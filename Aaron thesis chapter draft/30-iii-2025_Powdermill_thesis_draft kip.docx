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F65E4" w14:textId="37338D94" w:rsidR="00246B9F" w:rsidRDefault="00246B9F">
      <w:pPr>
        <w:rPr>
          <w:rFonts w:ascii="Times New Roman" w:hAnsi="Times New Roman" w:cs="Times New Roman"/>
          <w:b/>
          <w:bCs/>
          <w:sz w:val="24"/>
          <w:szCs w:val="24"/>
        </w:rPr>
      </w:pPr>
      <w:r>
        <w:rPr>
          <w:rFonts w:ascii="Times New Roman" w:hAnsi="Times New Roman" w:cs="Times New Roman"/>
          <w:b/>
          <w:bCs/>
          <w:sz w:val="24"/>
          <w:szCs w:val="24"/>
        </w:rPr>
        <w:t>Introduction:</w:t>
      </w:r>
    </w:p>
    <w:p w14:paraId="442F63D5" w14:textId="77777777" w:rsidR="00246B9F" w:rsidRDefault="00246B9F">
      <w:pPr>
        <w:rPr>
          <w:rFonts w:ascii="Times New Roman" w:hAnsi="Times New Roman" w:cs="Times New Roman"/>
          <w:b/>
          <w:bCs/>
          <w:sz w:val="24"/>
          <w:szCs w:val="24"/>
        </w:rPr>
      </w:pPr>
    </w:p>
    <w:p w14:paraId="27E04ADB" w14:textId="3C3BDC54" w:rsidR="00B7193D" w:rsidRDefault="00246B9F">
      <w:pPr>
        <w:rPr>
          <w:rFonts w:ascii="Times New Roman" w:hAnsi="Times New Roman" w:cs="Times New Roman"/>
          <w:sz w:val="24"/>
          <w:szCs w:val="24"/>
        </w:rPr>
      </w:pPr>
      <w:r>
        <w:rPr>
          <w:rFonts w:ascii="Times New Roman" w:hAnsi="Times New Roman" w:cs="Times New Roman"/>
          <w:b/>
          <w:bCs/>
          <w:sz w:val="24"/>
          <w:szCs w:val="24"/>
        </w:rPr>
        <w:tab/>
      </w:r>
      <w:r w:rsidR="006D4B24">
        <w:rPr>
          <w:rFonts w:ascii="Times New Roman" w:hAnsi="Times New Roman" w:cs="Times New Roman"/>
          <w:sz w:val="24"/>
          <w:szCs w:val="24"/>
        </w:rPr>
        <w:t>Natural disturbance</w:t>
      </w:r>
      <w:r w:rsidR="00D87CF8">
        <w:rPr>
          <w:rFonts w:ascii="Times New Roman" w:hAnsi="Times New Roman" w:cs="Times New Roman"/>
          <w:sz w:val="24"/>
          <w:szCs w:val="24"/>
        </w:rPr>
        <w:t>s</w:t>
      </w:r>
      <w:r w:rsidR="006B0483">
        <w:rPr>
          <w:rFonts w:ascii="Times New Roman" w:hAnsi="Times New Roman" w:cs="Times New Roman"/>
          <w:sz w:val="24"/>
          <w:szCs w:val="24"/>
        </w:rPr>
        <w:t xml:space="preserve">, including </w:t>
      </w:r>
      <w:r w:rsidR="000B2DF2">
        <w:rPr>
          <w:rFonts w:ascii="Times New Roman" w:hAnsi="Times New Roman" w:cs="Times New Roman"/>
          <w:sz w:val="24"/>
          <w:szCs w:val="24"/>
        </w:rPr>
        <w:t>fire</w:t>
      </w:r>
      <w:r w:rsidR="006B0483">
        <w:rPr>
          <w:rFonts w:ascii="Times New Roman" w:hAnsi="Times New Roman" w:cs="Times New Roman"/>
          <w:sz w:val="24"/>
          <w:szCs w:val="24"/>
        </w:rPr>
        <w:t>s</w:t>
      </w:r>
      <w:r w:rsidR="000B2DF2">
        <w:rPr>
          <w:rFonts w:ascii="Times New Roman" w:hAnsi="Times New Roman" w:cs="Times New Roman"/>
          <w:sz w:val="24"/>
          <w:szCs w:val="24"/>
        </w:rPr>
        <w:t>, wind</w:t>
      </w:r>
      <w:r w:rsidR="006B0483">
        <w:rPr>
          <w:rFonts w:ascii="Times New Roman" w:hAnsi="Times New Roman" w:cs="Times New Roman"/>
          <w:sz w:val="24"/>
          <w:szCs w:val="24"/>
        </w:rPr>
        <w:t>storms</w:t>
      </w:r>
      <w:r w:rsidR="000B2DF2">
        <w:rPr>
          <w:rFonts w:ascii="Times New Roman" w:hAnsi="Times New Roman" w:cs="Times New Roman"/>
          <w:sz w:val="24"/>
          <w:szCs w:val="24"/>
        </w:rPr>
        <w:t xml:space="preserve">, </w:t>
      </w:r>
      <w:r w:rsidR="00092996">
        <w:rPr>
          <w:rFonts w:ascii="Times New Roman" w:hAnsi="Times New Roman" w:cs="Times New Roman"/>
          <w:sz w:val="24"/>
          <w:szCs w:val="24"/>
        </w:rPr>
        <w:t>floods, droughts,</w:t>
      </w:r>
      <w:r w:rsidR="00B5497E">
        <w:rPr>
          <w:rFonts w:ascii="Times New Roman" w:hAnsi="Times New Roman" w:cs="Times New Roman"/>
          <w:sz w:val="24"/>
          <w:szCs w:val="24"/>
        </w:rPr>
        <w:t xml:space="preserve"> </w:t>
      </w:r>
      <w:r w:rsidR="00B00169">
        <w:rPr>
          <w:rFonts w:ascii="Times New Roman" w:hAnsi="Times New Roman" w:cs="Times New Roman"/>
          <w:sz w:val="24"/>
          <w:szCs w:val="24"/>
        </w:rPr>
        <w:t xml:space="preserve">and insect outbreaks, have occurred </w:t>
      </w:r>
      <w:r w:rsidR="00B1569B">
        <w:rPr>
          <w:rFonts w:ascii="Times New Roman" w:hAnsi="Times New Roman" w:cs="Times New Roman"/>
          <w:sz w:val="24"/>
          <w:szCs w:val="24"/>
        </w:rPr>
        <w:t xml:space="preserve">in </w:t>
      </w:r>
      <w:r w:rsidR="00B00169">
        <w:rPr>
          <w:rFonts w:ascii="Times New Roman" w:hAnsi="Times New Roman" w:cs="Times New Roman"/>
          <w:sz w:val="24"/>
          <w:szCs w:val="24"/>
        </w:rPr>
        <w:t>forests</w:t>
      </w:r>
      <w:r w:rsidR="00B1569B">
        <w:rPr>
          <w:rFonts w:ascii="Times New Roman" w:hAnsi="Times New Roman" w:cs="Times New Roman"/>
          <w:sz w:val="24"/>
          <w:szCs w:val="24"/>
        </w:rPr>
        <w:t xml:space="preserve"> for millions of years</w:t>
      </w:r>
      <w:r w:rsidR="007C2DCE">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{"citationID":"zIdoxtYh","properties":{"formattedCitation":"(Lindenmayer et al. 2012)","plainCitation":"(Lindenmayer et al. 2012)","noteIndex":0},"citationItems":[{"id":520,"uris":["http://zotero.org/groups/5154252/items/EJLGRK3F"],"itemData":{"id":520,"type":"book","abstract":"Salvage logging-removing trees from a forested area in the wake of a catastrophic event such as a wildfire or hurricane-is highly controversial. Policymakers and those with an economic interest in harvesting trees typically argue that damaged areas should be logged so as to avoid \"wasting\" resources, while many forest ecologists contend that removing trees following a disturbance is harmful to a variety of forest species and can interfere with the natural process of ecosystem recovery. Salvage Logging and Its Ecological Consequences brings together three leading experts on forest ecology to explore a wide range of issues surrounding the practice of salvage logging. They gather and synthesize the latest research and information about its economic and ecological costs and benefits, and consider the impacts of salvage logging on ecosystem processes and biodiversity. The book examines: what salvage logging is and why it is controversial, natural and human disturbance regimes in forested ecosystems, differences between salvage harvesting and traditional timber harvesting, scientifically documented ecological impacts of salvage operations, the importance of land management objectives in determining appropriate post-disturbance interventions Brief case studies from around the world highlight a variety of projects, including operations that have followed wildfires, storms, volcanic eruptions, and insect infestations. In the final chapter, the authors discuss policy management implications and offer prescriptions for mitigating the impacts of future salvage harvesting efforts. Salvage Logging and Its Ecological Consequences is a \"must-read\" volume for policymakers, students, academics, practitioners, and professionals involved in all aspects of forest management, natural resource planning, and forest conservation","event-place":"United States","ISBN":"978-1-61091-146-7","language":"eng","note":"OCLC: 974256832","publisher":"Island Press","publisher-place":"United States","source":"Open WorldCat","title":"Salvage logging and its ecological consequences","author":[{"family":"Lindenmayer","given":"David"},{"family":"Burton","given":"Philip Joseph"},{"family":"Franklin","given":"Jerry F."}],"issued":{"date-parts":[["2012"]]}}}],"schema":"https://github.com/citation-style-language/schema/raw/master/csl-citation.json"}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(Lindenmayer et al. 2012)</w:t>
      </w:r>
      <w:r w:rsidR="00E3022C">
        <w:rPr>
          <w:rFonts w:ascii="Times New Roman" w:hAnsi="Times New Roman" w:cs="Times New Roman"/>
          <w:sz w:val="24"/>
          <w:szCs w:val="24"/>
        </w:rPr>
        <w:fldChar w:fldCharType="end"/>
      </w:r>
      <w:r w:rsidR="007C2DCE">
        <w:rPr>
          <w:rFonts w:ascii="Times New Roman" w:hAnsi="Times New Roman" w:cs="Times New Roman"/>
          <w:sz w:val="24"/>
          <w:szCs w:val="24"/>
        </w:rPr>
        <w:t xml:space="preserve">. </w:t>
      </w:r>
      <w:r w:rsidR="00DD130C">
        <w:rPr>
          <w:rFonts w:ascii="Times New Roman" w:hAnsi="Times New Roman" w:cs="Times New Roman"/>
          <w:sz w:val="24"/>
          <w:szCs w:val="24"/>
        </w:rPr>
        <w:t xml:space="preserve">In </w:t>
      </w:r>
      <w:r w:rsidR="00FC0095">
        <w:rPr>
          <w:rFonts w:ascii="Times New Roman" w:hAnsi="Times New Roman" w:cs="Times New Roman"/>
          <w:sz w:val="24"/>
          <w:szCs w:val="24"/>
        </w:rPr>
        <w:t xml:space="preserve">forests of the eastern United States, </w:t>
      </w:r>
      <w:r w:rsidR="009B7CCE">
        <w:rPr>
          <w:rFonts w:ascii="Times New Roman" w:hAnsi="Times New Roman" w:cs="Times New Roman"/>
          <w:sz w:val="24"/>
          <w:szCs w:val="24"/>
        </w:rPr>
        <w:t xml:space="preserve">wind disturbance from hurricanes, </w:t>
      </w:r>
      <w:r w:rsidR="00BF3FB3">
        <w:rPr>
          <w:rFonts w:ascii="Times New Roman" w:hAnsi="Times New Roman" w:cs="Times New Roman"/>
          <w:sz w:val="24"/>
          <w:szCs w:val="24"/>
        </w:rPr>
        <w:t>derechos (straight-line wind</w:t>
      </w:r>
      <w:r w:rsidR="002B7E98">
        <w:rPr>
          <w:rFonts w:ascii="Times New Roman" w:hAnsi="Times New Roman" w:cs="Times New Roman"/>
          <w:sz w:val="24"/>
          <w:szCs w:val="24"/>
        </w:rPr>
        <w:t>storms), and tornados is a dominant disturbance</w:t>
      </w:r>
      <w:r w:rsidR="00080498">
        <w:rPr>
          <w:rFonts w:ascii="Times New Roman" w:hAnsi="Times New Roman" w:cs="Times New Roman"/>
          <w:sz w:val="24"/>
          <w:szCs w:val="24"/>
        </w:rPr>
        <w:t xml:space="preserve"> regime</w:t>
      </w:r>
      <w:r w:rsidR="005140C7">
        <w:rPr>
          <w:rFonts w:ascii="Times New Roman" w:hAnsi="Times New Roman" w:cs="Times New Roman"/>
          <w:sz w:val="24"/>
          <w:szCs w:val="24"/>
        </w:rPr>
        <w:t xml:space="preserve"> </w:t>
      </w:r>
      <w:r w:rsidR="005140C7">
        <w:rPr>
          <w:rFonts w:ascii="Times New Roman" w:hAnsi="Times New Roman" w:cs="Times New Roman"/>
          <w:sz w:val="24"/>
          <w:szCs w:val="24"/>
        </w:rPr>
        <w:fldChar w:fldCharType="begin"/>
      </w:r>
      <w:r w:rsidR="005140C7">
        <w:rPr>
          <w:rFonts w:ascii="Times New Roman" w:hAnsi="Times New Roman" w:cs="Times New Roman"/>
          <w:sz w:val="24"/>
          <w:szCs w:val="24"/>
        </w:rPr>
        <w:instrText xml:space="preserve"> ADDIN ZOTERO_ITEM CSL_CITATION {"citationID":"NZtD6ewu","properties":{"formattedCitation":"(Fischer et al. 2013)","plainCitation":"(Fischer et al. 2013)","noteIndex":0},"citationItems":[{"id":1165,"uris":["http://zotero.org/groups/5154252/items/TGIE52C3"],"itemData":{"id":1165,"type":"article-journal","container-title":"Biodiversity and Conservation","DOI":"10.1007/s10531-013-0525-1","ISSN":"0960-3115, 1572-9710","issue":"9","journalAbbreviation":"Biodivers Conserv","language":"en","license":"http://www.springer.com/tdm","page":"1863-1893","source":"DOI.org (Crossref)","title":"Disturbances in deciduous temperate forest ecosystems of the northern hemisphere: their effects on both recent and future forest development","title-short":"Disturbances in deciduous temperate forest ecosystems of the northern hemisphere","volume":"22","author":[{"family":"Fischer","given":"Anton"},{"family":"Marshall","given":"Philip"},{"family":"Camp","given":"Ann"}],"issued":{"date-parts":[["2013",8]]}}}],"schema":"https://github.com/citation-style-language/schema/raw/master/csl-citation.json"} </w:instrText>
      </w:r>
      <w:r w:rsidR="005140C7">
        <w:rPr>
          <w:rFonts w:ascii="Times New Roman" w:hAnsi="Times New Roman" w:cs="Times New Roman"/>
          <w:sz w:val="24"/>
          <w:szCs w:val="24"/>
        </w:rPr>
        <w:fldChar w:fldCharType="separate"/>
      </w:r>
      <w:r w:rsidR="005140C7" w:rsidRPr="005140C7">
        <w:rPr>
          <w:rFonts w:ascii="Times New Roman" w:hAnsi="Times New Roman" w:cs="Times New Roman"/>
          <w:sz w:val="24"/>
        </w:rPr>
        <w:t>(Fischer et al. 2013)</w:t>
      </w:r>
      <w:r w:rsidR="005140C7">
        <w:rPr>
          <w:rFonts w:ascii="Times New Roman" w:hAnsi="Times New Roman" w:cs="Times New Roman"/>
          <w:sz w:val="24"/>
          <w:szCs w:val="24"/>
        </w:rPr>
        <w:fldChar w:fldCharType="end"/>
      </w:r>
      <w:r w:rsidR="005140C7">
        <w:rPr>
          <w:rFonts w:ascii="Times New Roman" w:hAnsi="Times New Roman" w:cs="Times New Roman"/>
          <w:sz w:val="24"/>
          <w:szCs w:val="24"/>
        </w:rPr>
        <w:t xml:space="preserve">. </w:t>
      </w:r>
      <w:r w:rsidR="005616B0">
        <w:rPr>
          <w:rFonts w:ascii="Times New Roman" w:hAnsi="Times New Roman" w:cs="Times New Roman"/>
          <w:sz w:val="24"/>
          <w:szCs w:val="24"/>
        </w:rPr>
        <w:t xml:space="preserve">When windstorms </w:t>
      </w:r>
      <w:r w:rsidR="0051175F">
        <w:rPr>
          <w:rFonts w:ascii="Times New Roman" w:hAnsi="Times New Roman" w:cs="Times New Roman"/>
          <w:sz w:val="24"/>
          <w:szCs w:val="24"/>
        </w:rPr>
        <w:t xml:space="preserve">knock down canopy trees, </w:t>
      </w:r>
      <w:r w:rsidR="00B7193D">
        <w:rPr>
          <w:rFonts w:ascii="Times New Roman" w:hAnsi="Times New Roman" w:cs="Times New Roman"/>
          <w:sz w:val="24"/>
          <w:szCs w:val="24"/>
        </w:rPr>
        <w:t xml:space="preserve">the increased sunlight </w:t>
      </w:r>
      <w:r w:rsidR="006C7C51">
        <w:rPr>
          <w:rFonts w:ascii="Times New Roman" w:hAnsi="Times New Roman" w:cs="Times New Roman"/>
          <w:sz w:val="24"/>
          <w:szCs w:val="24"/>
        </w:rPr>
        <w:t xml:space="preserve">reaching the understory and forest floor </w:t>
      </w:r>
      <w:r w:rsidR="00941D9C">
        <w:rPr>
          <w:rFonts w:ascii="Times New Roman" w:hAnsi="Times New Roman" w:cs="Times New Roman"/>
          <w:sz w:val="24"/>
          <w:szCs w:val="24"/>
        </w:rPr>
        <w:t>can induce environmental changes</w:t>
      </w:r>
      <w:r w:rsidR="00640A18">
        <w:rPr>
          <w:rFonts w:ascii="Times New Roman" w:hAnsi="Times New Roman" w:cs="Times New Roman"/>
          <w:sz w:val="24"/>
          <w:szCs w:val="24"/>
        </w:rPr>
        <w:t>.</w:t>
      </w:r>
      <w:r w:rsidR="00777F36">
        <w:rPr>
          <w:rFonts w:ascii="Times New Roman" w:hAnsi="Times New Roman" w:cs="Times New Roman"/>
          <w:sz w:val="24"/>
          <w:szCs w:val="24"/>
        </w:rPr>
        <w:t xml:space="preserve"> </w:t>
      </w:r>
      <w:r w:rsidR="00E763B4">
        <w:rPr>
          <w:rFonts w:ascii="Times New Roman" w:hAnsi="Times New Roman" w:cs="Times New Roman"/>
          <w:sz w:val="24"/>
          <w:szCs w:val="24"/>
        </w:rPr>
        <w:t>Soil temperature</w:t>
      </w:r>
      <w:r w:rsidR="00D56D92">
        <w:rPr>
          <w:rFonts w:ascii="Times New Roman" w:hAnsi="Times New Roman" w:cs="Times New Roman"/>
          <w:sz w:val="24"/>
          <w:szCs w:val="24"/>
        </w:rPr>
        <w:t xml:space="preserve"> extremes can increase</w:t>
      </w:r>
      <w:commentRangeStart w:id="0"/>
      <w:r w:rsidR="00E763B4">
        <w:rPr>
          <w:rFonts w:ascii="Times New Roman" w:hAnsi="Times New Roman" w:cs="Times New Roman"/>
          <w:sz w:val="24"/>
          <w:szCs w:val="24"/>
        </w:rPr>
        <w:t>,</w:t>
      </w:r>
      <w:commentRangeEnd w:id="0"/>
      <w:r w:rsidR="00A3799C">
        <w:rPr>
          <w:rStyle w:val="CommentReference"/>
        </w:rPr>
        <w:commentReference w:id="0"/>
      </w:r>
      <w:r w:rsidR="00E763B4">
        <w:rPr>
          <w:rFonts w:ascii="Times New Roman" w:hAnsi="Times New Roman" w:cs="Times New Roman"/>
          <w:sz w:val="24"/>
          <w:szCs w:val="24"/>
        </w:rPr>
        <w:t xml:space="preserve"> moisture </w:t>
      </w:r>
      <w:r w:rsidR="00F53050">
        <w:rPr>
          <w:rFonts w:ascii="Times New Roman" w:hAnsi="Times New Roman" w:cs="Times New Roman"/>
          <w:sz w:val="24"/>
          <w:szCs w:val="24"/>
        </w:rPr>
        <w:t>can change</w:t>
      </w:r>
      <w:r w:rsidR="00A75337">
        <w:rPr>
          <w:rFonts w:ascii="Times New Roman" w:hAnsi="Times New Roman" w:cs="Times New Roman"/>
          <w:sz w:val="24"/>
          <w:szCs w:val="24"/>
        </w:rPr>
        <w:t xml:space="preserve"> depending on </w:t>
      </w:r>
      <w:r w:rsidR="00A85CF3">
        <w:rPr>
          <w:rFonts w:ascii="Times New Roman" w:hAnsi="Times New Roman" w:cs="Times New Roman"/>
          <w:sz w:val="24"/>
          <w:szCs w:val="24"/>
        </w:rPr>
        <w:t>reduced evapotranspiration but increased summer temperature</w:t>
      </w:r>
      <w:commentRangeStart w:id="1"/>
      <w:r w:rsidR="00F53050">
        <w:rPr>
          <w:rFonts w:ascii="Times New Roman" w:hAnsi="Times New Roman" w:cs="Times New Roman"/>
          <w:sz w:val="24"/>
          <w:szCs w:val="24"/>
        </w:rPr>
        <w:t>,</w:t>
      </w:r>
      <w:commentRangeEnd w:id="1"/>
      <w:r w:rsidR="00A85CF3">
        <w:rPr>
          <w:rStyle w:val="CommentReference"/>
        </w:rPr>
        <w:commentReference w:id="1"/>
      </w:r>
      <w:r w:rsidR="00E763B4">
        <w:rPr>
          <w:rFonts w:ascii="Times New Roman" w:hAnsi="Times New Roman" w:cs="Times New Roman"/>
          <w:sz w:val="24"/>
          <w:szCs w:val="24"/>
        </w:rPr>
        <w:t xml:space="preserve"> leaf litter depth can </w:t>
      </w:r>
      <w:r w:rsidR="00F53050">
        <w:rPr>
          <w:rFonts w:ascii="Times New Roman" w:hAnsi="Times New Roman" w:cs="Times New Roman"/>
          <w:sz w:val="24"/>
          <w:szCs w:val="24"/>
        </w:rPr>
        <w:t xml:space="preserve">decrease due to </w:t>
      </w:r>
      <w:r w:rsidR="00A53FAF">
        <w:rPr>
          <w:rFonts w:ascii="Times New Roman" w:hAnsi="Times New Roman" w:cs="Times New Roman"/>
          <w:sz w:val="24"/>
          <w:szCs w:val="24"/>
        </w:rPr>
        <w:t>faster decomposition,</w:t>
      </w:r>
      <w:r w:rsidR="00D91293">
        <w:rPr>
          <w:rFonts w:ascii="Times New Roman" w:hAnsi="Times New Roman" w:cs="Times New Roman"/>
          <w:sz w:val="24"/>
          <w:szCs w:val="24"/>
        </w:rPr>
        <w:t xml:space="preserve"> and </w:t>
      </w:r>
      <w:r w:rsidR="00FF4116">
        <w:rPr>
          <w:rFonts w:ascii="Times New Roman" w:hAnsi="Times New Roman" w:cs="Times New Roman"/>
          <w:sz w:val="24"/>
          <w:szCs w:val="24"/>
        </w:rPr>
        <w:t>understory plants increase their growth rates</w:t>
      </w:r>
      <w:r w:rsidR="0026137A">
        <w:rPr>
          <w:rFonts w:ascii="Times New Roman" w:hAnsi="Times New Roman" w:cs="Times New Roman"/>
          <w:sz w:val="24"/>
          <w:szCs w:val="24"/>
        </w:rPr>
        <w:t xml:space="preserve"> </w:t>
      </w:r>
      <w:r w:rsidR="0026137A">
        <w:rPr>
          <w:rFonts w:ascii="Times New Roman" w:hAnsi="Times New Roman" w:cs="Times New Roman"/>
          <w:sz w:val="24"/>
          <w:szCs w:val="24"/>
        </w:rPr>
        <w:fldChar w:fldCharType="begin"/>
      </w:r>
      <w:r w:rsidR="00DC2392">
        <w:rPr>
          <w:rFonts w:ascii="Times New Roman" w:hAnsi="Times New Roman" w:cs="Times New Roman"/>
          <w:sz w:val="24"/>
          <w:szCs w:val="24"/>
        </w:rPr>
        <w:instrText xml:space="preserve"> ADDIN ZOTERO_ITEM CSL_CITATION {"citationID":"vGcLmm2U","properties":{"formattedCitation":"(Greenberg and Forrest 2003, Urbanovi et al. 2014, Barber and Widick 2017)","plainCitation":"(Greenberg and Forrest 2003, Urbanovi et al. 2014, Barber and Widick 2017)","noteIndex":0},"citationItems":[{"id":338,"uris":["http://zotero.org/groups/5154252/items/4EGLHTTY"],"itemData":{"id":338,"type":"article-journal","container-title":"Southeastern Naturalist","DOI":"10.1656/1528-7092(2003)002[0591:SAOGMI]2.0.CO;2","ISSN":"1528-7092, 1938-5412","issue":"4","journalAbbreviation":"Southeastern Naturalist","language":"en","page":"591-608","source":"DOI.org (Crossref)","title":"SEASONAL ABUNDANCE OF GROUND-OCCURRING MACROARTHROPODS IN FOREST AND CANOPY GAPS IN THE SOUTHERN APPALACHIANS","volume":"2","author":[{"family":"Greenberg","given":"Cathryn H."},{"family":"Forrest","given":"T. G."}],"issued":{"date-parts":[["2003",12]]}}},{"id":1180,"uris":["http://zotero.org/groups/5154252/items/2XEP8UIC"],"itemData":{"id":1180,"type":"article-journal","abstract":"Natural disturbances, such as tornados, can alter local habitat conditions and have the potential to affect animal communities in preserves. When such disturbances occur in natural areas, understanding these effects can help land managers develop responses and restoration actions following a disturbance. The effects of tornado and other strong wind damage on insect communities is poorly known even though insects comprise the majority of macroscopic diversity in terrestrial systems and are important contributors to ecosystem function. We examined ground beetle (Coleoptera: Carabidae) communities in spring, summer, and fall following an EF-4 tornado that struck a forested preserve in Illinois. We compared the communities and vegetation structure in plots that were affected or unaffected by the tornado. Sites within the tornado’s path had reduced canopy cover but increased ground-level vegetation throughout the growing season. Beetle abundance and species richness were unaffected, but Shannon diversity was significantly higher in fall in areas affected by the tornado. Beetle community composition was shifted by tornado effects only in the spring, and tornado-affected areas contained 13 species that were not present in unaffected sites. These sites also contained more seed-eating or omnivorous species and small predators, in contrast to unaffected sites that were dominated by large predatory species. Our results indicate that tornado damage may increase biodiversity in small natural areas by increasing habitat heterogeneity. Land managers may not want to restore tornado-damaged sites to pre-disturbance conditions if maximizing biodiversity is a goal of the preserve.","container-title":"Natural Areas Journal","DOI":"10.3375/043.037.0405","ISSN":"0885-8608, 2162-4399","issue":"4","journalAbbreviation":"Natural Areas Journal","language":"en","license":"http://www.bioone.org/page/resources/researchers/rights_and_permissions","page":"489-496","source":"DOI.org (Crossref)","title":"Localized Effects of Tornado Damage on Ground Beetle Communities and Vegetation in a Forested Preserve","volume":"37","author":[{"family":"Barber","given":"Nicholas A."},{"family":"Widick","given":"William L."}],"issued":{"date-parts":[["2017",10]]}}},{"id":1204,"uris":["http://zotero.org/groups/5154252/items/A866T7Q9"],"itemData":{"id":1204,"type":"article-journal","abstract":"The response of epigeic arthropod communities to management practices was studied in spruce forest stands of the High Tatra Mts. three years after a windthrow event. Investigations were carried out in four management treatments: (1) an intact reference forest stand – REF, (2) a windthrown stand from which fallen wood had been extracted – EXT, (3) a windthrown stand from which fallen wood had been extracted and which had subsequently been affected by fire – FIR, and (4) a windthrown stand left to natural regeneration – NEX. Epigeic arthropods were collected by pitfall trapping in separate bouts in the summer of 2007 and the winter of 2007-2008. The study revealed significant differences in arthropod activity between windthrown forest stands under different treatment, as well as between summer and winter periods. Windthrown stands had greater activity of arthropod communities than intact forest stands in both periods, with springtails and mites being dominant groups. The highest arthropod activity in the summer period was recorded in the EXT stand, followed by NEX, FIR and REF stands, with a similar trend being observed in the winter period (EXT &gt; FIR &gt; NEX &gt; REF stands). Nonmetric multidimensional scaling evidenced the fact that the extraction of fallen wood had a strong effect on communities of epigeic arthropods with communities in EXT plots, being rather dissimilar to those of other treatments.","container-title":"North-western Journal of Zoology","issue":"2","language":"en","page":"337-345","source":"Zotero","title":"Activity of epigeic arthropods in differently managed windthrown forest stands in the High Tatra Mts.","volume":"10","author":[{"family":"Urbanovi","given":"Veronika"},{"family":"Miklisová","given":"Dana"},{"family":"Mock","given":"Andrej"}],"issued":{"date-parts":[["2014"]]}}}],"schema":"https://github.com/citation-style-language/schema/raw/master/csl-citation.json"} </w:instrText>
      </w:r>
      <w:r w:rsidR="0026137A">
        <w:rPr>
          <w:rFonts w:ascii="Times New Roman" w:hAnsi="Times New Roman" w:cs="Times New Roman"/>
          <w:sz w:val="24"/>
          <w:szCs w:val="24"/>
        </w:rPr>
        <w:fldChar w:fldCharType="separate"/>
      </w:r>
      <w:r w:rsidR="00DC2392" w:rsidRPr="00DC2392">
        <w:rPr>
          <w:rFonts w:ascii="Times New Roman" w:hAnsi="Times New Roman" w:cs="Times New Roman"/>
          <w:sz w:val="24"/>
        </w:rPr>
        <w:t>(Greenberg and Forrest 2003, Urbanovi et al. 2014, Barber and Widick 2017)</w:t>
      </w:r>
      <w:r w:rsidR="0026137A">
        <w:rPr>
          <w:rFonts w:ascii="Times New Roman" w:hAnsi="Times New Roman" w:cs="Times New Roman"/>
          <w:sz w:val="24"/>
          <w:szCs w:val="24"/>
        </w:rPr>
        <w:fldChar w:fldCharType="end"/>
      </w:r>
      <w:r w:rsidR="00FF4116">
        <w:rPr>
          <w:rFonts w:ascii="Times New Roman" w:hAnsi="Times New Roman" w:cs="Times New Roman"/>
          <w:sz w:val="24"/>
          <w:szCs w:val="24"/>
        </w:rPr>
        <w:t>.</w:t>
      </w:r>
      <w:r w:rsidR="009C19F2">
        <w:rPr>
          <w:rFonts w:ascii="Times New Roman" w:hAnsi="Times New Roman" w:cs="Times New Roman"/>
          <w:sz w:val="24"/>
          <w:szCs w:val="24"/>
        </w:rPr>
        <w:t xml:space="preserve"> The growth of understory plants </w:t>
      </w:r>
      <w:r w:rsidR="00D916B9">
        <w:rPr>
          <w:rFonts w:ascii="Times New Roman" w:hAnsi="Times New Roman" w:cs="Times New Roman"/>
          <w:sz w:val="24"/>
          <w:szCs w:val="24"/>
        </w:rPr>
        <w:t xml:space="preserve">interacts with </w:t>
      </w:r>
      <w:r w:rsidR="00A85CF3">
        <w:rPr>
          <w:rFonts w:ascii="Times New Roman" w:hAnsi="Times New Roman" w:cs="Times New Roman"/>
          <w:sz w:val="24"/>
          <w:szCs w:val="24"/>
        </w:rPr>
        <w:t xml:space="preserve">tree mortality and </w:t>
      </w:r>
      <w:r w:rsidR="00D916B9">
        <w:rPr>
          <w:rFonts w:ascii="Times New Roman" w:hAnsi="Times New Roman" w:cs="Times New Roman"/>
          <w:sz w:val="24"/>
          <w:szCs w:val="24"/>
        </w:rPr>
        <w:t xml:space="preserve">the creation of canopy gaps to alter microclimatic conditions </w:t>
      </w:r>
      <w:r w:rsidR="00D916B9">
        <w:rPr>
          <w:rFonts w:ascii="Times New Roman" w:hAnsi="Times New Roman" w:cs="Times New Roman"/>
          <w:sz w:val="24"/>
          <w:szCs w:val="24"/>
        </w:rPr>
        <w:fldChar w:fldCharType="begin"/>
      </w:r>
      <w:r w:rsidR="00D916B9">
        <w:rPr>
          <w:rFonts w:ascii="Times New Roman" w:hAnsi="Times New Roman" w:cs="Times New Roman"/>
          <w:sz w:val="24"/>
          <w:szCs w:val="24"/>
        </w:rPr>
        <w:instrText xml:space="preserve"> ADDIN ZOTERO_ITEM CSL_CITATION {"citationID":"DpO6hxUw","properties":{"formattedCitation":"(Perry et al. 2018)","plainCitation":"(Perry et al. 2018)","noteIndex":0},"citationItems":[{"id":316,"uris":["http://zotero.org/groups/5154252/items/2DIWSJAD"],"itemData":{"id":316,"type":"article-journal","abstract":"Abstract\n            In forest ecosystems, disturbances that cause tree mortality create canopy gaps, increase growth of understory vegetation, and alter the abiotic environment. These impacts may have interacting effects on populations of ground‐dwelling invertebrates that regulate ecological processes such as decomposition and nutrient cycling. A manipulative experiment was designed to decouple effects of simultaneous disturbances to the forest canopy and ground‐level vegetation to understand their individual and combined impacts on ground‐dwelling invertebrate communities. We quantified invertebrate abundance, richness, diversity, and community composition via pitfall traps in response to a factorial combination of two disturbance treatments: canopy gap formation via girdling and understory vegetation removal. Formation of gaps was the primary driver of changes in invertebrate community structure, increasing activity‐abundance and taxonomic richness, while understory removal had smaller effects. Families of Collembola and Diplopoda, as well as some families of Coleoptera, increased in combined canopy and understory disturbance treatments, whereas Curculionidae and Nitidulidae were more abundant in undisturbed forest. Gaps increased light availability, height and cover of understory vegetation, and soil moisture levels, and decreased depth and cover of leaf litter compared to undisturbed forest. Decoupling of canopy and understory vegetation disturbances revealed gap formation as an important short‐term driver of ground‐dwelling invertebrate community structure and composition. Our findings increase understanding of how ground‐dwelling invertebrate communities respond to disturbance and inform sustainable management of forest ecosystems to foster biodiversity and resilience.","container-title":"Ecosphere","DOI":"10.1002/ecs2.2463","ISSN":"2150-8925, 2150-8925","issue":"10","journalAbbreviation":"Ecosphere","language":"en","page":"e02463","source":"DOI.org (Crossref)","title":"Forest disturbance and arthropods: Small‐scale canopy gaps drive invertebrate community structure and composition","title-short":"Forest disturbance and arthropods","volume":"9","author":[{"family":"Perry","given":"Kayla I."},{"family":"Wallin","given":"Kimberly F."},{"family":"Wenzel","given":"John W."},{"family":"Herms","given":"Daniel A."}],"issued":{"date-parts":[["2018",10]]}}}],"schema":"https://github.com/citation-style-language/schema/raw/master/csl-citation.json"} </w:instrText>
      </w:r>
      <w:r w:rsidR="00D916B9">
        <w:rPr>
          <w:rFonts w:ascii="Times New Roman" w:hAnsi="Times New Roman" w:cs="Times New Roman"/>
          <w:sz w:val="24"/>
          <w:szCs w:val="24"/>
        </w:rPr>
        <w:fldChar w:fldCharType="separate"/>
      </w:r>
      <w:r w:rsidR="00D916B9" w:rsidRPr="00D916B9">
        <w:rPr>
          <w:rFonts w:ascii="Times New Roman" w:hAnsi="Times New Roman" w:cs="Times New Roman"/>
          <w:sz w:val="24"/>
        </w:rPr>
        <w:t>(Perry et al. 2018)</w:t>
      </w:r>
      <w:r w:rsidR="00D916B9">
        <w:rPr>
          <w:rFonts w:ascii="Times New Roman" w:hAnsi="Times New Roman" w:cs="Times New Roman"/>
          <w:sz w:val="24"/>
          <w:szCs w:val="24"/>
        </w:rPr>
        <w:fldChar w:fldCharType="end"/>
      </w:r>
      <w:r w:rsidR="00D916B9">
        <w:rPr>
          <w:rFonts w:ascii="Times New Roman" w:hAnsi="Times New Roman" w:cs="Times New Roman"/>
          <w:sz w:val="24"/>
          <w:szCs w:val="24"/>
        </w:rPr>
        <w:t>.</w:t>
      </w:r>
      <w:r w:rsidR="00966619">
        <w:rPr>
          <w:rFonts w:ascii="Times New Roman" w:hAnsi="Times New Roman" w:cs="Times New Roman"/>
          <w:sz w:val="24"/>
          <w:szCs w:val="24"/>
        </w:rPr>
        <w:t xml:space="preserve"> The</w:t>
      </w:r>
      <w:r w:rsidR="001A07F8">
        <w:rPr>
          <w:rFonts w:ascii="Times New Roman" w:hAnsi="Times New Roman" w:cs="Times New Roman"/>
          <w:sz w:val="24"/>
          <w:szCs w:val="24"/>
        </w:rPr>
        <w:t xml:space="preserve"> fallen canopy trees cause an influx of woody debris</w:t>
      </w:r>
      <w:r w:rsidR="00DA0D9D">
        <w:rPr>
          <w:rFonts w:ascii="Times New Roman" w:hAnsi="Times New Roman" w:cs="Times New Roman"/>
          <w:sz w:val="24"/>
          <w:szCs w:val="24"/>
        </w:rPr>
        <w:t>, including both coarse and fine woody debris</w:t>
      </w:r>
      <w:r w:rsidR="00344585">
        <w:rPr>
          <w:rFonts w:ascii="Times New Roman" w:hAnsi="Times New Roman" w:cs="Times New Roman"/>
          <w:sz w:val="24"/>
          <w:szCs w:val="24"/>
        </w:rPr>
        <w:t xml:space="preserve">. Uprooted trees create tip-up mounds that alter topography of the forest floor </w:t>
      </w:r>
      <w:r w:rsidR="00344585">
        <w:rPr>
          <w:rFonts w:ascii="Times New Roman" w:hAnsi="Times New Roman" w:cs="Times New Roman"/>
          <w:sz w:val="24"/>
          <w:szCs w:val="24"/>
        </w:rPr>
        <w:fldChar w:fldCharType="begin"/>
      </w:r>
      <w:r w:rsidR="00344585">
        <w:rPr>
          <w:rFonts w:ascii="Times New Roman" w:hAnsi="Times New Roman" w:cs="Times New Roman"/>
          <w:sz w:val="24"/>
          <w:szCs w:val="24"/>
        </w:rPr>
        <w:instrText xml:space="preserve"> ADDIN ZOTERO_ITEM CSL_CITATION {"citationID":"lqDqoIby","properties":{"formattedCitation":"(Perry and Herms 2019)","plainCitation":"(Perry and Herms 2019)","noteIndex":0},"citationItems":[{"id":318,"uris":["http://zotero.org/groups/5154252/items/LCZNXJLT"],"itemData":{"id":318,"type":"article-journal","abstract":"In forest ecosystems, natural and anthropogenic disturbances alter canopy structure, understory vegetation, amount of woody debris, and the properties of litter and soil layers. The magnitude of these environmental changes is context-dependent and determined by the properties of the disturbance, such as the frequency, intensity, duration, and extent. Therefore, disturbances can dynamically impact forest communities over time, including populations of ground-dwelling invertebrates that regulate key ecosystem processes. We propose conceptual models that describe the dynamic temporal effects of canopy gap formation and coarse woody debris accumulation following disturbances caused by invasive insects, wind, and salvage logging, and their impacts on ground-dwelling invertebrate communities. Within this framework, predictions are generated, literature on ground-dwelling invertebrate communities is synthesized, and pertinent knowledge gaps identified.","container-title":"Insects","DOI":"10.3390/insects10030061","ISSN":"2075-4450","issue":"3","journalAbbreviation":"Insects","language":"en","page":"61","source":"DOI.org (Crossref)","title":"Dynamic Responses of Ground-Dwelling Invertebrate Communities to Disturbance in Forest Ecosystems","volume":"10","author":[{"family":"Perry","given":"Kayla"},{"family":"Herms","given":"Daniel"}],"issued":{"date-parts":[["2019",2,26]]}}}],"schema":"https://github.com/citation-style-language/schema/raw/master/csl-citation.json"} </w:instrText>
      </w:r>
      <w:r w:rsidR="00344585">
        <w:rPr>
          <w:rFonts w:ascii="Times New Roman" w:hAnsi="Times New Roman" w:cs="Times New Roman"/>
          <w:sz w:val="24"/>
          <w:szCs w:val="24"/>
        </w:rPr>
        <w:fldChar w:fldCharType="separate"/>
      </w:r>
      <w:r w:rsidR="00344585" w:rsidRPr="00344585">
        <w:rPr>
          <w:rFonts w:ascii="Times New Roman" w:hAnsi="Times New Roman" w:cs="Times New Roman"/>
          <w:sz w:val="24"/>
        </w:rPr>
        <w:t>(Perry and Herms 2019)</w:t>
      </w:r>
      <w:r w:rsidR="00344585">
        <w:rPr>
          <w:rFonts w:ascii="Times New Roman" w:hAnsi="Times New Roman" w:cs="Times New Roman"/>
          <w:sz w:val="24"/>
          <w:szCs w:val="24"/>
        </w:rPr>
        <w:fldChar w:fldCharType="end"/>
      </w:r>
      <w:r w:rsidR="00344585">
        <w:rPr>
          <w:rFonts w:ascii="Times New Roman" w:hAnsi="Times New Roman" w:cs="Times New Roman"/>
          <w:sz w:val="24"/>
          <w:szCs w:val="24"/>
        </w:rPr>
        <w:t>.</w:t>
      </w:r>
      <w:r w:rsidR="00E11D99">
        <w:rPr>
          <w:rFonts w:ascii="Times New Roman" w:hAnsi="Times New Roman" w:cs="Times New Roman"/>
          <w:sz w:val="24"/>
          <w:szCs w:val="24"/>
        </w:rPr>
        <w:t xml:space="preserve"> </w:t>
      </w:r>
      <w:r w:rsidR="001D64C3">
        <w:rPr>
          <w:rFonts w:ascii="Times New Roman" w:hAnsi="Times New Roman" w:cs="Times New Roman"/>
          <w:sz w:val="24"/>
          <w:szCs w:val="24"/>
        </w:rPr>
        <w:t>These biological legacies that remain after the disturbance</w:t>
      </w:r>
      <w:r w:rsidR="00E00A28">
        <w:rPr>
          <w:rFonts w:ascii="Times New Roman" w:hAnsi="Times New Roman" w:cs="Times New Roman"/>
          <w:sz w:val="24"/>
          <w:szCs w:val="24"/>
        </w:rPr>
        <w:t xml:space="preserve"> </w:t>
      </w:r>
      <w:r w:rsidR="00B1353E">
        <w:rPr>
          <w:rFonts w:ascii="Times New Roman" w:hAnsi="Times New Roman" w:cs="Times New Roman"/>
          <w:sz w:val="24"/>
          <w:szCs w:val="24"/>
        </w:rPr>
        <w:t>influence</w:t>
      </w:r>
      <w:r w:rsidR="00E00A28">
        <w:rPr>
          <w:rFonts w:ascii="Times New Roman" w:hAnsi="Times New Roman" w:cs="Times New Roman"/>
          <w:sz w:val="24"/>
          <w:szCs w:val="24"/>
        </w:rPr>
        <w:t xml:space="preserve"> </w:t>
      </w:r>
      <w:r w:rsidR="009460F6">
        <w:rPr>
          <w:rFonts w:ascii="Times New Roman" w:hAnsi="Times New Roman" w:cs="Times New Roman"/>
          <w:sz w:val="24"/>
          <w:szCs w:val="24"/>
        </w:rPr>
        <w:t>short- and long-term changes in</w:t>
      </w:r>
      <w:r w:rsidR="00B1353E">
        <w:rPr>
          <w:rFonts w:ascii="Times New Roman" w:hAnsi="Times New Roman" w:cs="Times New Roman"/>
          <w:sz w:val="24"/>
          <w:szCs w:val="24"/>
        </w:rPr>
        <w:t xml:space="preserve"> forest structure and function</w:t>
      </w:r>
      <w:r w:rsidR="005E6CB9">
        <w:rPr>
          <w:rFonts w:ascii="Times New Roman" w:hAnsi="Times New Roman" w:cs="Times New Roman"/>
          <w:sz w:val="24"/>
          <w:szCs w:val="24"/>
        </w:rPr>
        <w:t xml:space="preserve"> </w:t>
      </w:r>
      <w:r w:rsidR="008D50B4">
        <w:rPr>
          <w:rFonts w:ascii="Times New Roman" w:hAnsi="Times New Roman" w:cs="Times New Roman"/>
          <w:sz w:val="24"/>
          <w:szCs w:val="24"/>
        </w:rPr>
        <w:fldChar w:fldCharType="begin"/>
      </w:r>
      <w:r w:rsidR="008D50B4">
        <w:rPr>
          <w:rFonts w:ascii="Times New Roman" w:hAnsi="Times New Roman" w:cs="Times New Roman"/>
          <w:sz w:val="24"/>
          <w:szCs w:val="24"/>
        </w:rPr>
        <w:instrText xml:space="preserve"> ADDIN ZOTERO_ITEM CSL_CITATION {"citationID":"4l4di8Xf","properties":{"formattedCitation":"(Lindenmayer et al. 2012)","plainCitation":"(Lindenmayer et al. 2012)","noteIndex":0},"citationItems":[{"id":520,"uris":["http://zotero.org/groups/5154252/items/EJLGRK3F"],"itemData":{"id":520,"type":"book","abstract":"Salvage logging-removing trees from a forested area in the wake of a catastrophic event such as a wildfire or hurricane-is highly controversial. Policymakers and those with an economic interest in harvesting trees typically argue that damaged areas should be logged so as to avoid \"wasting\" resources, while many forest ecologists contend that removing trees following a disturbance is harmful to a variety of forest species and can interfere with the natural process of ecosystem recovery. Salvage Logging and Its Ecological Consequences brings together three leading experts on forest ecology to explore a wide range of issues surrounding the practice of salvage logging. They gather and synthesize the latest research and information about its economic and ecological costs and benefits, and consider the impacts of salvage logging on ecosystem processes and biodiversity. The book examines: what salvage logging is and why it is controversial, natural and human disturbance regimes in forested ecosystems, differences between salvage harvesting and traditional timber harvesting, scientifically documented ecological impacts of salvage operations, the importance of land management objectives in determining appropriate post-disturbance interventions Brief case studies from around the world highlight a variety of projects, including operations that have followed wildfires, storms, volcanic eruptions, and insect infestations. In the final chapter, the authors discuss policy management implications and offer prescriptions for mitigating the impacts of future salvage harvesting efforts. Salvage Logging and Its Ecological Consequences is a \"must-read\" volume for policymakers, students, academics, practitioners, and professionals involved in all aspects of forest management, natural resource planning, and forest conservation","event-place":"United States","ISBN":"978-1-61091-146-7","language":"eng","note":"OCLC: 974256832","publisher":"Island Press","publisher-place":"United States","source":"Open WorldCat","title":"Salvage logging and its ecological consequences","author":[{"family":"Lindenmayer","given":"David"},{"family":"Burton","given":"Philip Joseph"},{"family":"Franklin","given":"Jerry F."}],"issued":{"date-parts":[["2012"]]}}}],"schema":"https://github.com/citation-style-language/schema/raw/master/csl-citation.json"} </w:instrText>
      </w:r>
      <w:r w:rsidR="008D50B4">
        <w:rPr>
          <w:rFonts w:ascii="Times New Roman" w:hAnsi="Times New Roman" w:cs="Times New Roman"/>
          <w:sz w:val="24"/>
          <w:szCs w:val="24"/>
        </w:rPr>
        <w:fldChar w:fldCharType="separate"/>
      </w:r>
      <w:r w:rsidR="008D50B4" w:rsidRPr="008D50B4">
        <w:rPr>
          <w:rFonts w:ascii="Times New Roman" w:hAnsi="Times New Roman" w:cs="Times New Roman"/>
          <w:sz w:val="24"/>
        </w:rPr>
        <w:t>(Lindenmayer et al. 2012)</w:t>
      </w:r>
      <w:r w:rsidR="008D50B4">
        <w:rPr>
          <w:rFonts w:ascii="Times New Roman" w:hAnsi="Times New Roman" w:cs="Times New Roman"/>
          <w:sz w:val="24"/>
          <w:szCs w:val="24"/>
        </w:rPr>
        <w:fldChar w:fldCharType="end"/>
      </w:r>
      <w:r w:rsidR="00FB1807">
        <w:rPr>
          <w:rFonts w:ascii="Times New Roman" w:hAnsi="Times New Roman" w:cs="Times New Roman"/>
          <w:sz w:val="24"/>
          <w:szCs w:val="24"/>
        </w:rPr>
        <w:t>.</w:t>
      </w:r>
      <w:r w:rsidR="00D12F4A">
        <w:rPr>
          <w:rFonts w:ascii="Times New Roman" w:hAnsi="Times New Roman" w:cs="Times New Roman"/>
          <w:sz w:val="24"/>
          <w:szCs w:val="24"/>
        </w:rPr>
        <w:t xml:space="preserve"> These legacies include the living and dead trees, understory</w:t>
      </w:r>
      <w:r w:rsidR="0074451F">
        <w:rPr>
          <w:rFonts w:ascii="Times New Roman" w:hAnsi="Times New Roman" w:cs="Times New Roman"/>
          <w:sz w:val="24"/>
          <w:szCs w:val="24"/>
        </w:rPr>
        <w:t xml:space="preserve"> shrubs and herbaceous plants, seeds, root systems,</w:t>
      </w:r>
      <w:r w:rsidR="000C5A9E">
        <w:rPr>
          <w:rFonts w:ascii="Times New Roman" w:hAnsi="Times New Roman" w:cs="Times New Roman"/>
          <w:sz w:val="24"/>
          <w:szCs w:val="24"/>
        </w:rPr>
        <w:t xml:space="preserve"> soils, and</w:t>
      </w:r>
      <w:r w:rsidR="000E1AA1">
        <w:rPr>
          <w:rFonts w:ascii="Times New Roman" w:hAnsi="Times New Roman" w:cs="Times New Roman"/>
          <w:sz w:val="24"/>
          <w:szCs w:val="24"/>
        </w:rPr>
        <w:t xml:space="preserve"> surviving animals.</w:t>
      </w:r>
      <w:r w:rsidR="00012B28">
        <w:rPr>
          <w:rFonts w:ascii="Times New Roman" w:hAnsi="Times New Roman" w:cs="Times New Roman"/>
          <w:sz w:val="24"/>
          <w:szCs w:val="24"/>
        </w:rPr>
        <w:t xml:space="preserve"> </w:t>
      </w:r>
    </w:p>
    <w:p w14:paraId="55E5075D" w14:textId="77777777" w:rsidR="00C11CE9" w:rsidRDefault="00C11CE9">
      <w:pPr>
        <w:rPr>
          <w:rFonts w:ascii="Times New Roman" w:hAnsi="Times New Roman" w:cs="Times New Roman"/>
          <w:sz w:val="24"/>
          <w:szCs w:val="24"/>
        </w:rPr>
      </w:pPr>
    </w:p>
    <w:p w14:paraId="2F120005" w14:textId="1D4262D5" w:rsidR="00C11CE9" w:rsidRDefault="00C11CE9">
      <w:pPr>
        <w:rPr>
          <w:rFonts w:ascii="Times New Roman" w:hAnsi="Times New Roman" w:cs="Times New Roman"/>
          <w:sz w:val="24"/>
          <w:szCs w:val="24"/>
        </w:rPr>
      </w:pPr>
      <w:r>
        <w:rPr>
          <w:rFonts w:ascii="Times New Roman" w:hAnsi="Times New Roman" w:cs="Times New Roman"/>
          <w:sz w:val="24"/>
          <w:szCs w:val="24"/>
        </w:rPr>
        <w:tab/>
      </w:r>
      <w:r w:rsidR="00A45B3C">
        <w:rPr>
          <w:rFonts w:ascii="Times New Roman" w:hAnsi="Times New Roman" w:cs="Times New Roman"/>
          <w:sz w:val="24"/>
          <w:szCs w:val="24"/>
        </w:rPr>
        <w:t>Harvesting</w:t>
      </w:r>
      <w:r w:rsidR="006764AC">
        <w:rPr>
          <w:rFonts w:ascii="Times New Roman" w:hAnsi="Times New Roman" w:cs="Times New Roman"/>
          <w:sz w:val="24"/>
          <w:szCs w:val="24"/>
        </w:rPr>
        <w:t xml:space="preserve"> the</w:t>
      </w:r>
      <w:r w:rsidR="002C50C1">
        <w:rPr>
          <w:rFonts w:ascii="Times New Roman" w:hAnsi="Times New Roman" w:cs="Times New Roman"/>
          <w:sz w:val="24"/>
          <w:szCs w:val="24"/>
        </w:rPr>
        <w:t xml:space="preserve"> fallen</w:t>
      </w:r>
      <w:r w:rsidR="006764AC">
        <w:rPr>
          <w:rFonts w:ascii="Times New Roman" w:hAnsi="Times New Roman" w:cs="Times New Roman"/>
          <w:sz w:val="24"/>
          <w:szCs w:val="24"/>
        </w:rPr>
        <w:t xml:space="preserve"> trees</w:t>
      </w:r>
      <w:r w:rsidR="002C50C1">
        <w:rPr>
          <w:rFonts w:ascii="Times New Roman" w:hAnsi="Times New Roman" w:cs="Times New Roman"/>
          <w:sz w:val="24"/>
          <w:szCs w:val="24"/>
        </w:rPr>
        <w:t xml:space="preserve"> </w:t>
      </w:r>
      <w:r w:rsidR="00C92E0B">
        <w:rPr>
          <w:rFonts w:ascii="Times New Roman" w:hAnsi="Times New Roman" w:cs="Times New Roman"/>
          <w:sz w:val="24"/>
          <w:szCs w:val="24"/>
        </w:rPr>
        <w:t>after</w:t>
      </w:r>
      <w:r w:rsidR="002C50C1">
        <w:rPr>
          <w:rFonts w:ascii="Times New Roman" w:hAnsi="Times New Roman" w:cs="Times New Roman"/>
          <w:sz w:val="24"/>
          <w:szCs w:val="24"/>
        </w:rPr>
        <w:t xml:space="preserve"> a natural disturbance is</w:t>
      </w:r>
      <w:r w:rsidR="006764AC">
        <w:rPr>
          <w:rFonts w:ascii="Times New Roman" w:hAnsi="Times New Roman" w:cs="Times New Roman"/>
          <w:sz w:val="24"/>
          <w:szCs w:val="24"/>
        </w:rPr>
        <w:t xml:space="preserve"> a practice called salvage-logging</w:t>
      </w:r>
      <w:r w:rsidR="00DB022D">
        <w:rPr>
          <w:rFonts w:ascii="Times New Roman" w:hAnsi="Times New Roman" w:cs="Times New Roman"/>
          <w:sz w:val="24"/>
          <w:szCs w:val="24"/>
        </w:rPr>
        <w:t>,</w:t>
      </w:r>
      <w:r w:rsidR="00C92E0B">
        <w:rPr>
          <w:rFonts w:ascii="Times New Roman" w:hAnsi="Times New Roman" w:cs="Times New Roman"/>
          <w:sz w:val="24"/>
          <w:szCs w:val="24"/>
        </w:rPr>
        <w:t xml:space="preserve"> and</w:t>
      </w:r>
      <w:r w:rsidR="00DB022D">
        <w:rPr>
          <w:rFonts w:ascii="Times New Roman" w:hAnsi="Times New Roman" w:cs="Times New Roman"/>
          <w:sz w:val="24"/>
          <w:szCs w:val="24"/>
        </w:rPr>
        <w:t xml:space="preserve"> this management practice</w:t>
      </w:r>
      <w:r w:rsidR="006764AC">
        <w:rPr>
          <w:rFonts w:ascii="Times New Roman" w:hAnsi="Times New Roman" w:cs="Times New Roman"/>
          <w:sz w:val="24"/>
          <w:szCs w:val="24"/>
        </w:rPr>
        <w:t xml:space="preserve"> </w:t>
      </w:r>
      <w:r w:rsidR="00883F4B">
        <w:rPr>
          <w:rFonts w:ascii="Times New Roman" w:hAnsi="Times New Roman" w:cs="Times New Roman"/>
          <w:sz w:val="24"/>
          <w:szCs w:val="24"/>
        </w:rPr>
        <w:t xml:space="preserve">is a common response to windstorms </w:t>
      </w:r>
      <w:r w:rsidR="00883F4B">
        <w:rPr>
          <w:rFonts w:ascii="Times New Roman" w:hAnsi="Times New Roman" w:cs="Times New Roman"/>
          <w:sz w:val="24"/>
          <w:szCs w:val="24"/>
        </w:rPr>
        <w:fldChar w:fldCharType="begin"/>
      </w:r>
      <w:r w:rsidR="00883F4B">
        <w:rPr>
          <w:rFonts w:ascii="Times New Roman" w:hAnsi="Times New Roman" w:cs="Times New Roman"/>
          <w:sz w:val="24"/>
          <w:szCs w:val="24"/>
        </w:rPr>
        <w:instrText xml:space="preserve"> ADDIN ZOTERO_ITEM CSL_CITATION {"citationID":"YqiJ0B5f","properties":{"formattedCitation":"(Lindenmayer et al. 2012)","plainCitation":"(Lindenmayer et al. 2012)","noteIndex":0},"citationItems":[{"id":520,"uris":["http://zotero.org/groups/5154252/items/EJLGRK3F"],"itemData":{"id":520,"type":"book","abstract":"Salvage logging-removing trees from a forested area in the wake of a catastrophic event such as a wildfire or hurricane-is highly controversial. Policymakers and those with an economic interest in harvesting trees typically argue that damaged areas should be logged so as to avoid \"wasting\" resources, while many forest ecologists contend that removing trees following a disturbance is harmful to a variety of forest species and can interfere with the natural process of ecosystem recovery. Salvage Logging and Its Ecological Consequences brings together three leading experts on forest ecology to explore a wide range of issues surrounding the practice of salvage logging. They gather and synthesize the latest research and information about its economic and ecological costs and benefits, and consider the impacts of salvage logging on ecosystem processes and biodiversity. The book examines: what salvage logging is and why it is controversial, natural and human disturbance regimes in forested ecosystems, differences between salvage harvesting and traditional timber harvesting, scientifically documented ecological impacts of salvage operations, the importance of land management objectives in determining appropriate post-disturbance interventions Brief case studies from around the world highlight a variety of projects, including operations that have followed wildfires, storms, volcanic eruptions, and insect infestations. In the final chapter, the authors discuss policy management implications and offer prescriptions for mitigating the impacts of future salvage harvesting efforts. Salvage Logging and Its Ecological Consequences is a \"must-read\" volume for policymakers, students, academics, practitioners, and professionals involved in all aspects of forest management, natural resource planning, and forest conservation","event-place":"United States","ISBN":"978-1-61091-146-7","language":"eng","note":"OCLC: 974256832","publisher":"Island Press","publisher-place":"United States","source":"Open WorldCat","title":"Salvage logging and its ecological consequences","author":[{"family":"Lindenmayer","given":"David"},{"family":"Burton","given":"Philip Joseph"},{"family":"Franklin","given":"Jerry F."}],"issued":{"date-parts":[["2012"]]}}}],"schema":"https://github.com/citation-style-language/schema/raw/master/csl-citation.json"} </w:instrText>
      </w:r>
      <w:r w:rsidR="00883F4B">
        <w:rPr>
          <w:rFonts w:ascii="Times New Roman" w:hAnsi="Times New Roman" w:cs="Times New Roman"/>
          <w:sz w:val="24"/>
          <w:szCs w:val="24"/>
        </w:rPr>
        <w:fldChar w:fldCharType="separate"/>
      </w:r>
      <w:r w:rsidR="00883F4B" w:rsidRPr="00883F4B">
        <w:rPr>
          <w:rFonts w:ascii="Times New Roman" w:hAnsi="Times New Roman" w:cs="Times New Roman"/>
          <w:sz w:val="24"/>
        </w:rPr>
        <w:t>(Lindenmayer et al. 2012)</w:t>
      </w:r>
      <w:r w:rsidR="00883F4B">
        <w:rPr>
          <w:rFonts w:ascii="Times New Roman" w:hAnsi="Times New Roman" w:cs="Times New Roman"/>
          <w:sz w:val="24"/>
          <w:szCs w:val="24"/>
        </w:rPr>
        <w:fldChar w:fldCharType="end"/>
      </w:r>
      <w:r w:rsidR="00883F4B">
        <w:rPr>
          <w:rFonts w:ascii="Times New Roman" w:hAnsi="Times New Roman" w:cs="Times New Roman"/>
          <w:sz w:val="24"/>
          <w:szCs w:val="24"/>
        </w:rPr>
        <w:t xml:space="preserve">. </w:t>
      </w:r>
      <w:r w:rsidR="00DB022D">
        <w:rPr>
          <w:rFonts w:ascii="Times New Roman" w:hAnsi="Times New Roman" w:cs="Times New Roman"/>
          <w:sz w:val="24"/>
          <w:szCs w:val="24"/>
        </w:rPr>
        <w:t>Salvage l</w:t>
      </w:r>
      <w:r w:rsidR="00C9371B">
        <w:rPr>
          <w:rFonts w:ascii="Times New Roman" w:hAnsi="Times New Roman" w:cs="Times New Roman"/>
          <w:sz w:val="24"/>
          <w:szCs w:val="24"/>
        </w:rPr>
        <w:t>ogging can help landowners recover the economic value of the fallen trees</w:t>
      </w:r>
      <w:r w:rsidR="009E1A53">
        <w:rPr>
          <w:rFonts w:ascii="Times New Roman" w:hAnsi="Times New Roman" w:cs="Times New Roman"/>
          <w:sz w:val="24"/>
          <w:szCs w:val="24"/>
        </w:rPr>
        <w:t>, or it may be</w:t>
      </w:r>
      <w:r w:rsidR="001D6353">
        <w:rPr>
          <w:rFonts w:ascii="Times New Roman" w:hAnsi="Times New Roman" w:cs="Times New Roman"/>
          <w:sz w:val="24"/>
          <w:szCs w:val="24"/>
        </w:rPr>
        <w:t xml:space="preserve"> motivated </w:t>
      </w:r>
      <w:r w:rsidR="0042491E">
        <w:rPr>
          <w:rFonts w:ascii="Times New Roman" w:hAnsi="Times New Roman" w:cs="Times New Roman"/>
          <w:sz w:val="24"/>
          <w:szCs w:val="24"/>
        </w:rPr>
        <w:t xml:space="preserve">towards reducing </w:t>
      </w:r>
      <w:r w:rsidR="00D21A04">
        <w:rPr>
          <w:rFonts w:ascii="Times New Roman" w:hAnsi="Times New Roman" w:cs="Times New Roman"/>
          <w:sz w:val="24"/>
          <w:szCs w:val="24"/>
        </w:rPr>
        <w:t xml:space="preserve">fire risk, insect outbreak risk, or safety </w:t>
      </w:r>
      <w:r w:rsidR="0042491E">
        <w:rPr>
          <w:rFonts w:ascii="Times New Roman" w:hAnsi="Times New Roman" w:cs="Times New Roman"/>
          <w:sz w:val="24"/>
          <w:szCs w:val="24"/>
        </w:rPr>
        <w:t xml:space="preserve">hazard </w:t>
      </w:r>
      <w:r w:rsidR="00D21A04">
        <w:rPr>
          <w:rFonts w:ascii="Times New Roman" w:hAnsi="Times New Roman" w:cs="Times New Roman"/>
          <w:sz w:val="24"/>
          <w:szCs w:val="24"/>
        </w:rPr>
        <w:fldChar w:fldCharType="begin"/>
      </w:r>
      <w:r w:rsidR="00D21A04">
        <w:rPr>
          <w:rFonts w:ascii="Times New Roman" w:hAnsi="Times New Roman" w:cs="Times New Roman"/>
          <w:sz w:val="24"/>
          <w:szCs w:val="24"/>
        </w:rPr>
        <w:instrText xml:space="preserve"> ADDIN ZOTERO_ITEM CSL_CITATION {"citationID":"rN1Qb4MU","properties":{"formattedCitation":"(Perry and Herms 2019)","plainCitation":"(Perry and Herms 2019)","noteIndex":0},"citationItems":[{"id":318,"uris":["http://zotero.org/groups/5154252/items/LCZNXJLT"],"itemData":{"id":318,"type":"article-journal","abstract":"In forest ecosystems, natural and anthropogenic disturbances alter canopy structure, understory vegetation, amount of woody debris, and the properties of litter and soil layers. The magnitude of these environmental changes is context-dependent and determined by the properties of the disturbance, such as the frequency, intensity, duration, and extent. Therefore, disturbances can dynamically impact forest communities over time, including populations of ground-dwelling invertebrates that regulate key ecosystem processes. We propose conceptual models that describe the dynamic temporal effects of canopy gap formation and coarse woody debris accumulation following disturbances caused by invasive insects, wind, and salvage logging, and their impacts on ground-dwelling invertebrate communities. Within this framework, predictions are generated, literature on ground-dwelling invertebrate communities is synthesized, and pertinent knowledge gaps identified.","container-title":"Insects","DOI":"10.3390/insects10030061","ISSN":"2075-4450","issue":"3","journalAbbreviation":"Insects","language":"en","page":"61","source":"DOI.org (Crossref)","title":"Dynamic Responses of Ground-Dwelling Invertebrate Communities to Disturbance in Forest Ecosystems","volume":"10","author":[{"family":"Perry","given":"Kayla"},{"family":"Herms","given":"Daniel"}],"issued":{"date-parts":[["2019",2,26]]}}}],"schema":"https://github.com/citation-style-language/schema/raw/master/csl-citation.json"} </w:instrText>
      </w:r>
      <w:r w:rsidR="00D21A04">
        <w:rPr>
          <w:rFonts w:ascii="Times New Roman" w:hAnsi="Times New Roman" w:cs="Times New Roman"/>
          <w:sz w:val="24"/>
          <w:szCs w:val="24"/>
        </w:rPr>
        <w:fldChar w:fldCharType="separate"/>
      </w:r>
      <w:r w:rsidR="00D21A04" w:rsidRPr="00D21A04">
        <w:rPr>
          <w:rFonts w:ascii="Times New Roman" w:hAnsi="Times New Roman" w:cs="Times New Roman"/>
          <w:sz w:val="24"/>
        </w:rPr>
        <w:t>(Perry and Herms 2019)</w:t>
      </w:r>
      <w:r w:rsidR="00D21A04">
        <w:rPr>
          <w:rFonts w:ascii="Times New Roman" w:hAnsi="Times New Roman" w:cs="Times New Roman"/>
          <w:sz w:val="24"/>
          <w:szCs w:val="24"/>
        </w:rPr>
        <w:fldChar w:fldCharType="end"/>
      </w:r>
      <w:r w:rsidR="00D21A04">
        <w:rPr>
          <w:rFonts w:ascii="Times New Roman" w:hAnsi="Times New Roman" w:cs="Times New Roman"/>
          <w:sz w:val="24"/>
          <w:szCs w:val="24"/>
        </w:rPr>
        <w:t>.</w:t>
      </w:r>
      <w:r w:rsidR="005C1B5B">
        <w:rPr>
          <w:rFonts w:ascii="Times New Roman" w:hAnsi="Times New Roman" w:cs="Times New Roman"/>
          <w:sz w:val="24"/>
          <w:szCs w:val="24"/>
        </w:rPr>
        <w:t xml:space="preserve"> </w:t>
      </w:r>
      <w:r w:rsidR="00A55960">
        <w:rPr>
          <w:rFonts w:ascii="Times New Roman" w:hAnsi="Times New Roman" w:cs="Times New Roman"/>
          <w:sz w:val="24"/>
          <w:szCs w:val="24"/>
        </w:rPr>
        <w:t xml:space="preserve">However, </w:t>
      </w:r>
      <w:r w:rsidR="001F6D59">
        <w:rPr>
          <w:rFonts w:ascii="Times New Roman" w:hAnsi="Times New Roman" w:cs="Times New Roman"/>
          <w:sz w:val="24"/>
          <w:szCs w:val="24"/>
        </w:rPr>
        <w:t xml:space="preserve">there is a growing interest in </w:t>
      </w:r>
      <w:r w:rsidR="0074348C">
        <w:rPr>
          <w:rFonts w:ascii="Times New Roman" w:hAnsi="Times New Roman" w:cs="Times New Roman"/>
          <w:sz w:val="24"/>
          <w:szCs w:val="24"/>
        </w:rPr>
        <w:t>managing forests in ways that conserve</w:t>
      </w:r>
      <w:r w:rsidR="00AC1FC3">
        <w:rPr>
          <w:rFonts w:ascii="Times New Roman" w:hAnsi="Times New Roman" w:cs="Times New Roman"/>
          <w:sz w:val="24"/>
          <w:szCs w:val="24"/>
        </w:rPr>
        <w:t xml:space="preserve"> </w:t>
      </w:r>
      <w:r w:rsidR="0074348C">
        <w:rPr>
          <w:rFonts w:ascii="Times New Roman" w:hAnsi="Times New Roman" w:cs="Times New Roman"/>
          <w:sz w:val="24"/>
          <w:szCs w:val="24"/>
        </w:rPr>
        <w:t>biodiversity</w:t>
      </w:r>
      <w:r w:rsidR="00AC1FC3">
        <w:rPr>
          <w:rFonts w:ascii="Times New Roman" w:hAnsi="Times New Roman" w:cs="Times New Roman"/>
          <w:sz w:val="24"/>
          <w:szCs w:val="24"/>
        </w:rPr>
        <w:t>,</w:t>
      </w:r>
      <w:r w:rsidR="00EF5933">
        <w:rPr>
          <w:rFonts w:ascii="Times New Roman" w:hAnsi="Times New Roman" w:cs="Times New Roman"/>
          <w:sz w:val="24"/>
          <w:szCs w:val="24"/>
        </w:rPr>
        <w:t xml:space="preserve"> including insect populations that </w:t>
      </w:r>
      <w:r w:rsidR="00F66FAE">
        <w:rPr>
          <w:rFonts w:ascii="Times New Roman" w:hAnsi="Times New Roman" w:cs="Times New Roman"/>
          <w:sz w:val="24"/>
          <w:szCs w:val="24"/>
        </w:rPr>
        <w:t>are threatened</w:t>
      </w:r>
      <w:r w:rsidR="0012385E">
        <w:rPr>
          <w:rFonts w:ascii="Times New Roman" w:hAnsi="Times New Roman" w:cs="Times New Roman"/>
          <w:sz w:val="24"/>
          <w:szCs w:val="24"/>
        </w:rPr>
        <w:t xml:space="preserve"> globally</w:t>
      </w:r>
      <w:r w:rsidR="00915CAD">
        <w:rPr>
          <w:rFonts w:ascii="Times New Roman" w:hAnsi="Times New Roman" w:cs="Times New Roman"/>
          <w:sz w:val="24"/>
          <w:szCs w:val="24"/>
        </w:rPr>
        <w:t xml:space="preserve"> due to environmental change</w:t>
      </w:r>
      <w:r w:rsidR="003F2494">
        <w:rPr>
          <w:rFonts w:ascii="Times New Roman" w:hAnsi="Times New Roman" w:cs="Times New Roman"/>
          <w:sz w:val="24"/>
          <w:szCs w:val="24"/>
        </w:rPr>
        <w:t xml:space="preserve"> </w:t>
      </w:r>
      <w:r w:rsidR="003F2494">
        <w:rPr>
          <w:rFonts w:ascii="Times New Roman" w:hAnsi="Times New Roman" w:cs="Times New Roman"/>
          <w:sz w:val="24"/>
          <w:szCs w:val="24"/>
        </w:rPr>
        <w:fldChar w:fldCharType="begin"/>
      </w:r>
      <w:r w:rsidR="003F2494">
        <w:rPr>
          <w:rFonts w:ascii="Times New Roman" w:hAnsi="Times New Roman" w:cs="Times New Roman"/>
          <w:sz w:val="24"/>
          <w:szCs w:val="24"/>
        </w:rPr>
        <w:instrText xml:space="preserve"> ADDIN ZOTERO_ITEM CSL_CITATION {"citationID":"OJovLXtt","properties":{"formattedCitation":"(Wagner 2019)","plainCitation":"(Wagner 2019)","noteIndex":0},"citationItems":[{"id":1071,"uris":["http://zotero.org/users/6631577/items/L97F7XNU"],"itemData":{"id":1071,"type":"article-journal","abstract":"Insect declines are being reported worldwide for flying, ground, and aquatic lineages. Most reports come from western and northern Europe, where the insect fauna is well-studied and there are considerable demographic data for many taxonomically disparate lineages. Additional cases of faunal losses have been noted from Asia, North America, the Arctic, the Neotropics, and elsewhere. While this review addresses both species loss and population declines, its emphasis is on the latter. Declines of abundant species can be especially worrisome, given that they anchor trophic interactions and shoulder many of the essential ecosystem services of their respective communities. A review of the factors believed to be responsible for observed collapses and those perceived to be especially threatening to insects form the core of this treatment. In addition to widely recognized threats to insect biodiversity, e.g., habitat destruction, agricultural intensification (including pesticide use), climate change, and invasive species, this assessment highlights a few less commonly considered factors such as atmospheric nitrification from the burning of fossil fuels and the effects of droughts and changing precipitation patterns. Because the geographic extent and magnitude of insect declines are largely unknown, there is an urgent need for monitoring efforts, especially across ecological gradients, which will help to identify important causal factors in declines. This review also considers the status of vertebrate insectivores, reporting bias, challenges inherent in collecting and interpreting insect demographic data, and cases of increasing insect abundance.","language":"en","source":"Zotero","title":"Insect Declines in the Anthropocene","author":[{"family":"Wagner","given":"David L"}],"issued":{"date-parts":[["2019"]]}}}],"schema":"https://github.com/citation-style-language/schema/raw/master/csl-citation.json"} </w:instrText>
      </w:r>
      <w:r w:rsidR="003F2494">
        <w:rPr>
          <w:rFonts w:ascii="Times New Roman" w:hAnsi="Times New Roman" w:cs="Times New Roman"/>
          <w:sz w:val="24"/>
          <w:szCs w:val="24"/>
        </w:rPr>
        <w:fldChar w:fldCharType="separate"/>
      </w:r>
      <w:r w:rsidR="003F2494" w:rsidRPr="003F2494">
        <w:rPr>
          <w:rFonts w:ascii="Times New Roman" w:hAnsi="Times New Roman" w:cs="Times New Roman"/>
          <w:sz w:val="24"/>
        </w:rPr>
        <w:t>(Wagner 2019)</w:t>
      </w:r>
      <w:r w:rsidR="003F2494">
        <w:rPr>
          <w:rFonts w:ascii="Times New Roman" w:hAnsi="Times New Roman" w:cs="Times New Roman"/>
          <w:sz w:val="24"/>
          <w:szCs w:val="24"/>
        </w:rPr>
        <w:fldChar w:fldCharType="end"/>
      </w:r>
      <w:r w:rsidR="0012385E">
        <w:rPr>
          <w:rFonts w:ascii="Times New Roman" w:hAnsi="Times New Roman" w:cs="Times New Roman"/>
          <w:sz w:val="24"/>
          <w:szCs w:val="24"/>
        </w:rPr>
        <w:t>.</w:t>
      </w:r>
      <w:r w:rsidR="00570DEC">
        <w:rPr>
          <w:rFonts w:ascii="Times New Roman" w:hAnsi="Times New Roman" w:cs="Times New Roman"/>
          <w:sz w:val="24"/>
          <w:szCs w:val="24"/>
        </w:rPr>
        <w:t xml:space="preserve"> </w:t>
      </w:r>
      <w:r w:rsidR="005604B7">
        <w:rPr>
          <w:rFonts w:ascii="Times New Roman" w:hAnsi="Times New Roman" w:cs="Times New Roman"/>
          <w:sz w:val="24"/>
          <w:szCs w:val="24"/>
        </w:rPr>
        <w:t>Th</w:t>
      </w:r>
      <w:r w:rsidR="00871AF2">
        <w:rPr>
          <w:rFonts w:ascii="Times New Roman" w:hAnsi="Times New Roman" w:cs="Times New Roman"/>
          <w:sz w:val="24"/>
          <w:szCs w:val="24"/>
        </w:rPr>
        <w:t xml:space="preserve">is includes understanding how management practices such as </w:t>
      </w:r>
      <w:r w:rsidR="00C6133C">
        <w:rPr>
          <w:rFonts w:ascii="Times New Roman" w:hAnsi="Times New Roman" w:cs="Times New Roman"/>
          <w:sz w:val="24"/>
          <w:szCs w:val="24"/>
        </w:rPr>
        <w:t xml:space="preserve">salvage-logging </w:t>
      </w:r>
      <w:r w:rsidR="00F1689D">
        <w:rPr>
          <w:rFonts w:ascii="Times New Roman" w:hAnsi="Times New Roman" w:cs="Times New Roman"/>
          <w:sz w:val="24"/>
          <w:szCs w:val="24"/>
        </w:rPr>
        <w:t xml:space="preserve">impact </w:t>
      </w:r>
      <w:r w:rsidR="00BE660C">
        <w:rPr>
          <w:rFonts w:ascii="Times New Roman" w:hAnsi="Times New Roman" w:cs="Times New Roman"/>
          <w:sz w:val="24"/>
          <w:szCs w:val="24"/>
        </w:rPr>
        <w:t xml:space="preserve">insect </w:t>
      </w:r>
      <w:r w:rsidR="002747AD">
        <w:rPr>
          <w:rFonts w:ascii="Times New Roman" w:hAnsi="Times New Roman" w:cs="Times New Roman"/>
          <w:sz w:val="24"/>
          <w:szCs w:val="24"/>
        </w:rPr>
        <w:t>biodiversity</w:t>
      </w:r>
      <w:r w:rsidR="005F1D89">
        <w:rPr>
          <w:rFonts w:ascii="Times New Roman" w:hAnsi="Times New Roman" w:cs="Times New Roman"/>
          <w:sz w:val="24"/>
          <w:szCs w:val="24"/>
        </w:rPr>
        <w:t xml:space="preserve"> </w:t>
      </w:r>
      <w:r w:rsidR="005F1D89">
        <w:rPr>
          <w:rFonts w:ascii="Times New Roman" w:hAnsi="Times New Roman" w:cs="Times New Roman"/>
          <w:sz w:val="24"/>
          <w:szCs w:val="24"/>
        </w:rPr>
        <w:fldChar w:fldCharType="begin"/>
      </w:r>
      <w:r w:rsidR="005F1D89">
        <w:rPr>
          <w:rFonts w:ascii="Times New Roman" w:hAnsi="Times New Roman" w:cs="Times New Roman"/>
          <w:sz w:val="24"/>
          <w:szCs w:val="24"/>
        </w:rPr>
        <w:instrText xml:space="preserve"> ADDIN ZOTERO_ITEM CSL_CITATION {"citationID":"DZSXJy5p","properties":{"formattedCitation":"(Thorn et al. 2018)","plainCitation":"(Thorn et al. 2018)","noteIndex":0},"citationItems":[{"id":361,"uris":["http://zotero.org/groups/5154252/items/6RLZ5LLK"],"itemData":{"id":361,"type":"article-journal","abstract":"Logging to “salvage” economic returns from forests affected by natural disturbances has become increasingly prevalent globally. Despite potential negative effects on biodiversity, salvage logging is often conducted, even in areas otherwise excluded from logging and reserved for nature conservation, inter alia because strategic priorities for post-disturbance management are widely lacking. A review of the existing literature revealed that most studies investigating the effects of salvage logging on biodiversity have been conducted less than 5 years following natural disturbances, and focused on non-saproxylic organisms. A meta-analysis across 24 species groups revealed that salvage logging significantly decreases numbers of species of eight taxonomic groups. Richness of dead wood dependent taxa (i.e. saproxylic organisms) decreased more strongly than richness of non-saproxylic taxa. In contrast, taxonomic groups typically associated with open habitats increased in the number of species after salvage logging. By analysing 134 original species abundance matrices, we demonstrate that salvage logging significantly alters community composition in 7 of 17 species groups, particularly affecting saproxylic assemblages. Synthesis and applications. Our results suggest that salvage logging is not consistent with the management objectives of protected areas. Substantial changes, such as the retention of dead wood in naturally disturbed forests, are needed to support biodiversity. Future research should investigate the amount and spatio-temporal distribution of retained dead wood needed to maintain all components of biodiversity.","container-title":"Journal of Applied Ecology","DOI":"10.1111/1365-2664.12945","ISSN":"1365-2664","issue":"1","language":"en","license":"© 2017 The Authors. Journal of Applied Ecology © 2017 British Ecological Society","note":"_eprint: https://onlinelibrary.wiley.com/doi/pdf/10.1111/1365-2664.12945","page":"279-289","source":"Wiley Online Library","title":"Impacts of salvage logging on biodiversity: A meta-analysis","title-short":"Impacts of salvage logging on biodiversity","volume":"55","author":[{"family":"Thorn","given":"Simon"},{"family":"Bässler","given":"Claus"},{"family":"Brandl","given":"Roland"},{"family":"Burton","given":"Philip J."},{"family":"Cahall","given":"Rebecca"},{"family":"Campbell","given":"John L."},{"family":"Castro","given":"Jorge"},{"family":"Choi","given":"Chang-Yong"},{"family":"Cobb","given":"Tyler"},{"family":"Donato","given":"Daniel C."},{"family":"Durska","given":"Ewa"},{"family":"Fontaine","given":"Joseph B."},{"family":"Gauthier","given":"Sylvie"},{"family":"Hebert","given":"Christian"},{"family":"Hothorn","given":"Torsten"},{"family":"Hutto","given":"Richard L."},{"family":"Lee","given":"Eun-Jae"},{"family":"Leverkus","given":"Alexandro B."},{"family":"Lindenmayer","given":"David B."},{"family":"Obrist","given":"Martin K."},{"family":"Rost","given":"Josep"},{"family":"Seibold","given":"Sebastian"},{"family":"Seidl","given":"Rupert"},{"family":"Thom","given":"Dominik"},{"family":"Waldron","given":"Kaysandra"},{"family":"Wermelinger","given":"Beat"},{"family":"Winter","given":"Maria-Barbara"},{"family":"Zmihorski","given":"Michal"},{"family":"Müller","given":"Jörg"}],"issued":{"date-parts":[["2018"]]}}}],"schema":"https://github.com/citation-style-language/schema/raw/master/csl-citation.json"} </w:instrText>
      </w:r>
      <w:r w:rsidR="005F1D89">
        <w:rPr>
          <w:rFonts w:ascii="Times New Roman" w:hAnsi="Times New Roman" w:cs="Times New Roman"/>
          <w:sz w:val="24"/>
          <w:szCs w:val="24"/>
        </w:rPr>
        <w:fldChar w:fldCharType="separate"/>
      </w:r>
      <w:r w:rsidR="005F1D89" w:rsidRPr="005F1D89">
        <w:rPr>
          <w:rFonts w:ascii="Times New Roman" w:hAnsi="Times New Roman" w:cs="Times New Roman"/>
          <w:sz w:val="24"/>
        </w:rPr>
        <w:t>(Thorn et al. 2018)</w:t>
      </w:r>
      <w:r w:rsidR="005F1D89">
        <w:rPr>
          <w:rFonts w:ascii="Times New Roman" w:hAnsi="Times New Roman" w:cs="Times New Roman"/>
          <w:sz w:val="24"/>
          <w:szCs w:val="24"/>
        </w:rPr>
        <w:fldChar w:fldCharType="end"/>
      </w:r>
      <w:r w:rsidR="00CF34F6">
        <w:rPr>
          <w:rFonts w:ascii="Times New Roman" w:hAnsi="Times New Roman" w:cs="Times New Roman"/>
          <w:sz w:val="24"/>
          <w:szCs w:val="24"/>
        </w:rPr>
        <w:t xml:space="preserve">. </w:t>
      </w:r>
      <w:r w:rsidR="00B56FD4">
        <w:rPr>
          <w:rFonts w:ascii="Times New Roman" w:hAnsi="Times New Roman" w:cs="Times New Roman"/>
          <w:sz w:val="24"/>
          <w:szCs w:val="24"/>
        </w:rPr>
        <w:t xml:space="preserve">For example, </w:t>
      </w:r>
      <w:r w:rsidR="00CF34F6">
        <w:rPr>
          <w:rFonts w:ascii="Times New Roman" w:hAnsi="Times New Roman" w:cs="Times New Roman"/>
          <w:sz w:val="24"/>
          <w:szCs w:val="24"/>
        </w:rPr>
        <w:t xml:space="preserve">salvage-logging </w:t>
      </w:r>
      <w:r w:rsidR="008E70E2">
        <w:rPr>
          <w:rFonts w:ascii="Times New Roman" w:hAnsi="Times New Roman" w:cs="Times New Roman"/>
          <w:sz w:val="24"/>
          <w:szCs w:val="24"/>
        </w:rPr>
        <w:t>alter</w:t>
      </w:r>
      <w:r w:rsidR="00B56FD4">
        <w:rPr>
          <w:rFonts w:ascii="Times New Roman" w:hAnsi="Times New Roman" w:cs="Times New Roman"/>
          <w:sz w:val="24"/>
          <w:szCs w:val="24"/>
        </w:rPr>
        <w:t>s</w:t>
      </w:r>
      <w:r w:rsidR="008E70E2">
        <w:rPr>
          <w:rFonts w:ascii="Times New Roman" w:hAnsi="Times New Roman" w:cs="Times New Roman"/>
          <w:sz w:val="24"/>
          <w:szCs w:val="24"/>
        </w:rPr>
        <w:t xml:space="preserve"> </w:t>
      </w:r>
      <w:r w:rsidR="00934167">
        <w:rPr>
          <w:rFonts w:ascii="Times New Roman" w:hAnsi="Times New Roman" w:cs="Times New Roman"/>
          <w:sz w:val="24"/>
          <w:szCs w:val="24"/>
        </w:rPr>
        <w:t xml:space="preserve">the </w:t>
      </w:r>
      <w:r w:rsidR="008E70E2">
        <w:rPr>
          <w:rFonts w:ascii="Times New Roman" w:hAnsi="Times New Roman" w:cs="Times New Roman"/>
          <w:sz w:val="24"/>
          <w:szCs w:val="24"/>
        </w:rPr>
        <w:t>biological legacies</w:t>
      </w:r>
      <w:r w:rsidR="005F1D89">
        <w:rPr>
          <w:rFonts w:ascii="Times New Roman" w:hAnsi="Times New Roman" w:cs="Times New Roman"/>
          <w:sz w:val="24"/>
          <w:szCs w:val="24"/>
        </w:rPr>
        <w:t xml:space="preserve"> </w:t>
      </w:r>
      <w:r w:rsidR="00D37BCD">
        <w:rPr>
          <w:rFonts w:ascii="Times New Roman" w:hAnsi="Times New Roman" w:cs="Times New Roman"/>
          <w:sz w:val="24"/>
          <w:szCs w:val="24"/>
        </w:rPr>
        <w:t>left by windstorms</w:t>
      </w:r>
      <w:r w:rsidR="008E11DB">
        <w:rPr>
          <w:rFonts w:ascii="Times New Roman" w:hAnsi="Times New Roman" w:cs="Times New Roman"/>
          <w:sz w:val="24"/>
          <w:szCs w:val="24"/>
        </w:rPr>
        <w:t xml:space="preserve"> </w:t>
      </w:r>
      <w:r w:rsidR="004C44A3">
        <w:rPr>
          <w:rFonts w:ascii="Times New Roman" w:hAnsi="Times New Roman" w:cs="Times New Roman"/>
          <w:sz w:val="24"/>
          <w:szCs w:val="24"/>
        </w:rPr>
        <w:t xml:space="preserve">by </w:t>
      </w:r>
      <w:r w:rsidR="00934167">
        <w:rPr>
          <w:rFonts w:ascii="Times New Roman" w:hAnsi="Times New Roman" w:cs="Times New Roman"/>
          <w:sz w:val="24"/>
          <w:szCs w:val="24"/>
        </w:rPr>
        <w:t>reducing the amount and diversity of</w:t>
      </w:r>
      <w:r w:rsidR="004C44A3">
        <w:rPr>
          <w:rFonts w:ascii="Times New Roman" w:hAnsi="Times New Roman" w:cs="Times New Roman"/>
          <w:sz w:val="24"/>
          <w:szCs w:val="24"/>
        </w:rPr>
        <w:t xml:space="preserve"> woody debris,</w:t>
      </w:r>
      <w:r w:rsidR="00C02949">
        <w:rPr>
          <w:rFonts w:ascii="Times New Roman" w:hAnsi="Times New Roman" w:cs="Times New Roman"/>
          <w:sz w:val="24"/>
          <w:szCs w:val="24"/>
        </w:rPr>
        <w:t xml:space="preserve"> as well as</w:t>
      </w:r>
      <w:r w:rsidR="004C44A3">
        <w:rPr>
          <w:rFonts w:ascii="Times New Roman" w:hAnsi="Times New Roman" w:cs="Times New Roman"/>
          <w:sz w:val="24"/>
          <w:szCs w:val="24"/>
        </w:rPr>
        <w:t xml:space="preserve"> by disturbance of understory plants</w:t>
      </w:r>
      <w:r w:rsidR="00B326F5">
        <w:rPr>
          <w:rFonts w:ascii="Times New Roman" w:hAnsi="Times New Roman" w:cs="Times New Roman"/>
          <w:sz w:val="24"/>
          <w:szCs w:val="24"/>
        </w:rPr>
        <w:t>,</w:t>
      </w:r>
      <w:r w:rsidR="00F06BFF">
        <w:rPr>
          <w:rFonts w:ascii="Times New Roman" w:hAnsi="Times New Roman" w:cs="Times New Roman"/>
          <w:sz w:val="24"/>
          <w:szCs w:val="24"/>
        </w:rPr>
        <w:t xml:space="preserve"> potential for soil compaction</w:t>
      </w:r>
      <w:r w:rsidR="00BD4BC3">
        <w:rPr>
          <w:rFonts w:ascii="Times New Roman" w:hAnsi="Times New Roman" w:cs="Times New Roman"/>
          <w:sz w:val="24"/>
          <w:szCs w:val="24"/>
        </w:rPr>
        <w:t xml:space="preserve"> from machinery</w:t>
      </w:r>
      <w:r w:rsidR="00683662">
        <w:rPr>
          <w:rFonts w:ascii="Times New Roman" w:hAnsi="Times New Roman" w:cs="Times New Roman"/>
          <w:sz w:val="24"/>
          <w:szCs w:val="24"/>
        </w:rPr>
        <w:t xml:space="preserve">, and </w:t>
      </w:r>
      <w:r w:rsidR="00BE295E">
        <w:rPr>
          <w:rFonts w:ascii="Times New Roman" w:hAnsi="Times New Roman" w:cs="Times New Roman"/>
          <w:sz w:val="24"/>
          <w:szCs w:val="24"/>
        </w:rPr>
        <w:t xml:space="preserve">modified tree </w:t>
      </w:r>
      <w:r w:rsidR="008448C6">
        <w:rPr>
          <w:rFonts w:ascii="Times New Roman" w:hAnsi="Times New Roman" w:cs="Times New Roman"/>
          <w:sz w:val="24"/>
          <w:szCs w:val="24"/>
        </w:rPr>
        <w:t>species composition</w:t>
      </w:r>
      <w:r w:rsidR="00F06BFF">
        <w:rPr>
          <w:rFonts w:ascii="Times New Roman" w:hAnsi="Times New Roman" w:cs="Times New Roman"/>
          <w:sz w:val="24"/>
          <w:szCs w:val="24"/>
        </w:rPr>
        <w:t xml:space="preserve"> </w:t>
      </w:r>
      <w:r w:rsidR="00EE0139">
        <w:rPr>
          <w:rFonts w:ascii="Times New Roman" w:hAnsi="Times New Roman" w:cs="Times New Roman"/>
          <w:sz w:val="24"/>
          <w:szCs w:val="24"/>
        </w:rPr>
        <w:fldChar w:fldCharType="begin"/>
      </w:r>
      <w:r w:rsidR="00990CDB">
        <w:rPr>
          <w:rFonts w:ascii="Times New Roman" w:hAnsi="Times New Roman" w:cs="Times New Roman"/>
          <w:sz w:val="24"/>
          <w:szCs w:val="24"/>
        </w:rPr>
        <w:instrText xml:space="preserve"> ADDIN ZOTERO_ITEM CSL_CITATION {"citationID":"lOLL3VQ7","properties":{"formattedCitation":"(McNabb et al. 2001, Curtze et al. 2018, Slyder et al. 2020)","plainCitation":"(McNabb et al. 2001, Curtze et al. 2018, Slyder et al. 2020)","noteIndex":0},"citationItems":[{"id":374,"uris":["http://zotero.org/groups/5154252/items/JXQCMHKC"],"itemData":{"id":374,"type":"article-journal","abstract":"Soil compaction is a common consequence of forest harvesting that has the potential to affect several soil processes and forest productivity. Our objective was to quantify the relationships between soil trafficking, soil wetness, and soil air-filled porosity, and the compacted bulk density and air-filled porosity of 14 boreal forest soils in WestCentral Alberta, Canada. Bulk density and air-filled porosity were measured on nontrafficked soil and adjacent areas immediately after the site was subjected to 3, 7, and 12 cycles of skidding with mostly wide-tired skidders. Significant increases in bulk density (P Ͻ 0.05) occurred after three cycles at each site when the soil water potential was higher than Ϫ15 kPa; the significant increase occurred to a depth of at least 22 cm. The increase in bulk density became asymptotic between 7 and 12 cycles, but the increases were not significantly different from the bulk density at three cycles. The relationship between air-filled porosity and trafficking was the inverse of the level of bulk density and trafficking, but the increase in bulk density of wet soil was limited by an air-filled porosity of about 0.10 m3 mϪ3. Soil compaction only occurred when the soils were at or wetter than field capacity, which can easily be measured in the field with a handheld tensiometer or alternatively, estimated from a field measure of soil consistence. Managing felling operations to maximize transpiration of trees to reduce soil wetness is an effective tactic to avoid significant soil compaction by these types of equipment in this environment.","container-title":"Soil Science Society of America Journal","DOI":"10.2136/sssaj2001.6541238x","ISSN":"0361-5995, 1435-0661","issue":"4","journalAbbreviation":"Soil Science Soc of Amer J","language":"en","page":"1238-1247","source":"DOI.org (Crossref)","title":"Soil Wetness and Traffic Level Effects on Bulk Density and Air‐Filled Porosity of Compacted Boreal Forest Soils","volume":"65","author":[{"family":"McNabb","given":"D.H."},{"family":"Startsev","given":"A.D."},{"family":"Nguyen","given":"H."}],"issued":{"date-parts":[["2001",7]]}}},{"id":716,"uris":["http://zotero.org/groups/5154252/items/BYWIHCSA"],"itemData":{"id":716,"type":"article-journal","container-title":"Northeastern Naturalist","DOI":"10.1656/045.025.0408","ISSN":"1092-6194","issue":"4","journalAbbreviation":"Northeastern Naturalist","page":"627","source":"DOI.org (Crossref)","title":"The Effects of a Tornado Disturbance and a Salvaged Timber Extraction on the Seed-Rain and Recruitment Community of an Eastern Temperate Deciduous Forest","volume":"25","author":[{"family":"Curtze","given":"Alexander C."},{"family":"Carlo","given":"Tomás A."},{"family":"Wenzel","given":"John W."}],"issued":{"date-parts":[["2018",11,1]]}}},{"id":712,"uris":["http://zotero.org/groups/5154252/items/H87LILQ4"],"itemData":{"id":712,"type":"article-journal","container-title":"New Forests","DOI":"10.1007/s11056-019-09740-x","ISSN":"0169-4286, 1573-5095","issue":"3","journalAbbreviation":"New Forests","language":"en","page":"409-420","source":"DOI.org (Crossref)","title":"Post-windthrow salvage logging increases seedling and understory diversity with little impact on composition immediately after logging","volume":"51","author":[{"family":"Slyder","given":"Jacob B."},{"family":"Wenzel","given":"John W."},{"family":"Royo","given":"Alejandro A."},{"family":"Spicer","given":"Michelle Elise"},{"family":"Carson","given":"Walter P."}],"issued":{"date-parts":[["2020",5]]}}}],"schema":"https://github.com/citation-style-language/schema/raw/master/csl-citation.json"} </w:instrText>
      </w:r>
      <w:r w:rsidR="00EE0139">
        <w:rPr>
          <w:rFonts w:ascii="Times New Roman" w:hAnsi="Times New Roman" w:cs="Times New Roman"/>
          <w:sz w:val="24"/>
          <w:szCs w:val="24"/>
        </w:rPr>
        <w:fldChar w:fldCharType="separate"/>
      </w:r>
      <w:r w:rsidR="00990CDB" w:rsidRPr="00990CDB">
        <w:rPr>
          <w:rFonts w:ascii="Times New Roman" w:hAnsi="Times New Roman" w:cs="Times New Roman"/>
          <w:sz w:val="24"/>
        </w:rPr>
        <w:t>(McNabb et al. 2001, Curtze et al. 2018, Slyder et al. 2020)</w:t>
      </w:r>
      <w:r w:rsidR="00EE0139">
        <w:rPr>
          <w:rFonts w:ascii="Times New Roman" w:hAnsi="Times New Roman" w:cs="Times New Roman"/>
          <w:sz w:val="24"/>
          <w:szCs w:val="24"/>
        </w:rPr>
        <w:fldChar w:fldCharType="end"/>
      </w:r>
      <w:r w:rsidR="00F06BFF">
        <w:rPr>
          <w:rFonts w:ascii="Times New Roman" w:hAnsi="Times New Roman" w:cs="Times New Roman"/>
          <w:sz w:val="24"/>
          <w:szCs w:val="24"/>
        </w:rPr>
        <w:t>.</w:t>
      </w:r>
      <w:r w:rsidR="00CE6B2B">
        <w:rPr>
          <w:rFonts w:ascii="Times New Roman" w:hAnsi="Times New Roman" w:cs="Times New Roman"/>
          <w:sz w:val="24"/>
          <w:szCs w:val="24"/>
        </w:rPr>
        <w:t xml:space="preserve"> </w:t>
      </w:r>
    </w:p>
    <w:p w14:paraId="78666DEE" w14:textId="77777777" w:rsidR="00EE5DAB" w:rsidRDefault="00EE5DAB">
      <w:pPr>
        <w:rPr>
          <w:rFonts w:ascii="Times New Roman" w:hAnsi="Times New Roman" w:cs="Times New Roman"/>
          <w:sz w:val="24"/>
          <w:szCs w:val="24"/>
        </w:rPr>
      </w:pPr>
    </w:p>
    <w:p w14:paraId="1F774C9F" w14:textId="3E4E09A3" w:rsidR="00377816" w:rsidRDefault="00EE5DAB">
      <w:pPr>
        <w:rPr>
          <w:rFonts w:ascii="Times New Roman" w:hAnsi="Times New Roman" w:cs="Times New Roman"/>
          <w:sz w:val="24"/>
          <w:szCs w:val="24"/>
        </w:rPr>
      </w:pPr>
      <w:r>
        <w:rPr>
          <w:rFonts w:ascii="Times New Roman" w:hAnsi="Times New Roman" w:cs="Times New Roman"/>
          <w:sz w:val="24"/>
          <w:szCs w:val="24"/>
        </w:rPr>
        <w:tab/>
      </w:r>
      <w:r w:rsidR="0042595B">
        <w:rPr>
          <w:rFonts w:ascii="Times New Roman" w:hAnsi="Times New Roman" w:cs="Times New Roman"/>
          <w:sz w:val="24"/>
          <w:szCs w:val="24"/>
        </w:rPr>
        <w:t xml:space="preserve">To understand how </w:t>
      </w:r>
      <w:r w:rsidR="002754A6">
        <w:rPr>
          <w:rFonts w:ascii="Times New Roman" w:hAnsi="Times New Roman" w:cs="Times New Roman"/>
          <w:sz w:val="24"/>
          <w:szCs w:val="24"/>
        </w:rPr>
        <w:t>insect biodiversity is affected by forest management</w:t>
      </w:r>
      <w:r w:rsidR="00695918">
        <w:rPr>
          <w:rFonts w:ascii="Times New Roman" w:hAnsi="Times New Roman" w:cs="Times New Roman"/>
          <w:sz w:val="24"/>
          <w:szCs w:val="24"/>
        </w:rPr>
        <w:t>, an indicator taxon can be used, wh</w:t>
      </w:r>
      <w:r w:rsidR="00837F3A">
        <w:rPr>
          <w:rFonts w:ascii="Times New Roman" w:hAnsi="Times New Roman" w:cs="Times New Roman"/>
          <w:sz w:val="24"/>
          <w:szCs w:val="24"/>
        </w:rPr>
        <w:t>ich</w:t>
      </w:r>
      <w:r w:rsidR="00240CE0">
        <w:rPr>
          <w:rFonts w:ascii="Times New Roman" w:hAnsi="Times New Roman" w:cs="Times New Roman"/>
          <w:sz w:val="24"/>
          <w:szCs w:val="24"/>
        </w:rPr>
        <w:t xml:space="preserve"> </w:t>
      </w:r>
      <w:r w:rsidR="00183EC1">
        <w:rPr>
          <w:rFonts w:ascii="Times New Roman" w:hAnsi="Times New Roman" w:cs="Times New Roman"/>
          <w:sz w:val="24"/>
          <w:szCs w:val="24"/>
        </w:rPr>
        <w:t>is</w:t>
      </w:r>
      <w:r w:rsidR="00CC0A46">
        <w:rPr>
          <w:rFonts w:ascii="Times New Roman" w:hAnsi="Times New Roman" w:cs="Times New Roman"/>
          <w:sz w:val="24"/>
          <w:szCs w:val="24"/>
        </w:rPr>
        <w:t xml:space="preserve"> a starting point for</w:t>
      </w:r>
      <w:r w:rsidR="008A5164">
        <w:rPr>
          <w:rFonts w:ascii="Times New Roman" w:hAnsi="Times New Roman" w:cs="Times New Roman"/>
          <w:sz w:val="24"/>
          <w:szCs w:val="24"/>
        </w:rPr>
        <w:t xml:space="preserve"> characterizing the response of</w:t>
      </w:r>
      <w:r w:rsidR="00CC0A46">
        <w:rPr>
          <w:rFonts w:ascii="Times New Roman" w:hAnsi="Times New Roman" w:cs="Times New Roman"/>
          <w:sz w:val="24"/>
          <w:szCs w:val="24"/>
        </w:rPr>
        <w:t xml:space="preserve"> the insect community </w:t>
      </w:r>
      <w:r w:rsidR="00296549">
        <w:rPr>
          <w:rFonts w:ascii="Times New Roman" w:hAnsi="Times New Roman" w:cs="Times New Roman"/>
          <w:sz w:val="24"/>
          <w:szCs w:val="24"/>
        </w:rPr>
        <w:fldChar w:fldCharType="begin"/>
      </w:r>
      <w:r w:rsidR="00296549">
        <w:rPr>
          <w:rFonts w:ascii="Times New Roman" w:hAnsi="Times New Roman" w:cs="Times New Roman"/>
          <w:sz w:val="24"/>
          <w:szCs w:val="24"/>
        </w:rPr>
        <w:instrText xml:space="preserve"> ADDIN ZOTERO_ITEM CSL_CITATION {"citationID":"SYADqIGo","properties":{"formattedCitation":"(Langor and Spence 2006)","plainCitation":"(Langor and Spence 2006)","noteIndex":0},"citationItems":[{"id":585,"uris":["http://zotero.org/groups/5154252/items/M7JHNS6F"],"itemData":{"id":585,"type":"article-journal","abstract":"The high functional and unmatched biological diversity represented by arthropods demand that these organisms be considered as ecological indicators of sustainable forest management. Successful use of arthropods in this capacity will require a systematic and rigorous process, including selection of potential indicators, definition of relationships between indicators and disturbance variables, optimization of the useful range of the indicator and application of the indicator(s) in monitoring. In Canada, the single greatest impediment to the use of arthropods as ecological indicators is the importance of accurate species-level identification and the difficulty achieving it. Consequently, most work has focused on a few relatively well-known groups (e.g., epigaeic carabid and staphylinid beetles and spiders, saproxylic beetles, butterflies and larger night flying moths).Many recent studies have provided baseline data about the range of natural variation and have begun to quantify arthropod responses to natural and anthropogenic disturbances in the context of preplanned experiments or through various retrospective approaches. Carabid beetles are the best-studied group and sufficient sets of data now exist to permit a meta-analysis of the robustness of carabids as indicators across multiple spatial scales and in terms of how well they represent broader ecological responses to disturbances. There is good potential to incorporate arthropod indicators into monitoring programs in Canada, but it is necessary to first complete a scientifically credible selection process for specific ecological indicators. Future research should focus on completing the process for taxa under current study as this develops the best presently understood opportunities for using arthropod indicators in assessing various aspects of environmental change. Researchers should also consider other means of monitoring arthropod biodiversity by the use of surrogate ecological parameters such as ecological land classification and habitat classification systems. Key words: arthropods, ecological indicators, monitoring, biodiversity, taxonomy, sustainability","container-title":"The Forestry Chronicle","DOI":"10.5558/tfc82344-3","ISSN":"0015-7546, 1499-9315","issue":"3","journalAbbreviation":"The Forestry Chronicle","language":"en","page":"344-350","source":"DOI.org (Crossref)","title":"Arthropods as ecological indicators of sustainability in Canadian forests","volume":"82","author":[{"family":"Langor","given":"David W"},{"family":"Spence","given":"John R"}],"issued":{"date-parts":[["2006",5,1]]}}}],"schema":"https://github.com/citation-style-language/schema/raw/master/csl-citation.json"} </w:instrText>
      </w:r>
      <w:r w:rsidR="00296549">
        <w:rPr>
          <w:rFonts w:ascii="Times New Roman" w:hAnsi="Times New Roman" w:cs="Times New Roman"/>
          <w:sz w:val="24"/>
          <w:szCs w:val="24"/>
        </w:rPr>
        <w:fldChar w:fldCharType="separate"/>
      </w:r>
      <w:r w:rsidR="00296549" w:rsidRPr="00296549">
        <w:rPr>
          <w:rFonts w:ascii="Times New Roman" w:hAnsi="Times New Roman" w:cs="Times New Roman"/>
          <w:sz w:val="24"/>
        </w:rPr>
        <w:t>(Langor and Spence 2006)</w:t>
      </w:r>
      <w:r w:rsidR="00296549">
        <w:rPr>
          <w:rFonts w:ascii="Times New Roman" w:hAnsi="Times New Roman" w:cs="Times New Roman"/>
          <w:sz w:val="24"/>
          <w:szCs w:val="24"/>
        </w:rPr>
        <w:fldChar w:fldCharType="end"/>
      </w:r>
      <w:r w:rsidR="00296549">
        <w:rPr>
          <w:rFonts w:ascii="Times New Roman" w:hAnsi="Times New Roman" w:cs="Times New Roman"/>
          <w:sz w:val="24"/>
          <w:szCs w:val="24"/>
        </w:rPr>
        <w:t>.</w:t>
      </w:r>
      <w:r w:rsidR="00DC6F01">
        <w:rPr>
          <w:rFonts w:ascii="Times New Roman" w:hAnsi="Times New Roman" w:cs="Times New Roman"/>
          <w:sz w:val="24"/>
          <w:szCs w:val="24"/>
        </w:rPr>
        <w:t xml:space="preserve"> Ground beetles (Coleoptera: Carabidae) are </w:t>
      </w:r>
      <w:r w:rsidR="00AE4806">
        <w:rPr>
          <w:rFonts w:ascii="Times New Roman" w:hAnsi="Times New Roman" w:cs="Times New Roman"/>
          <w:sz w:val="24"/>
          <w:szCs w:val="24"/>
        </w:rPr>
        <w:t xml:space="preserve">useful indicators because they are </w:t>
      </w:r>
      <w:r w:rsidR="005A0603">
        <w:rPr>
          <w:rFonts w:ascii="Times New Roman" w:hAnsi="Times New Roman" w:cs="Times New Roman"/>
          <w:sz w:val="24"/>
          <w:szCs w:val="24"/>
        </w:rPr>
        <w:t>taxonomically well known</w:t>
      </w:r>
      <w:r w:rsidR="00101913">
        <w:rPr>
          <w:rFonts w:ascii="Times New Roman" w:hAnsi="Times New Roman" w:cs="Times New Roman"/>
          <w:sz w:val="24"/>
          <w:szCs w:val="24"/>
        </w:rPr>
        <w:t>, sensitive to abiotic and biotic conditions, and</w:t>
      </w:r>
      <w:r w:rsidR="008332D8">
        <w:rPr>
          <w:rFonts w:ascii="Times New Roman" w:hAnsi="Times New Roman" w:cs="Times New Roman"/>
          <w:sz w:val="24"/>
          <w:szCs w:val="24"/>
        </w:rPr>
        <w:t xml:space="preserve"> </w:t>
      </w:r>
      <w:r w:rsidR="006846DA">
        <w:rPr>
          <w:rFonts w:ascii="Times New Roman" w:hAnsi="Times New Roman" w:cs="Times New Roman"/>
          <w:sz w:val="24"/>
          <w:szCs w:val="24"/>
        </w:rPr>
        <w:t xml:space="preserve">sensitive to </w:t>
      </w:r>
      <w:r w:rsidR="0040408F">
        <w:rPr>
          <w:rFonts w:ascii="Times New Roman" w:hAnsi="Times New Roman" w:cs="Times New Roman"/>
          <w:sz w:val="24"/>
          <w:szCs w:val="24"/>
        </w:rPr>
        <w:t>forest disturbance</w:t>
      </w:r>
      <w:r w:rsidR="00675E1E">
        <w:rPr>
          <w:rFonts w:ascii="Times New Roman" w:hAnsi="Times New Roman" w:cs="Times New Roman"/>
          <w:sz w:val="24"/>
          <w:szCs w:val="24"/>
        </w:rPr>
        <w:t xml:space="preserve"> </w:t>
      </w:r>
      <w:r w:rsidR="00101913">
        <w:rPr>
          <w:rFonts w:ascii="Times New Roman" w:hAnsi="Times New Roman" w:cs="Times New Roman"/>
          <w:sz w:val="24"/>
          <w:szCs w:val="24"/>
        </w:rPr>
        <w:fldChar w:fldCharType="begin"/>
      </w:r>
      <w:r w:rsidR="00101913">
        <w:rPr>
          <w:rFonts w:ascii="Times New Roman" w:hAnsi="Times New Roman" w:cs="Times New Roman"/>
          <w:sz w:val="24"/>
          <w:szCs w:val="24"/>
        </w:rPr>
        <w:instrText xml:space="preserve"> ADDIN ZOTERO_ITEM CSL_CITATION {"citationID":"OTyhqNI9","properties":{"formattedCitation":"(Koivula 2011)","plainCitation":"(Koivula 2011)","noteIndex":0},"citationItems":[{"id":583,"uris":["http://zotero.org/groups/5154252/items/BKTVQABU"],"itemData":{"id":583,"type":"article-journal","container-title":"ZooKeys","DOI":"10.3897/zookeys.100.1533","ISSN":"1313-2970, 1313-2989","journalAbbreviation":"ZK","page":"287-317","source":"DOI.org (Crossref)","title":"Useful model organisms, indicators, or both? Ground beetles (Coleoptera, Carabidae) reflecting environmental conditions","title-short":"Useful model organisms, indicators, or both?","volume":"100","author":[{"family":"Koivula","given":"Matti"}],"issued":{"date-parts":[["2011",5,20]]}}}],"schema":"https://github.com/citation-style-language/schema/raw/master/csl-citation.json"} </w:instrText>
      </w:r>
      <w:r w:rsidR="00101913">
        <w:rPr>
          <w:rFonts w:ascii="Times New Roman" w:hAnsi="Times New Roman" w:cs="Times New Roman"/>
          <w:sz w:val="24"/>
          <w:szCs w:val="24"/>
        </w:rPr>
        <w:fldChar w:fldCharType="separate"/>
      </w:r>
      <w:r w:rsidR="00101913" w:rsidRPr="00101913">
        <w:rPr>
          <w:rFonts w:ascii="Times New Roman" w:hAnsi="Times New Roman" w:cs="Times New Roman"/>
          <w:sz w:val="24"/>
        </w:rPr>
        <w:t>(Koivula 2011)</w:t>
      </w:r>
      <w:r w:rsidR="00101913">
        <w:rPr>
          <w:rFonts w:ascii="Times New Roman" w:hAnsi="Times New Roman" w:cs="Times New Roman"/>
          <w:sz w:val="24"/>
          <w:szCs w:val="24"/>
        </w:rPr>
        <w:fldChar w:fldCharType="end"/>
      </w:r>
      <w:r w:rsidR="0064262C">
        <w:rPr>
          <w:rFonts w:ascii="Times New Roman" w:hAnsi="Times New Roman" w:cs="Times New Roman"/>
          <w:sz w:val="24"/>
          <w:szCs w:val="24"/>
        </w:rPr>
        <w:t xml:space="preserve">. </w:t>
      </w:r>
      <w:r w:rsidR="00C4392C">
        <w:rPr>
          <w:rFonts w:ascii="Times New Roman" w:hAnsi="Times New Roman" w:cs="Times New Roman"/>
          <w:sz w:val="24"/>
          <w:szCs w:val="24"/>
        </w:rPr>
        <w:t>Ground beetles are diver</w:t>
      </w:r>
      <w:r w:rsidR="00D603E5">
        <w:rPr>
          <w:rFonts w:ascii="Times New Roman" w:hAnsi="Times New Roman" w:cs="Times New Roman"/>
          <w:sz w:val="24"/>
          <w:szCs w:val="24"/>
        </w:rPr>
        <w:t>se in multiple habitats</w:t>
      </w:r>
      <w:r w:rsidR="00430F14">
        <w:rPr>
          <w:rFonts w:ascii="Times New Roman" w:hAnsi="Times New Roman" w:cs="Times New Roman"/>
          <w:sz w:val="24"/>
          <w:szCs w:val="24"/>
        </w:rPr>
        <w:t xml:space="preserve">, including </w:t>
      </w:r>
      <w:r w:rsidR="00125454">
        <w:rPr>
          <w:rFonts w:ascii="Times New Roman" w:hAnsi="Times New Roman" w:cs="Times New Roman"/>
          <w:sz w:val="24"/>
          <w:szCs w:val="24"/>
        </w:rPr>
        <w:t xml:space="preserve">both </w:t>
      </w:r>
      <w:r w:rsidR="00430F14">
        <w:rPr>
          <w:rFonts w:ascii="Times New Roman" w:hAnsi="Times New Roman" w:cs="Times New Roman"/>
          <w:sz w:val="24"/>
          <w:szCs w:val="24"/>
        </w:rPr>
        <w:t>mature forest</w:t>
      </w:r>
      <w:r w:rsidR="00C57FAF">
        <w:rPr>
          <w:rFonts w:ascii="Times New Roman" w:hAnsi="Times New Roman" w:cs="Times New Roman"/>
          <w:sz w:val="24"/>
          <w:szCs w:val="24"/>
        </w:rPr>
        <w:t>s</w:t>
      </w:r>
      <w:r w:rsidR="00430F14">
        <w:rPr>
          <w:rFonts w:ascii="Times New Roman" w:hAnsi="Times New Roman" w:cs="Times New Roman"/>
          <w:sz w:val="24"/>
          <w:szCs w:val="24"/>
        </w:rPr>
        <w:t xml:space="preserve"> and early successional</w:t>
      </w:r>
      <w:r w:rsidR="00C57FAF">
        <w:rPr>
          <w:rFonts w:ascii="Times New Roman" w:hAnsi="Times New Roman" w:cs="Times New Roman"/>
          <w:sz w:val="24"/>
          <w:szCs w:val="24"/>
        </w:rPr>
        <w:t xml:space="preserve"> habitats</w:t>
      </w:r>
      <w:r w:rsidR="00125454">
        <w:rPr>
          <w:rFonts w:ascii="Times New Roman" w:hAnsi="Times New Roman" w:cs="Times New Roman"/>
          <w:sz w:val="24"/>
          <w:szCs w:val="24"/>
        </w:rPr>
        <w:t xml:space="preserve"> such as </w:t>
      </w:r>
      <w:r w:rsidR="00AA5167">
        <w:rPr>
          <w:rFonts w:ascii="Times New Roman" w:hAnsi="Times New Roman" w:cs="Times New Roman"/>
          <w:sz w:val="24"/>
          <w:szCs w:val="24"/>
        </w:rPr>
        <w:t xml:space="preserve">tallgrass </w:t>
      </w:r>
      <w:r w:rsidR="00125454">
        <w:rPr>
          <w:rFonts w:ascii="Times New Roman" w:hAnsi="Times New Roman" w:cs="Times New Roman"/>
          <w:sz w:val="24"/>
          <w:szCs w:val="24"/>
        </w:rPr>
        <w:t>prairies, agricultural fields</w:t>
      </w:r>
      <w:r w:rsidR="007A3FC9">
        <w:rPr>
          <w:rFonts w:ascii="Times New Roman" w:hAnsi="Times New Roman" w:cs="Times New Roman"/>
          <w:sz w:val="24"/>
          <w:szCs w:val="24"/>
        </w:rPr>
        <w:t xml:space="preserve">, urban areas, </w:t>
      </w:r>
      <w:r w:rsidR="002506CE">
        <w:rPr>
          <w:rFonts w:ascii="Times New Roman" w:hAnsi="Times New Roman" w:cs="Times New Roman"/>
          <w:sz w:val="24"/>
          <w:szCs w:val="24"/>
        </w:rPr>
        <w:t xml:space="preserve">clearcuts, </w:t>
      </w:r>
      <w:r w:rsidR="007A3FC9">
        <w:rPr>
          <w:rFonts w:ascii="Times New Roman" w:hAnsi="Times New Roman" w:cs="Times New Roman"/>
          <w:sz w:val="24"/>
          <w:szCs w:val="24"/>
        </w:rPr>
        <w:t>and</w:t>
      </w:r>
      <w:r w:rsidR="00472C10">
        <w:rPr>
          <w:rFonts w:ascii="Times New Roman" w:hAnsi="Times New Roman" w:cs="Times New Roman"/>
          <w:sz w:val="24"/>
          <w:szCs w:val="24"/>
        </w:rPr>
        <w:t xml:space="preserve"> </w:t>
      </w:r>
      <w:r w:rsidR="001C4574">
        <w:rPr>
          <w:rFonts w:ascii="Times New Roman" w:hAnsi="Times New Roman" w:cs="Times New Roman"/>
          <w:sz w:val="24"/>
          <w:szCs w:val="24"/>
        </w:rPr>
        <w:t>floodplains</w:t>
      </w:r>
      <w:r w:rsidR="001207AD">
        <w:rPr>
          <w:rFonts w:ascii="Times New Roman" w:hAnsi="Times New Roman" w:cs="Times New Roman"/>
          <w:sz w:val="24"/>
          <w:szCs w:val="24"/>
        </w:rPr>
        <w:t xml:space="preserve"> </w:t>
      </w:r>
      <w:r w:rsidR="000F3CA0">
        <w:rPr>
          <w:rFonts w:ascii="Times New Roman" w:hAnsi="Times New Roman" w:cs="Times New Roman"/>
          <w:sz w:val="24"/>
          <w:szCs w:val="24"/>
        </w:rPr>
        <w:fldChar w:fldCharType="begin"/>
      </w:r>
      <w:r w:rsidR="00377816">
        <w:rPr>
          <w:rFonts w:ascii="Times New Roman" w:hAnsi="Times New Roman" w:cs="Times New Roman"/>
          <w:sz w:val="24"/>
          <w:szCs w:val="24"/>
        </w:rPr>
        <w:instrText xml:space="preserve"> ADDIN ZOTERO_ITEM CSL_CITATION {"citationID":"O0cFwOPj","properties":{"formattedCitation":"(Silverman et al. 2008, Lambeets et al. 2008, Lundgren and McCravy 2011)","plainCitation":"(Silverman et al. 2008, Lambeets et al. 2008, Lundgren and McCravy 2011)","noteIndex":0},"citationItems":[{"id":320,"uris":["http://zotero.org/groups/5154252/items/2MNXBW9Z"],"itemData":{"id":320,"type":"article-journal","container-title":"Environmental Entomology","DOI":"10.1093/ee/37.3.725","ISSN":"0046-225X, 1938-2936","issue":"3","journalAbbreviation":"Environmental Entomology","language":"en","page":"725-733","source":"DOI.org (Crossref)","title":"Oil Pipeline Corridor Through an Intact Forest Alters Ground Beetle (Coleoptera: Carabidae) Assemblages in Southeastern Ohio","title-short":"Oil Pipeline Corridor Through an Intact Forest Alters Ground Beetle (Coleoptera","volume":"37","author":[{"family":"Silverman","given":"B."},{"family":"Horn","given":"D. J."},{"family":"Purrington","given":"F. F."},{"family":"Gandhi","given":"K. J. K."}],"issued":{"date-parts":[["2008",6,1]]}}},{"id":492,"uris":["http://zotero.org/groups/5154252/items/FPJLQGNS"],"itemData":{"id":492,"type":"article-journal","container-title":"Journal of Animal Ecology","DOI":"10.1111/j.1365-2656.2008.01443.x","ISSN":"0021-8790, 1365-2656","issue":"6","journalAbbreviation":"Journal of Animal Ecology","language":"en","page":"1162-1174","source":"DOI.org (Crossref)","title":"Understanding the impact of flooding on trait‐displacements and shifts in assemblage structure of predatory arthropods on river banks","volume":"77","author":[{"family":"Lambeets","given":"Kevin"},{"family":"Vandegehuchte","given":"Martijn L."},{"family":"Maelfait","given":"Jean‐Pierre"},{"family":"Bonte","given":"Dries"}],"issued":{"date-parts":[["2008",11]]}}},{"id":313,"uris":["http://zotero.org/groups/5154252/items/XSL9P2AT"],"itemData":{"id":313,"type":"article-journal","abstract":"Abstract\n              Carabid beetles comprise a diverse and ubiquitous family of insects. Carabids are important in conservation biology and often have close associations with particular habitat types, making them useful biomonitoring organisms. Many carabids are also important biological control agents due to their predatory habits, but feeding habits within the family are quite diverse, and seed-eating or granivorous carabids can play an important role in shaping plant diversity and distributions. These qualities have particular relevance in the highly cultivated and fragmented landscape of the Midwestern U.S., and this region has become a very active one for carabid research in a variety of areas. In this paper, we review the state of carabid research in the Midwestern U.S., focusing on work published since the mid-1990s in carabid biogeography, conservation biology, biological control/pest management, feeding ecology and parasitism/health. Potentially productive directions for future research are discussed.","container-title":"Terrestrial Arthropod Reviews","DOI":"10.1163/187498311X565606","ISSN":"1874-9828, 1874-9836","issue":"2","journalAbbreviation":"Terr Arthropod Rev","page":"63-94","source":"DOI.org (Crossref)","title":"Carabid beetles (Coleoptera: Carabidae) of the Midwestern United States: a review and synthesis of recent research","title-short":"Carabid beetles (Coleoptera","volume":"4","author":[{"family":"Lundgren","given":"Jonathan"},{"family":"McCravy","given":"Kenneth"}],"issued":{"date-parts":[["2011"]]}}}],"schema":"https://github.com/citation-style-language/schema/raw/master/csl-citation.json"} </w:instrText>
      </w:r>
      <w:r w:rsidR="000F3CA0">
        <w:rPr>
          <w:rFonts w:ascii="Times New Roman" w:hAnsi="Times New Roman" w:cs="Times New Roman"/>
          <w:sz w:val="24"/>
          <w:szCs w:val="24"/>
        </w:rPr>
        <w:fldChar w:fldCharType="separate"/>
      </w:r>
      <w:r w:rsidR="00377816" w:rsidRPr="00377816">
        <w:rPr>
          <w:rFonts w:ascii="Times New Roman" w:hAnsi="Times New Roman" w:cs="Times New Roman"/>
          <w:sz w:val="24"/>
        </w:rPr>
        <w:t>(Silverman et al. 2008, Lambeets et al. 2008, Lundgren and McCravy 2011)</w:t>
      </w:r>
      <w:r w:rsidR="000F3CA0">
        <w:rPr>
          <w:rFonts w:ascii="Times New Roman" w:hAnsi="Times New Roman" w:cs="Times New Roman"/>
          <w:sz w:val="24"/>
          <w:szCs w:val="24"/>
        </w:rPr>
        <w:fldChar w:fldCharType="end"/>
      </w:r>
      <w:r w:rsidR="00472C10">
        <w:rPr>
          <w:rFonts w:ascii="Times New Roman" w:hAnsi="Times New Roman" w:cs="Times New Roman"/>
          <w:sz w:val="24"/>
          <w:szCs w:val="24"/>
        </w:rPr>
        <w:t>.</w:t>
      </w:r>
      <w:r w:rsidR="0031687B">
        <w:rPr>
          <w:rFonts w:ascii="Times New Roman" w:hAnsi="Times New Roman" w:cs="Times New Roman"/>
          <w:sz w:val="24"/>
          <w:szCs w:val="24"/>
        </w:rPr>
        <w:t xml:space="preserve"> </w:t>
      </w:r>
      <w:r w:rsidR="00A06C6F">
        <w:rPr>
          <w:rFonts w:ascii="Times New Roman" w:hAnsi="Times New Roman" w:cs="Times New Roman"/>
          <w:sz w:val="24"/>
          <w:szCs w:val="24"/>
        </w:rPr>
        <w:t>Within</w:t>
      </w:r>
      <w:r w:rsidR="004467C6">
        <w:rPr>
          <w:rFonts w:ascii="Times New Roman" w:hAnsi="Times New Roman" w:cs="Times New Roman"/>
          <w:sz w:val="24"/>
          <w:szCs w:val="24"/>
        </w:rPr>
        <w:t xml:space="preserve"> mature forest</w:t>
      </w:r>
      <w:r w:rsidR="00100819">
        <w:rPr>
          <w:rFonts w:ascii="Times New Roman" w:hAnsi="Times New Roman" w:cs="Times New Roman"/>
          <w:sz w:val="24"/>
          <w:szCs w:val="24"/>
        </w:rPr>
        <w:t>s</w:t>
      </w:r>
      <w:r w:rsidR="004467C6">
        <w:rPr>
          <w:rFonts w:ascii="Times New Roman" w:hAnsi="Times New Roman" w:cs="Times New Roman"/>
          <w:sz w:val="24"/>
          <w:szCs w:val="24"/>
        </w:rPr>
        <w:t xml:space="preserve">, </w:t>
      </w:r>
      <w:r w:rsidR="0031687B">
        <w:rPr>
          <w:rFonts w:ascii="Times New Roman" w:hAnsi="Times New Roman" w:cs="Times New Roman"/>
          <w:sz w:val="24"/>
          <w:szCs w:val="24"/>
        </w:rPr>
        <w:t xml:space="preserve">ground beetle communities can differ </w:t>
      </w:r>
      <w:r w:rsidR="0073170F">
        <w:rPr>
          <w:rFonts w:ascii="Times New Roman" w:hAnsi="Times New Roman" w:cs="Times New Roman"/>
          <w:sz w:val="24"/>
          <w:szCs w:val="24"/>
        </w:rPr>
        <w:t xml:space="preserve">based on predominate tree species, </w:t>
      </w:r>
      <w:r w:rsidR="00631831">
        <w:rPr>
          <w:rFonts w:ascii="Times New Roman" w:hAnsi="Times New Roman" w:cs="Times New Roman"/>
          <w:sz w:val="24"/>
          <w:szCs w:val="24"/>
        </w:rPr>
        <w:t xml:space="preserve">managed vs. old-growth forest, and </w:t>
      </w:r>
      <w:r w:rsidR="000073EB">
        <w:rPr>
          <w:rFonts w:ascii="Times New Roman" w:hAnsi="Times New Roman" w:cs="Times New Roman"/>
          <w:sz w:val="24"/>
          <w:szCs w:val="24"/>
        </w:rPr>
        <w:t xml:space="preserve">forests with </w:t>
      </w:r>
      <w:r w:rsidR="00F67A26">
        <w:rPr>
          <w:rFonts w:ascii="Times New Roman" w:hAnsi="Times New Roman" w:cs="Times New Roman"/>
          <w:sz w:val="24"/>
          <w:szCs w:val="24"/>
        </w:rPr>
        <w:t xml:space="preserve">dense vs open </w:t>
      </w:r>
      <w:r w:rsidR="000073EB">
        <w:rPr>
          <w:rFonts w:ascii="Times New Roman" w:hAnsi="Times New Roman" w:cs="Times New Roman"/>
          <w:sz w:val="24"/>
          <w:szCs w:val="24"/>
        </w:rPr>
        <w:t>ground vegetation</w:t>
      </w:r>
      <w:r w:rsidR="00827A9D">
        <w:rPr>
          <w:rFonts w:ascii="Times New Roman" w:hAnsi="Times New Roman" w:cs="Times New Roman"/>
          <w:sz w:val="24"/>
          <w:szCs w:val="24"/>
        </w:rPr>
        <w:t xml:space="preserve"> </w:t>
      </w:r>
      <w:r w:rsidR="00827A9D">
        <w:rPr>
          <w:rFonts w:ascii="Times New Roman" w:hAnsi="Times New Roman" w:cs="Times New Roman"/>
          <w:sz w:val="24"/>
          <w:szCs w:val="24"/>
        </w:rPr>
        <w:fldChar w:fldCharType="begin"/>
      </w:r>
      <w:r w:rsidR="0031260B">
        <w:rPr>
          <w:rFonts w:ascii="Times New Roman" w:hAnsi="Times New Roman" w:cs="Times New Roman"/>
          <w:sz w:val="24"/>
          <w:szCs w:val="24"/>
        </w:rPr>
        <w:instrText xml:space="preserve"> ADDIN ZOTERO_ITEM CSL_CITATION {"citationID":"hNM6Lrqb","properties":{"formattedCitation":"(Werner and Raffa 2000, Perry et al. 2018)","plainCitation":"(Werner and Raffa 2000, Perry et al. 2018)","noteIndex":0},"citationItems":[{"id":1157,"uris":["http://zotero.org/groups/5154252/items/CV95VA9F"],"itemData":{"id":1157,"type":"article-journal","abstract":"Ground-occurring Coleoptera were sampled over 2 years using pitfall traps in 23 northern hardwood or eastern hemlockdominated sites representing even-aged, uneven-aged, or old growth forests. Overall, 65,586 individuals were obtained, representing 33 families and 192 species. Carabids comprised 54% of the total catch in 1996, when all the families were tallied. There was little variation in the number and relative abundance of carabid species caught between seasons. No differences in overall species richness or abundance were observed among forest management regimes or habitat types. However, there were substantial differences in species composition. Thirteen species showed signi®cant habitat associations among the ®ve forest management regimes, and 21 species were associated with speci®c habitat features of the sites, such as dominant tree species or canopy structure. More species (16) were affected by the presence of forest management than by tree species dominance (6) or canopy structure (5). Harpalus fulvilabris, Pterostichus coracinus, Carabus nemoralis, Glischrochilus siepmanni, Nicrophorus orbicollis, and Nicrophorus sayi were more commonly caught in managed than in old growth forest sites, while Carabus sylvosus, Platynus decentis and Oiceoptoma novaboracensis were more commonly associated with old growth sites. Calosoma frigidum and Necrophila americana were associated with northern hardwood sites, while Platynus decentis was signi®cantly associated with sites dominated by eastern hemlock. Calosoma frigidum, Necrophila americana, and Nicrophorus vespilloides were more common in even-aged sites, while a lampyrid and a leiodid morphospecies were more common in sites with an uneven-aged canopy structure. The importance of microsite features was re¯ected in the high variability observed among sites and among traps within sites. Results indicate that conservation of a range of forest types is required in order to maintain the diversity of ground-occurring beetles on a regional scale. This will be quite challenging, since forest types such as old growth hemlock-hardwood are rare across the landscape due to habitat fragmentation and logging. # 2000 Elsevier Science B.V. All rights reserved.","container-title":"Forest Ecology and Management","language":"en","source":"Zotero","title":"Effects of forest management practices on the diversity of ground-occurring beetles in mixed northern hardwood forests of the Great Lakes Region","author":[{"family":"Werner","given":"Shahla M"},{"family":"Raffa","given":"Kenneth F"}],"issued":{"date-parts":[["2000"]]}}},{"id":316,"uris":["http://zotero.org/groups/5154252/items/2DIWSJAD"],"itemData":{"id":316,"type":"article-journal","abstract":"Abstract\n            In forest ecosystems, disturbances that cause tree mortality create canopy gaps, increase growth of understory vegetation, and alter the abiotic environment. These impacts may have interacting effects on populations of ground‐dwelling invertebrates that regulate ecological processes such as decomposition and nutrient cycling. A manipulative experiment was designed to decouple effects of simultaneous disturbances to the forest canopy and ground‐level vegetation to understand their individual and combined impacts on ground‐dwelling invertebrate communities. We quantified invertebrate abundance, richness, diversity, and community composition via pitfall traps in response to a factorial combination of two disturbance treatments: canopy gap formation via girdling and understory vegetation removal. Formation of gaps was the primary driver of changes in invertebrate community structure, increasing activity‐abundance and taxonomic richness, while understory removal had smaller effects. Families of Collembola and Diplopoda, as well as some families of Coleoptera, increased in combined canopy and understory disturbance treatments, whereas Curculionidae and Nitidulidae were more abundant in undisturbed forest. Gaps increased light availability, height and cover of understory vegetation, and soil moisture levels, and decreased depth and cover of leaf litter compared to undisturbed forest. Decoupling of canopy and understory vegetation disturbances revealed gap formation as an important short‐term driver of ground‐dwelling invertebrate community structure and composition. Our findings increase understanding of how ground‐dwelling invertebrate communities respond to disturbance and inform sustainable management of forest ecosystems to foster biodiversity and resilience.","container-title":"Ecosphere","DOI":"10.1002/ecs2.2463","ISSN":"2150-8925, 2150-8925","issue":"10","journalAbbreviation":"Ecosphere","language":"en","page":"e02463","source":"DOI.org (Crossref)","title":"Forest disturbance and arthropods: Small‐scale canopy gaps drive invertebrate community structure and composition","title-short":"Forest disturbance and arthropods","volume":"9","author":[{"family":"Perry","given":"Kayla I."},{"family":"Wallin","given":"Kimberly F."},{"family":"Wenzel","given":"John W."},{"family":"Herms","given":"Daniel A."}],"issued":{"date-parts":[["2018",10]]}}}],"schema":"https://github.com/citation-style-language/schema/raw/master/csl-citation.json"} </w:instrText>
      </w:r>
      <w:r w:rsidR="00827A9D">
        <w:rPr>
          <w:rFonts w:ascii="Times New Roman" w:hAnsi="Times New Roman" w:cs="Times New Roman"/>
          <w:sz w:val="24"/>
          <w:szCs w:val="24"/>
        </w:rPr>
        <w:fldChar w:fldCharType="separate"/>
      </w:r>
      <w:r w:rsidR="0031260B" w:rsidRPr="0031260B">
        <w:rPr>
          <w:rFonts w:ascii="Times New Roman" w:hAnsi="Times New Roman" w:cs="Times New Roman"/>
          <w:sz w:val="24"/>
        </w:rPr>
        <w:t>(Werner and Raffa 2000, Perry et al. 2018)</w:t>
      </w:r>
      <w:r w:rsidR="00827A9D">
        <w:rPr>
          <w:rFonts w:ascii="Times New Roman" w:hAnsi="Times New Roman" w:cs="Times New Roman"/>
          <w:sz w:val="24"/>
          <w:szCs w:val="24"/>
        </w:rPr>
        <w:fldChar w:fldCharType="end"/>
      </w:r>
      <w:r w:rsidR="00F74119">
        <w:rPr>
          <w:rFonts w:ascii="Times New Roman" w:hAnsi="Times New Roman" w:cs="Times New Roman"/>
          <w:sz w:val="24"/>
          <w:szCs w:val="24"/>
        </w:rPr>
        <w:t xml:space="preserve">. </w:t>
      </w:r>
      <w:r w:rsidR="00BE3795">
        <w:rPr>
          <w:rFonts w:ascii="Times New Roman" w:hAnsi="Times New Roman" w:cs="Times New Roman"/>
          <w:sz w:val="24"/>
          <w:szCs w:val="24"/>
        </w:rPr>
        <w:t>Thus, the</w:t>
      </w:r>
      <w:r w:rsidR="00311B77">
        <w:rPr>
          <w:rFonts w:ascii="Times New Roman" w:hAnsi="Times New Roman" w:cs="Times New Roman"/>
          <w:sz w:val="24"/>
          <w:szCs w:val="24"/>
        </w:rPr>
        <w:t xml:space="preserve"> occurrence and species composition of ground beetles</w:t>
      </w:r>
      <w:r w:rsidR="00BE3795">
        <w:rPr>
          <w:rFonts w:ascii="Times New Roman" w:hAnsi="Times New Roman" w:cs="Times New Roman"/>
          <w:sz w:val="24"/>
          <w:szCs w:val="24"/>
        </w:rPr>
        <w:t xml:space="preserve"> can indica</w:t>
      </w:r>
      <w:r w:rsidR="00A06C6F">
        <w:rPr>
          <w:rFonts w:ascii="Times New Roman" w:hAnsi="Times New Roman" w:cs="Times New Roman"/>
          <w:sz w:val="24"/>
          <w:szCs w:val="24"/>
        </w:rPr>
        <w:t>te fine-scale differences in habitat.</w:t>
      </w:r>
    </w:p>
    <w:p w14:paraId="7CFED149" w14:textId="77777777" w:rsidR="00707342" w:rsidRDefault="00707342">
      <w:pPr>
        <w:rPr>
          <w:rFonts w:ascii="Times New Roman" w:hAnsi="Times New Roman" w:cs="Times New Roman"/>
          <w:sz w:val="24"/>
          <w:szCs w:val="24"/>
        </w:rPr>
      </w:pPr>
    </w:p>
    <w:p w14:paraId="2A03F336" w14:textId="6F2EA108" w:rsidR="00F278DE" w:rsidRDefault="00707342">
      <w:pPr>
        <w:rPr>
          <w:rFonts w:ascii="Times New Roman" w:hAnsi="Times New Roman" w:cs="Times New Roman"/>
          <w:sz w:val="24"/>
          <w:szCs w:val="24"/>
        </w:rPr>
      </w:pPr>
      <w:r>
        <w:rPr>
          <w:rFonts w:ascii="Times New Roman" w:hAnsi="Times New Roman" w:cs="Times New Roman"/>
          <w:sz w:val="24"/>
          <w:szCs w:val="24"/>
        </w:rPr>
        <w:tab/>
        <w:t>Two processes occ</w:t>
      </w:r>
      <w:r w:rsidR="00F4030C">
        <w:rPr>
          <w:rFonts w:ascii="Times New Roman" w:hAnsi="Times New Roman" w:cs="Times New Roman"/>
          <w:sz w:val="24"/>
          <w:szCs w:val="24"/>
        </w:rPr>
        <w:t xml:space="preserve">ur to the </w:t>
      </w:r>
      <w:r w:rsidR="001D5611">
        <w:rPr>
          <w:rFonts w:ascii="Times New Roman" w:hAnsi="Times New Roman" w:cs="Times New Roman"/>
          <w:sz w:val="24"/>
          <w:szCs w:val="24"/>
        </w:rPr>
        <w:t>ground beetle</w:t>
      </w:r>
      <w:r w:rsidR="00F4030C">
        <w:rPr>
          <w:rFonts w:ascii="Times New Roman" w:hAnsi="Times New Roman" w:cs="Times New Roman"/>
          <w:sz w:val="24"/>
          <w:szCs w:val="24"/>
        </w:rPr>
        <w:t xml:space="preserve"> communit</w:t>
      </w:r>
      <w:r w:rsidR="007C6077">
        <w:rPr>
          <w:rFonts w:ascii="Times New Roman" w:hAnsi="Times New Roman" w:cs="Times New Roman"/>
          <w:sz w:val="24"/>
          <w:szCs w:val="24"/>
        </w:rPr>
        <w:t>y after a forest disturbance</w:t>
      </w:r>
      <w:r w:rsidR="006F2001">
        <w:rPr>
          <w:rFonts w:ascii="Times New Roman" w:hAnsi="Times New Roman" w:cs="Times New Roman"/>
          <w:sz w:val="24"/>
          <w:szCs w:val="24"/>
        </w:rPr>
        <w:t>: influx of new species and decline of resident species</w:t>
      </w:r>
      <w:r w:rsidR="007C6077">
        <w:rPr>
          <w:rFonts w:ascii="Times New Roman" w:hAnsi="Times New Roman" w:cs="Times New Roman"/>
          <w:sz w:val="24"/>
          <w:szCs w:val="24"/>
        </w:rPr>
        <w:t xml:space="preserve">. </w:t>
      </w:r>
      <w:r w:rsidR="006F2001">
        <w:rPr>
          <w:rFonts w:ascii="Times New Roman" w:hAnsi="Times New Roman" w:cs="Times New Roman"/>
          <w:sz w:val="24"/>
          <w:szCs w:val="24"/>
        </w:rPr>
        <w:t>A</w:t>
      </w:r>
      <w:r w:rsidR="00BE7938">
        <w:rPr>
          <w:rFonts w:ascii="Times New Roman" w:hAnsi="Times New Roman" w:cs="Times New Roman"/>
          <w:sz w:val="24"/>
          <w:szCs w:val="24"/>
        </w:rPr>
        <w:t>fter</w:t>
      </w:r>
      <w:r w:rsidR="00B17A7E">
        <w:rPr>
          <w:rFonts w:ascii="Times New Roman" w:hAnsi="Times New Roman" w:cs="Times New Roman"/>
          <w:sz w:val="24"/>
          <w:szCs w:val="24"/>
        </w:rPr>
        <w:t xml:space="preserve"> canopy gaps open</w:t>
      </w:r>
      <w:r w:rsidR="007E3522">
        <w:rPr>
          <w:rFonts w:ascii="Times New Roman" w:hAnsi="Times New Roman" w:cs="Times New Roman"/>
          <w:sz w:val="24"/>
          <w:szCs w:val="24"/>
        </w:rPr>
        <w:t xml:space="preserve"> and early successional plants begin to grow, </w:t>
      </w:r>
      <w:r w:rsidR="00474E5D">
        <w:rPr>
          <w:rFonts w:ascii="Times New Roman" w:hAnsi="Times New Roman" w:cs="Times New Roman"/>
          <w:sz w:val="24"/>
          <w:szCs w:val="24"/>
        </w:rPr>
        <w:t xml:space="preserve">a </w:t>
      </w:r>
      <w:r w:rsidR="006C4F81">
        <w:rPr>
          <w:rFonts w:ascii="Times New Roman" w:hAnsi="Times New Roman" w:cs="Times New Roman"/>
          <w:sz w:val="24"/>
          <w:szCs w:val="24"/>
        </w:rPr>
        <w:t xml:space="preserve">guild of </w:t>
      </w:r>
      <w:r w:rsidR="00E17E57">
        <w:rPr>
          <w:rFonts w:ascii="Times New Roman" w:hAnsi="Times New Roman" w:cs="Times New Roman"/>
          <w:sz w:val="24"/>
          <w:szCs w:val="24"/>
        </w:rPr>
        <w:t xml:space="preserve">open-habitat </w:t>
      </w:r>
      <w:r w:rsidR="006C4F81">
        <w:rPr>
          <w:rFonts w:ascii="Times New Roman" w:hAnsi="Times New Roman" w:cs="Times New Roman"/>
          <w:sz w:val="24"/>
          <w:szCs w:val="24"/>
        </w:rPr>
        <w:t>ground beetles</w:t>
      </w:r>
      <w:r w:rsidR="00027108">
        <w:rPr>
          <w:rFonts w:ascii="Times New Roman" w:hAnsi="Times New Roman" w:cs="Times New Roman"/>
          <w:sz w:val="24"/>
          <w:szCs w:val="24"/>
        </w:rPr>
        <w:t xml:space="preserve"> typically disperses to the disturbed </w:t>
      </w:r>
      <w:r w:rsidR="00027108">
        <w:rPr>
          <w:rFonts w:ascii="Times New Roman" w:hAnsi="Times New Roman" w:cs="Times New Roman"/>
          <w:sz w:val="24"/>
          <w:szCs w:val="24"/>
        </w:rPr>
        <w:lastRenderedPageBreak/>
        <w:t xml:space="preserve">area. This group, </w:t>
      </w:r>
      <w:r w:rsidR="004879FD">
        <w:rPr>
          <w:rFonts w:ascii="Times New Roman" w:hAnsi="Times New Roman" w:cs="Times New Roman"/>
          <w:sz w:val="24"/>
          <w:szCs w:val="24"/>
        </w:rPr>
        <w:t>including</w:t>
      </w:r>
      <w:r w:rsidR="00027108">
        <w:rPr>
          <w:rFonts w:ascii="Times New Roman" w:hAnsi="Times New Roman" w:cs="Times New Roman"/>
          <w:sz w:val="24"/>
          <w:szCs w:val="24"/>
        </w:rPr>
        <w:t xml:space="preserve"> </w:t>
      </w:r>
      <w:r w:rsidR="00963599">
        <w:rPr>
          <w:rFonts w:ascii="Times New Roman" w:hAnsi="Times New Roman" w:cs="Times New Roman"/>
          <w:sz w:val="24"/>
          <w:szCs w:val="24"/>
        </w:rPr>
        <w:t xml:space="preserve">certain species of </w:t>
      </w:r>
      <w:r w:rsidR="00963599" w:rsidRPr="00E17E57">
        <w:rPr>
          <w:rFonts w:ascii="Times New Roman" w:hAnsi="Times New Roman" w:cs="Times New Roman"/>
          <w:i/>
          <w:iCs/>
          <w:sz w:val="24"/>
          <w:szCs w:val="24"/>
        </w:rPr>
        <w:t>Amara</w:t>
      </w:r>
      <w:r w:rsidR="00825918">
        <w:rPr>
          <w:rFonts w:ascii="Times New Roman" w:hAnsi="Times New Roman" w:cs="Times New Roman"/>
          <w:sz w:val="24"/>
          <w:szCs w:val="24"/>
        </w:rPr>
        <w:t xml:space="preserve">, </w:t>
      </w:r>
      <w:r w:rsidR="00825918" w:rsidRPr="00E17E57">
        <w:rPr>
          <w:rFonts w:ascii="Times New Roman" w:hAnsi="Times New Roman" w:cs="Times New Roman"/>
          <w:i/>
          <w:iCs/>
          <w:sz w:val="24"/>
          <w:szCs w:val="24"/>
        </w:rPr>
        <w:t>Anisodactylus</w:t>
      </w:r>
      <w:r w:rsidR="00825918">
        <w:rPr>
          <w:rFonts w:ascii="Times New Roman" w:hAnsi="Times New Roman" w:cs="Times New Roman"/>
          <w:sz w:val="24"/>
          <w:szCs w:val="24"/>
        </w:rPr>
        <w:t>,</w:t>
      </w:r>
      <w:r w:rsidR="00963599">
        <w:rPr>
          <w:rFonts w:ascii="Times New Roman" w:hAnsi="Times New Roman" w:cs="Times New Roman"/>
          <w:sz w:val="24"/>
          <w:szCs w:val="24"/>
        </w:rPr>
        <w:t xml:space="preserve"> </w:t>
      </w:r>
      <w:r w:rsidR="00963599" w:rsidRPr="00E17E57">
        <w:rPr>
          <w:rFonts w:ascii="Times New Roman" w:hAnsi="Times New Roman" w:cs="Times New Roman"/>
          <w:i/>
          <w:iCs/>
          <w:sz w:val="24"/>
          <w:szCs w:val="24"/>
        </w:rPr>
        <w:t>Harpalus</w:t>
      </w:r>
      <w:r w:rsidR="00963599">
        <w:rPr>
          <w:rFonts w:ascii="Times New Roman" w:hAnsi="Times New Roman" w:cs="Times New Roman"/>
          <w:sz w:val="24"/>
          <w:szCs w:val="24"/>
        </w:rPr>
        <w:t>,</w:t>
      </w:r>
      <w:r w:rsidR="009E4FBE">
        <w:rPr>
          <w:rFonts w:ascii="Times New Roman" w:hAnsi="Times New Roman" w:cs="Times New Roman"/>
          <w:sz w:val="24"/>
          <w:szCs w:val="24"/>
        </w:rPr>
        <w:t xml:space="preserve"> and </w:t>
      </w:r>
      <w:r w:rsidR="009E4FBE" w:rsidRPr="009E4FBE">
        <w:rPr>
          <w:rFonts w:ascii="Times New Roman" w:hAnsi="Times New Roman" w:cs="Times New Roman"/>
          <w:i/>
          <w:iCs/>
          <w:sz w:val="24"/>
          <w:szCs w:val="24"/>
        </w:rPr>
        <w:t>Chlaenius</w:t>
      </w:r>
      <w:r w:rsidR="009E4FBE" w:rsidRPr="009E4FBE">
        <w:rPr>
          <w:rFonts w:ascii="Times New Roman" w:hAnsi="Times New Roman" w:cs="Times New Roman"/>
          <w:sz w:val="24"/>
          <w:szCs w:val="24"/>
        </w:rPr>
        <w:t>,</w:t>
      </w:r>
      <w:r w:rsidR="00963599" w:rsidRPr="009E4FBE">
        <w:rPr>
          <w:rFonts w:ascii="Times New Roman" w:hAnsi="Times New Roman" w:cs="Times New Roman"/>
          <w:sz w:val="24"/>
          <w:szCs w:val="24"/>
        </w:rPr>
        <w:t xml:space="preserve"> </w:t>
      </w:r>
      <w:r w:rsidR="001315D2" w:rsidRPr="009E4FBE">
        <w:rPr>
          <w:rFonts w:ascii="Times New Roman" w:hAnsi="Times New Roman" w:cs="Times New Roman"/>
          <w:sz w:val="24"/>
          <w:szCs w:val="24"/>
        </w:rPr>
        <w:t>m</w:t>
      </w:r>
      <w:r w:rsidR="001315D2">
        <w:rPr>
          <w:rFonts w:ascii="Times New Roman" w:hAnsi="Times New Roman" w:cs="Times New Roman"/>
          <w:sz w:val="24"/>
          <w:szCs w:val="24"/>
        </w:rPr>
        <w:t>ay immediately increase following disturbance, or may take a few years to locate the site</w:t>
      </w:r>
      <w:r w:rsidR="00466A93">
        <w:rPr>
          <w:rFonts w:ascii="Times New Roman" w:hAnsi="Times New Roman" w:cs="Times New Roman"/>
          <w:sz w:val="24"/>
          <w:szCs w:val="24"/>
        </w:rPr>
        <w:t>, depending on landscape structure</w:t>
      </w:r>
      <w:r w:rsidR="004879FD">
        <w:rPr>
          <w:rFonts w:ascii="Times New Roman" w:hAnsi="Times New Roman" w:cs="Times New Roman"/>
          <w:sz w:val="24"/>
          <w:szCs w:val="24"/>
        </w:rPr>
        <w:t xml:space="preserve"> </w:t>
      </w:r>
      <w:r w:rsidR="004879FD">
        <w:rPr>
          <w:rFonts w:ascii="Times New Roman" w:hAnsi="Times New Roman" w:cs="Times New Roman"/>
          <w:sz w:val="24"/>
          <w:szCs w:val="24"/>
        </w:rPr>
        <w:fldChar w:fldCharType="begin"/>
      </w:r>
      <w:r w:rsidR="004879FD">
        <w:rPr>
          <w:rFonts w:ascii="Times New Roman" w:hAnsi="Times New Roman" w:cs="Times New Roman"/>
          <w:sz w:val="24"/>
          <w:szCs w:val="24"/>
        </w:rPr>
        <w:instrText xml:space="preserve"> ADDIN ZOTERO_ITEM CSL_CITATION {"citationID":"4AkiPEJp","properties":{"formattedCitation":"(Sklodowski and Garbalinska 2011, Lee et al. 2017, Barber and Widick 2017)","plainCitation":"(Sklodowski and Garbalinska 2011, Lee et al. 2017, Barber and Widick 2017)","noteIndex":0},"citationItems":[{"id":339,"uris":["http://zotero.org/groups/5154252/items/GXUD6NWL"],"itemData":{"id":339,"type":"article-journal","container-title":"ZooKeys","DOI":"10.3897/zookeys.100.1360","ISSN":"1313-2970,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id":1182,"uris":["http://zotero.org/groups/5154252/items/98APL7VW"],"itemData":{"id":1182,"type":"article-journal","container-title":"Journal of Forestry Research","DOI":"10.1007/s11676-016-0291-5","ISSN":"1007-662X, 1993-0607","issue":"1","journalAbbreviation":"J. For. Res.","language":"en","page":"173-181","source":"DOI.org (Crossref)","title":"Response of ground beetles (Coleoptera: Carabidae) to forest gaps formed by a typhoon in a red pine forest at Gwangneung Forest, Republic of Korea","title-short":"Response of ground beetles (Coleoptera","volume":"28","author":[{"family":"Lee","given":"Cheol Min"},{"family":"Kwon","given":"Tae-Sung"},{"family":"Cheon","given":"Kwangil"}],"issued":{"date-parts":[["2017",1]]}}},{"id":1180,"uris":["http://zotero.org/groups/5154252/items/2XEP8UIC"],"itemData":{"id":1180,"type":"article-journal","abstract":"Natural disturbances, such as tornados, can alter local habitat conditions and have the potential to affect animal communities in preserves. When such disturbances occur in natural areas, understanding these effects can help land managers develop responses and restoration actions following a disturbance. The effects of tornado and other strong wind damage on insect communities is poorly known even though insects comprise the majority of macroscopic diversity in terrestrial systems and are important contributors to ecosystem function. We examined ground beetle (Coleoptera: Carabidae) communities in spring, summer, and fall following an EF-4 tornado that struck a forested preserve in Illinois. We compared the communities and vegetation structure in plots that were affected or unaffected by the tornado. Sites within the tornado’s path had reduced canopy cover but increased ground-level vegetation throughout the growing season. Beetle abundance and species richness were unaffected, but Shannon diversity was significantly higher in fall in areas affected by the tornado. Beetle community composition was shifted by tornado effects only in the spring, and tornado-affected areas contained 13 species that were not present in unaffected sites. These sites also contained more seed-eating or omnivorous species and small predators, in contrast to unaffected sites that were dominated by large predatory species. Our results indicate that tornado damage may increase biodiversity in small natural areas by increasing habitat heterogeneity. Land managers may not want to restore tornado-damaged sites to pre-disturbance conditions if maximizing biodiversity is a goal of the preserve.","container-title":"Natural Areas Journal","DOI":"10.3375/043.037.0405","ISSN":"0885-8608, 2162-4399","issue":"4","journalAbbreviation":"Natural Areas Journal","language":"en","license":"http://www.bioone.org/page/resources/researchers/rights_and_permissions","page":"489-496","source":"DOI.org (Crossref)","title":"Localized Effects of Tornado Damage on Ground Beetle Communities and Vegetation in a Forested Preserve","volume":"37","author":[{"family":"Barber","given":"Nicholas A."},{"family":"Widick","given":"William L."}],"issued":{"date-parts":[["2017",10]]}}}],"schema":"https://github.com/citation-style-language/schema/raw/master/csl-citation.json"} </w:instrText>
      </w:r>
      <w:r w:rsidR="004879FD">
        <w:rPr>
          <w:rFonts w:ascii="Times New Roman" w:hAnsi="Times New Roman" w:cs="Times New Roman"/>
          <w:sz w:val="24"/>
          <w:szCs w:val="24"/>
        </w:rPr>
        <w:fldChar w:fldCharType="separate"/>
      </w:r>
      <w:r w:rsidR="004879FD" w:rsidRPr="004879FD">
        <w:rPr>
          <w:rFonts w:ascii="Times New Roman" w:hAnsi="Times New Roman" w:cs="Times New Roman"/>
          <w:sz w:val="24"/>
        </w:rPr>
        <w:t>(Sklodowski and Garbalinska 2011, Lee et al. 2017, Barber and Widick 2017)</w:t>
      </w:r>
      <w:r w:rsidR="004879FD">
        <w:rPr>
          <w:rFonts w:ascii="Times New Roman" w:hAnsi="Times New Roman" w:cs="Times New Roman"/>
          <w:sz w:val="24"/>
          <w:szCs w:val="24"/>
        </w:rPr>
        <w:fldChar w:fldCharType="end"/>
      </w:r>
      <w:r w:rsidR="00466A93">
        <w:rPr>
          <w:rFonts w:ascii="Times New Roman" w:hAnsi="Times New Roman" w:cs="Times New Roman"/>
          <w:sz w:val="24"/>
          <w:szCs w:val="24"/>
        </w:rPr>
        <w:t>.</w:t>
      </w:r>
      <w:r w:rsidR="00CE2C8D">
        <w:rPr>
          <w:rFonts w:ascii="Times New Roman" w:hAnsi="Times New Roman" w:cs="Times New Roman"/>
          <w:sz w:val="24"/>
          <w:szCs w:val="24"/>
        </w:rPr>
        <w:t xml:space="preserve"> </w:t>
      </w:r>
      <w:r w:rsidR="00052E68">
        <w:rPr>
          <w:rFonts w:ascii="Times New Roman" w:hAnsi="Times New Roman" w:cs="Times New Roman"/>
          <w:sz w:val="24"/>
          <w:szCs w:val="24"/>
        </w:rPr>
        <w:t>While open-habitat species inc</w:t>
      </w:r>
      <w:r w:rsidR="0030536A">
        <w:rPr>
          <w:rFonts w:ascii="Times New Roman" w:hAnsi="Times New Roman" w:cs="Times New Roman"/>
          <w:sz w:val="24"/>
          <w:szCs w:val="24"/>
        </w:rPr>
        <w:t xml:space="preserve">rease after disturbance, there is also a decline of </w:t>
      </w:r>
      <w:r w:rsidR="00262C78">
        <w:rPr>
          <w:rFonts w:ascii="Times New Roman" w:hAnsi="Times New Roman" w:cs="Times New Roman"/>
          <w:sz w:val="24"/>
          <w:szCs w:val="24"/>
        </w:rPr>
        <w:t>forest</w:t>
      </w:r>
      <w:r w:rsidR="005F5ACD">
        <w:rPr>
          <w:rFonts w:ascii="Times New Roman" w:hAnsi="Times New Roman" w:cs="Times New Roman"/>
          <w:sz w:val="24"/>
          <w:szCs w:val="24"/>
        </w:rPr>
        <w:t>-adapted</w:t>
      </w:r>
      <w:r w:rsidR="00262C78">
        <w:rPr>
          <w:rFonts w:ascii="Times New Roman" w:hAnsi="Times New Roman" w:cs="Times New Roman"/>
          <w:sz w:val="24"/>
          <w:szCs w:val="24"/>
        </w:rPr>
        <w:t xml:space="preserve"> ground beetles. </w:t>
      </w:r>
      <w:r w:rsidR="00185AE9">
        <w:rPr>
          <w:rFonts w:ascii="Times New Roman" w:hAnsi="Times New Roman" w:cs="Times New Roman"/>
          <w:sz w:val="24"/>
          <w:szCs w:val="24"/>
        </w:rPr>
        <w:t xml:space="preserve">For example, in </w:t>
      </w:r>
      <w:r w:rsidR="00925837">
        <w:rPr>
          <w:rFonts w:ascii="Times New Roman" w:hAnsi="Times New Roman" w:cs="Times New Roman"/>
          <w:sz w:val="24"/>
          <w:szCs w:val="24"/>
        </w:rPr>
        <w:t xml:space="preserve">Minnesota, </w:t>
      </w:r>
      <w:r w:rsidR="00404B92">
        <w:rPr>
          <w:rFonts w:ascii="Times New Roman" w:hAnsi="Times New Roman" w:cs="Times New Roman"/>
          <w:sz w:val="24"/>
          <w:szCs w:val="24"/>
        </w:rPr>
        <w:t>jack pine stands</w:t>
      </w:r>
      <w:r w:rsidR="00F63816">
        <w:rPr>
          <w:rFonts w:ascii="Times New Roman" w:hAnsi="Times New Roman" w:cs="Times New Roman"/>
          <w:sz w:val="24"/>
          <w:szCs w:val="24"/>
        </w:rPr>
        <w:t xml:space="preserve"> that were </w:t>
      </w:r>
      <w:r w:rsidR="00F456A6">
        <w:rPr>
          <w:rFonts w:ascii="Times New Roman" w:hAnsi="Times New Roman" w:cs="Times New Roman"/>
          <w:sz w:val="24"/>
          <w:szCs w:val="24"/>
        </w:rPr>
        <w:t>wind-disturbed or salvaged</w:t>
      </w:r>
      <w:r w:rsidR="00F63816">
        <w:rPr>
          <w:rFonts w:ascii="Times New Roman" w:hAnsi="Times New Roman" w:cs="Times New Roman"/>
          <w:sz w:val="24"/>
          <w:szCs w:val="24"/>
        </w:rPr>
        <w:t xml:space="preserve"> </w:t>
      </w:r>
      <w:r w:rsidR="002C4FE2">
        <w:rPr>
          <w:rFonts w:ascii="Times New Roman" w:hAnsi="Times New Roman" w:cs="Times New Roman"/>
          <w:sz w:val="24"/>
          <w:szCs w:val="24"/>
        </w:rPr>
        <w:t xml:space="preserve">1-3 years prior </w:t>
      </w:r>
      <w:r w:rsidR="00F63816">
        <w:rPr>
          <w:rFonts w:ascii="Times New Roman" w:hAnsi="Times New Roman" w:cs="Times New Roman"/>
          <w:sz w:val="24"/>
          <w:szCs w:val="24"/>
        </w:rPr>
        <w:t xml:space="preserve">had </w:t>
      </w:r>
      <w:r w:rsidR="00F456A6">
        <w:rPr>
          <w:rFonts w:ascii="Times New Roman" w:hAnsi="Times New Roman" w:cs="Times New Roman"/>
          <w:sz w:val="24"/>
          <w:szCs w:val="24"/>
        </w:rPr>
        <w:t xml:space="preserve">lower </w:t>
      </w:r>
      <w:r w:rsidR="00F63816">
        <w:rPr>
          <w:rFonts w:ascii="Times New Roman" w:hAnsi="Times New Roman" w:cs="Times New Roman"/>
          <w:sz w:val="24"/>
          <w:szCs w:val="24"/>
        </w:rPr>
        <w:t xml:space="preserve">numbers of </w:t>
      </w:r>
      <w:r w:rsidR="00F63816" w:rsidRPr="00075AD7">
        <w:rPr>
          <w:rFonts w:ascii="Times New Roman" w:hAnsi="Times New Roman" w:cs="Times New Roman"/>
          <w:i/>
          <w:iCs/>
          <w:sz w:val="24"/>
          <w:szCs w:val="24"/>
        </w:rPr>
        <w:t>Pterostichus pensylvanicus</w:t>
      </w:r>
      <w:r w:rsidR="00624E4C">
        <w:rPr>
          <w:rFonts w:ascii="Times New Roman" w:hAnsi="Times New Roman" w:cs="Times New Roman"/>
          <w:sz w:val="24"/>
          <w:szCs w:val="24"/>
        </w:rPr>
        <w:t xml:space="preserve"> Le</w:t>
      </w:r>
      <w:r w:rsidR="001C72A6">
        <w:rPr>
          <w:rFonts w:ascii="Times New Roman" w:hAnsi="Times New Roman" w:cs="Times New Roman"/>
          <w:sz w:val="24"/>
          <w:szCs w:val="24"/>
        </w:rPr>
        <w:t>C</w:t>
      </w:r>
      <w:r w:rsidR="00624E4C">
        <w:rPr>
          <w:rFonts w:ascii="Times New Roman" w:hAnsi="Times New Roman" w:cs="Times New Roman"/>
          <w:sz w:val="24"/>
          <w:szCs w:val="24"/>
        </w:rPr>
        <w:t>onte</w:t>
      </w:r>
      <w:r w:rsidR="00F63816">
        <w:rPr>
          <w:rFonts w:ascii="Times New Roman" w:hAnsi="Times New Roman" w:cs="Times New Roman"/>
          <w:sz w:val="24"/>
          <w:szCs w:val="24"/>
        </w:rPr>
        <w:t xml:space="preserve">, </w:t>
      </w:r>
      <w:r w:rsidR="005F5ACD" w:rsidRPr="00075AD7">
        <w:rPr>
          <w:rFonts w:ascii="Times New Roman" w:hAnsi="Times New Roman" w:cs="Times New Roman"/>
          <w:i/>
          <w:iCs/>
          <w:sz w:val="24"/>
          <w:szCs w:val="24"/>
        </w:rPr>
        <w:t>P</w:t>
      </w:r>
      <w:r w:rsidR="00B60146">
        <w:rPr>
          <w:rFonts w:ascii="Times New Roman" w:hAnsi="Times New Roman" w:cs="Times New Roman"/>
          <w:i/>
          <w:iCs/>
          <w:sz w:val="24"/>
          <w:szCs w:val="24"/>
        </w:rPr>
        <w:t>terostichus</w:t>
      </w:r>
      <w:r w:rsidR="005F5ACD" w:rsidRPr="00075AD7">
        <w:rPr>
          <w:rFonts w:ascii="Times New Roman" w:hAnsi="Times New Roman" w:cs="Times New Roman"/>
          <w:i/>
          <w:iCs/>
          <w:sz w:val="24"/>
          <w:szCs w:val="24"/>
        </w:rPr>
        <w:t xml:space="preserve"> </w:t>
      </w:r>
      <w:r w:rsidR="00B60146">
        <w:rPr>
          <w:rFonts w:ascii="Times New Roman" w:hAnsi="Times New Roman" w:cs="Times New Roman"/>
          <w:i/>
          <w:iCs/>
          <w:sz w:val="24"/>
          <w:szCs w:val="24"/>
        </w:rPr>
        <w:t>c</w:t>
      </w:r>
      <w:r w:rsidR="005F5ACD" w:rsidRPr="00075AD7">
        <w:rPr>
          <w:rFonts w:ascii="Times New Roman" w:hAnsi="Times New Roman" w:cs="Times New Roman"/>
          <w:i/>
          <w:iCs/>
          <w:sz w:val="24"/>
          <w:szCs w:val="24"/>
        </w:rPr>
        <w:t>oracinus</w:t>
      </w:r>
      <w:r w:rsidR="00B60146">
        <w:rPr>
          <w:rFonts w:ascii="Times New Roman" w:hAnsi="Times New Roman" w:cs="Times New Roman"/>
          <w:sz w:val="24"/>
          <w:szCs w:val="24"/>
        </w:rPr>
        <w:t xml:space="preserve"> (Newman)</w:t>
      </w:r>
      <w:r w:rsidR="005F5ACD">
        <w:rPr>
          <w:rFonts w:ascii="Times New Roman" w:hAnsi="Times New Roman" w:cs="Times New Roman"/>
          <w:sz w:val="24"/>
          <w:szCs w:val="24"/>
        </w:rPr>
        <w:t xml:space="preserve">, and </w:t>
      </w:r>
      <w:r w:rsidR="005F5ACD" w:rsidRPr="00075AD7">
        <w:rPr>
          <w:rFonts w:ascii="Times New Roman" w:hAnsi="Times New Roman" w:cs="Times New Roman"/>
          <w:i/>
          <w:iCs/>
          <w:sz w:val="24"/>
          <w:szCs w:val="24"/>
        </w:rPr>
        <w:t xml:space="preserve">Sphaeroderus </w:t>
      </w:r>
      <w:r w:rsidR="006E3DF0" w:rsidRPr="00075AD7">
        <w:rPr>
          <w:rFonts w:ascii="Times New Roman" w:hAnsi="Times New Roman" w:cs="Times New Roman"/>
          <w:i/>
          <w:iCs/>
          <w:sz w:val="24"/>
          <w:szCs w:val="24"/>
        </w:rPr>
        <w:t>lecontei</w:t>
      </w:r>
      <w:r w:rsidR="00C17440">
        <w:rPr>
          <w:rFonts w:ascii="Times New Roman" w:hAnsi="Times New Roman" w:cs="Times New Roman"/>
          <w:sz w:val="24"/>
          <w:szCs w:val="24"/>
        </w:rPr>
        <w:t xml:space="preserve"> Dejean</w:t>
      </w:r>
      <w:r w:rsidR="006E3DF0">
        <w:rPr>
          <w:rFonts w:ascii="Times New Roman" w:hAnsi="Times New Roman" w:cs="Times New Roman"/>
          <w:sz w:val="24"/>
          <w:szCs w:val="24"/>
        </w:rPr>
        <w:t xml:space="preserve"> than </w:t>
      </w:r>
      <w:r w:rsidR="00F456A6">
        <w:rPr>
          <w:rFonts w:ascii="Times New Roman" w:hAnsi="Times New Roman" w:cs="Times New Roman"/>
          <w:sz w:val="24"/>
          <w:szCs w:val="24"/>
        </w:rPr>
        <w:t>undisturbed</w:t>
      </w:r>
      <w:r w:rsidR="00075AD7">
        <w:rPr>
          <w:rFonts w:ascii="Times New Roman" w:hAnsi="Times New Roman" w:cs="Times New Roman"/>
          <w:sz w:val="24"/>
          <w:szCs w:val="24"/>
        </w:rPr>
        <w:t xml:space="preserve"> sites</w:t>
      </w:r>
      <w:r w:rsidR="00144E17">
        <w:rPr>
          <w:rFonts w:ascii="Times New Roman" w:hAnsi="Times New Roman" w:cs="Times New Roman"/>
          <w:sz w:val="24"/>
          <w:szCs w:val="24"/>
        </w:rPr>
        <w:t xml:space="preserve"> </w:t>
      </w:r>
      <w:r w:rsidR="00144E17">
        <w:rPr>
          <w:rFonts w:ascii="Times New Roman" w:hAnsi="Times New Roman" w:cs="Times New Roman"/>
          <w:sz w:val="24"/>
          <w:szCs w:val="24"/>
        </w:rPr>
        <w:fldChar w:fldCharType="begin"/>
      </w:r>
      <w:r w:rsidR="00144E17">
        <w:rPr>
          <w:rFonts w:ascii="Times New Roman" w:hAnsi="Times New Roman" w:cs="Times New Roman"/>
          <w:sz w:val="24"/>
          <w:szCs w:val="24"/>
        </w:rPr>
        <w:instrText xml:space="preserve"> ADDIN ZOTERO_ITEM CSL_CITATION {"citationID":"IrFZf77N","properties":{"formattedCitation":"(Gandhi et al. 2008)","plainCitation":"(Gandhi et al. 2008)","noteIndex":0},"citationItems":[{"id":327,"uris":["http://zotero.org/groups/5154252/items/WB6PAYPV"],"itemData":{"id":327,"type":"article-journal","abstract":"We studied the short-term effects of a catastrophic windstorm and subsequent salvage-logging and prescribed-burning fuel-reduction treatments on ground beetle (Coleoptera: Carabidae) assemblages in a sub-boreal forest in northeastern Minnesota, USA. During 2000–2003, 29,873 ground beetles represented by 71 species were caught in unbaited and baited pitfall traps in aspen/birch/conifer (ABC) and jack pine (JP) cover types. At the family level, both land-area treatment and cover type had signiﬁcant effects on ground beetle trap catches, but there were no effects of pinenes and ethanol as baits. Six times more beetles were trapped in the burned forests than in the other land-area treatments; more beetles were caught in undisturbed than in wind-disturbed sites, and one-third more beetles were caught in the ABC than in the JP cover type. Thus, the windstorm generally reduced the activity-abundance of the beetles, but prescribedburning increased it. Both salvaged and burned forest plots (especially in the ABC cover type) had the greatest species richness, diversity, and the most unique species assemblages. There was a highly similar ground beetle species composition (nearly 100%) between the ABC and JP burned forests, indicating that burning was a more primary driver of composition than cover type. At the species level, Pterostichus melanarius, an invasive ground beetle from Europe and a cover type generalist, was the most abundant beetle in the study (one-third of the total catch), and was caught in greatest numbers in burned forests. Removal of P. melanarius from the species composition analyses altered similarities among cover types and land-area treatments. Sphaeroderus nitidicollis brevoorti and Myas cyanescens were caught exclusively in the ABC and JP cover type, respectively; two rare pyrophilous species, Sericoda obsoleta and Sericoda quadripunctata, were only caught in burned sites; three forest species, Pterostichus coracinus, P. pensylvanicus, and Sphaeroderus lecontei, were caught more often in undisturbed JP sites; and two frequently trapped, open-habitat species, Agonum cupripenne and Poecilus l. lucublandus, were nearly absent from the undisturbed and wind-disturbed sites, as salvage-logging had a signiﬁcant positive effect on their activity-abundance. Most species of Amara and Harpalus were trapped only in the salvaged or burned sites, indicating invasion of these disturbed sites by open-habitat species. We conclude that both the combined effect of fuel-reduction activities subsequent to the wind event and the numerical response of the invasive P. melanarius to habitat disturbances can alter the short-term succession of ground beetle assemblages in the sub-boreal forest.","container-title":"Forest Ecology and Management","DOI":"10.1016/j.foreco.2008.06.011","ISSN":"03781127","issue":"5","journalAbbreviation":"Forest Ecology and Management","language":"en","page":"1104-1123","source":"DOI.org (Crossref)","title":"Catastrophic windstorm and fuel-reduction treatments alter ground beetle (Coleoptera: Carabidae) assemblages in a North American sub-boreal forest","title-short":"Catastrophic windstorm and fuel-reduction treatments alter ground beetle (Coleoptera","volume":"256","author":[{"family":"Gandhi","given":"Kamal J.K."},{"family":"Gilmore","given":"Daniel W."},{"family":"Katovich","given":"Steven A."},{"family":"Mattson","given":"William J."},{"family":"Zasada","given":"John C."},{"family":"Seybold","given":"Steven J."}],"issued":{"date-parts":[["2008",8]]}}}],"schema":"https://github.com/citation-style-language/schema/raw/master/csl-citation.json"} </w:instrText>
      </w:r>
      <w:r w:rsidR="00144E17">
        <w:rPr>
          <w:rFonts w:ascii="Times New Roman" w:hAnsi="Times New Roman" w:cs="Times New Roman"/>
          <w:sz w:val="24"/>
          <w:szCs w:val="24"/>
        </w:rPr>
        <w:fldChar w:fldCharType="separate"/>
      </w:r>
      <w:r w:rsidR="00144E17" w:rsidRPr="00144E17">
        <w:rPr>
          <w:rFonts w:ascii="Times New Roman" w:hAnsi="Times New Roman" w:cs="Times New Roman"/>
          <w:sz w:val="24"/>
        </w:rPr>
        <w:t>(Gandhi et al. 2008)</w:t>
      </w:r>
      <w:r w:rsidR="00144E17">
        <w:rPr>
          <w:rFonts w:ascii="Times New Roman" w:hAnsi="Times New Roman" w:cs="Times New Roman"/>
          <w:sz w:val="24"/>
          <w:szCs w:val="24"/>
        </w:rPr>
        <w:fldChar w:fldCharType="end"/>
      </w:r>
      <w:r w:rsidR="00E25FE3">
        <w:rPr>
          <w:rFonts w:ascii="Times New Roman" w:hAnsi="Times New Roman" w:cs="Times New Roman"/>
          <w:sz w:val="24"/>
          <w:szCs w:val="24"/>
        </w:rPr>
        <w:t>.</w:t>
      </w:r>
      <w:r w:rsidR="000A4F50">
        <w:rPr>
          <w:rFonts w:ascii="Times New Roman" w:hAnsi="Times New Roman" w:cs="Times New Roman"/>
          <w:sz w:val="24"/>
          <w:szCs w:val="24"/>
        </w:rPr>
        <w:t xml:space="preserve"> In </w:t>
      </w:r>
      <w:r w:rsidR="00F456A6">
        <w:rPr>
          <w:rFonts w:ascii="Times New Roman" w:hAnsi="Times New Roman" w:cs="Times New Roman"/>
          <w:sz w:val="24"/>
          <w:szCs w:val="24"/>
        </w:rPr>
        <w:t xml:space="preserve">a </w:t>
      </w:r>
      <w:r w:rsidR="00C17440">
        <w:rPr>
          <w:rFonts w:ascii="Times New Roman" w:hAnsi="Times New Roman" w:cs="Times New Roman"/>
          <w:sz w:val="24"/>
          <w:szCs w:val="24"/>
        </w:rPr>
        <w:t xml:space="preserve">scots </w:t>
      </w:r>
      <w:r w:rsidR="00F456A6">
        <w:rPr>
          <w:rFonts w:ascii="Times New Roman" w:hAnsi="Times New Roman" w:cs="Times New Roman"/>
          <w:sz w:val="24"/>
          <w:szCs w:val="24"/>
        </w:rPr>
        <w:t>pine forest in Poland,</w:t>
      </w:r>
      <w:r w:rsidR="002C4FE2">
        <w:rPr>
          <w:rFonts w:ascii="Times New Roman" w:hAnsi="Times New Roman" w:cs="Times New Roman"/>
          <w:sz w:val="24"/>
          <w:szCs w:val="24"/>
        </w:rPr>
        <w:t xml:space="preserve"> </w:t>
      </w:r>
      <w:r w:rsidR="005A0455">
        <w:rPr>
          <w:rFonts w:ascii="Times New Roman" w:hAnsi="Times New Roman" w:cs="Times New Roman"/>
          <w:sz w:val="24"/>
          <w:szCs w:val="24"/>
        </w:rPr>
        <w:t xml:space="preserve">forest-specialists decreased in </w:t>
      </w:r>
      <w:r w:rsidR="00E14523">
        <w:rPr>
          <w:rFonts w:ascii="Times New Roman" w:hAnsi="Times New Roman" w:cs="Times New Roman"/>
          <w:sz w:val="24"/>
          <w:szCs w:val="24"/>
        </w:rPr>
        <w:t xml:space="preserve">proportional abundance over a </w:t>
      </w:r>
      <w:r w:rsidR="00E267F9">
        <w:rPr>
          <w:rFonts w:ascii="Times New Roman" w:hAnsi="Times New Roman" w:cs="Times New Roman"/>
          <w:sz w:val="24"/>
          <w:szCs w:val="24"/>
        </w:rPr>
        <w:t>six-year period</w:t>
      </w:r>
      <w:r w:rsidR="00F506E3">
        <w:rPr>
          <w:rFonts w:ascii="Times New Roman" w:hAnsi="Times New Roman" w:cs="Times New Roman"/>
          <w:sz w:val="24"/>
          <w:szCs w:val="24"/>
        </w:rPr>
        <w:t xml:space="preserve"> following </w:t>
      </w:r>
      <w:r w:rsidR="00BB6253">
        <w:rPr>
          <w:rFonts w:ascii="Times New Roman" w:hAnsi="Times New Roman" w:cs="Times New Roman"/>
          <w:sz w:val="24"/>
          <w:szCs w:val="24"/>
        </w:rPr>
        <w:t>a tornado</w:t>
      </w:r>
      <w:r w:rsidR="00144E17">
        <w:rPr>
          <w:rFonts w:ascii="Times New Roman" w:hAnsi="Times New Roman" w:cs="Times New Roman"/>
          <w:sz w:val="24"/>
          <w:szCs w:val="24"/>
        </w:rPr>
        <w:t xml:space="preserve"> </w:t>
      </w:r>
      <w:r w:rsidR="00144E17">
        <w:rPr>
          <w:rFonts w:ascii="Times New Roman" w:hAnsi="Times New Roman" w:cs="Times New Roman"/>
          <w:sz w:val="24"/>
          <w:szCs w:val="24"/>
        </w:rPr>
        <w:fldChar w:fldCharType="begin"/>
      </w:r>
      <w:r w:rsidR="00144E17">
        <w:rPr>
          <w:rFonts w:ascii="Times New Roman" w:hAnsi="Times New Roman" w:cs="Times New Roman"/>
          <w:sz w:val="24"/>
          <w:szCs w:val="24"/>
        </w:rPr>
        <w:instrText xml:space="preserve"> ADDIN ZOTERO_ITEM CSL_CITATION {"citationID":"1MrkbzrX","properties":{"formattedCitation":"(Sklodowski and Garbalinska 2011)","plainCitation":"(Sklodowski and Garbalinska 2011)","noteIndex":0},"citationItems":[{"id":339,"uris":["http://zotero.org/groups/5154252/items/GXUD6NWL"],"itemData":{"id":339,"type":"article-journal","container-title":"ZooKeys","DOI":"10.3897/zookeys.100.1360","ISSN":"1313-2970,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Forest","volume":"100","author":[{"family":"Sklodowski","given":"Jaroslaw"},{"family":"Garbalinska","given":"Paulina"}],"issued":{"date-parts":[["2011",5,20]]}}}],"schema":"https://github.com/citation-style-language/schema/raw/master/csl-citation.json"} </w:instrText>
      </w:r>
      <w:r w:rsidR="00144E17">
        <w:rPr>
          <w:rFonts w:ascii="Times New Roman" w:hAnsi="Times New Roman" w:cs="Times New Roman"/>
          <w:sz w:val="24"/>
          <w:szCs w:val="24"/>
        </w:rPr>
        <w:fldChar w:fldCharType="separate"/>
      </w:r>
      <w:r w:rsidR="00144E17" w:rsidRPr="00144E17">
        <w:rPr>
          <w:rFonts w:ascii="Times New Roman" w:hAnsi="Times New Roman" w:cs="Times New Roman"/>
          <w:sz w:val="24"/>
        </w:rPr>
        <w:t>(Sklodowski and Garbalinska 2011)</w:t>
      </w:r>
      <w:r w:rsidR="00144E17">
        <w:rPr>
          <w:rFonts w:ascii="Times New Roman" w:hAnsi="Times New Roman" w:cs="Times New Roman"/>
          <w:sz w:val="24"/>
          <w:szCs w:val="24"/>
        </w:rPr>
        <w:fldChar w:fldCharType="end"/>
      </w:r>
      <w:r w:rsidR="00E267F9">
        <w:rPr>
          <w:rFonts w:ascii="Times New Roman" w:hAnsi="Times New Roman" w:cs="Times New Roman"/>
          <w:sz w:val="24"/>
          <w:szCs w:val="24"/>
        </w:rPr>
        <w:t>.</w:t>
      </w:r>
      <w:r w:rsidR="00B17222">
        <w:rPr>
          <w:rFonts w:ascii="Times New Roman" w:hAnsi="Times New Roman" w:cs="Times New Roman"/>
          <w:sz w:val="24"/>
          <w:szCs w:val="24"/>
        </w:rPr>
        <w:t xml:space="preserve"> </w:t>
      </w:r>
      <w:r w:rsidR="009E3FA1">
        <w:rPr>
          <w:rFonts w:ascii="Times New Roman" w:hAnsi="Times New Roman" w:cs="Times New Roman"/>
          <w:sz w:val="24"/>
          <w:szCs w:val="24"/>
        </w:rPr>
        <w:t>The</w:t>
      </w:r>
      <w:r w:rsidR="00F506E3">
        <w:rPr>
          <w:rFonts w:ascii="Times New Roman" w:hAnsi="Times New Roman" w:cs="Times New Roman"/>
          <w:sz w:val="24"/>
          <w:szCs w:val="24"/>
        </w:rPr>
        <w:t>se observed</w:t>
      </w:r>
      <w:r w:rsidR="009E3FA1">
        <w:rPr>
          <w:rFonts w:ascii="Times New Roman" w:hAnsi="Times New Roman" w:cs="Times New Roman"/>
          <w:sz w:val="24"/>
          <w:szCs w:val="24"/>
        </w:rPr>
        <w:t xml:space="preserve"> decrease</w:t>
      </w:r>
      <w:r w:rsidR="00F506E3">
        <w:rPr>
          <w:rFonts w:ascii="Times New Roman" w:hAnsi="Times New Roman" w:cs="Times New Roman"/>
          <w:sz w:val="24"/>
          <w:szCs w:val="24"/>
        </w:rPr>
        <w:t>s</w:t>
      </w:r>
      <w:r w:rsidR="009E3FA1">
        <w:rPr>
          <w:rFonts w:ascii="Times New Roman" w:hAnsi="Times New Roman" w:cs="Times New Roman"/>
          <w:sz w:val="24"/>
          <w:szCs w:val="24"/>
        </w:rPr>
        <w:t xml:space="preserve"> in </w:t>
      </w:r>
      <w:r w:rsidR="00E85123">
        <w:rPr>
          <w:rFonts w:ascii="Times New Roman" w:hAnsi="Times New Roman" w:cs="Times New Roman"/>
          <w:sz w:val="24"/>
          <w:szCs w:val="24"/>
        </w:rPr>
        <w:t xml:space="preserve">forest-adapted ground beetles after </w:t>
      </w:r>
      <w:commentRangeStart w:id="2"/>
      <w:r w:rsidR="00E85123">
        <w:rPr>
          <w:rFonts w:ascii="Times New Roman" w:hAnsi="Times New Roman" w:cs="Times New Roman"/>
          <w:sz w:val="24"/>
          <w:szCs w:val="24"/>
        </w:rPr>
        <w:t xml:space="preserve">windstorms and </w:t>
      </w:r>
      <w:r w:rsidR="00842E83">
        <w:rPr>
          <w:rFonts w:ascii="Times New Roman" w:hAnsi="Times New Roman" w:cs="Times New Roman"/>
          <w:sz w:val="24"/>
          <w:szCs w:val="24"/>
        </w:rPr>
        <w:t xml:space="preserve">salvage-logging </w:t>
      </w:r>
      <w:commentRangeEnd w:id="2"/>
      <w:r w:rsidR="005C4693">
        <w:rPr>
          <w:rStyle w:val="CommentReference"/>
        </w:rPr>
        <w:commentReference w:id="2"/>
      </w:r>
      <w:r w:rsidR="00974C59">
        <w:rPr>
          <w:rFonts w:ascii="Times New Roman" w:hAnsi="Times New Roman" w:cs="Times New Roman"/>
          <w:sz w:val="24"/>
          <w:szCs w:val="24"/>
        </w:rPr>
        <w:t>could</w:t>
      </w:r>
      <w:r w:rsidR="004E7814">
        <w:rPr>
          <w:rFonts w:ascii="Times New Roman" w:hAnsi="Times New Roman" w:cs="Times New Roman"/>
          <w:sz w:val="24"/>
          <w:szCs w:val="24"/>
        </w:rPr>
        <w:t xml:space="preserve"> </w:t>
      </w:r>
      <w:r w:rsidR="004A7121">
        <w:rPr>
          <w:rFonts w:ascii="Times New Roman" w:hAnsi="Times New Roman" w:cs="Times New Roman"/>
          <w:sz w:val="24"/>
          <w:szCs w:val="24"/>
        </w:rPr>
        <w:t>be cause</w:t>
      </w:r>
      <w:r w:rsidR="00974C59">
        <w:rPr>
          <w:rFonts w:ascii="Times New Roman" w:hAnsi="Times New Roman" w:cs="Times New Roman"/>
          <w:sz w:val="24"/>
          <w:szCs w:val="24"/>
        </w:rPr>
        <w:t>d</w:t>
      </w:r>
      <w:r w:rsidR="004A7121">
        <w:rPr>
          <w:rFonts w:ascii="Times New Roman" w:hAnsi="Times New Roman" w:cs="Times New Roman"/>
          <w:sz w:val="24"/>
          <w:szCs w:val="24"/>
        </w:rPr>
        <w:t xml:space="preserve"> by a variety of factors, </w:t>
      </w:r>
      <w:r w:rsidR="00F21FE6">
        <w:rPr>
          <w:rFonts w:ascii="Times New Roman" w:hAnsi="Times New Roman" w:cs="Times New Roman"/>
          <w:sz w:val="24"/>
          <w:szCs w:val="24"/>
        </w:rPr>
        <w:t xml:space="preserve">including environmental </w:t>
      </w:r>
      <w:r w:rsidR="009824D9">
        <w:rPr>
          <w:rFonts w:ascii="Times New Roman" w:hAnsi="Times New Roman" w:cs="Times New Roman"/>
          <w:sz w:val="24"/>
          <w:szCs w:val="24"/>
        </w:rPr>
        <w:t>changes such as increased sunlight</w:t>
      </w:r>
      <w:r w:rsidR="00974C59">
        <w:rPr>
          <w:rFonts w:ascii="Times New Roman" w:hAnsi="Times New Roman" w:cs="Times New Roman"/>
          <w:sz w:val="24"/>
          <w:szCs w:val="24"/>
        </w:rPr>
        <w:t>, increased</w:t>
      </w:r>
      <w:r w:rsidR="009824D9">
        <w:rPr>
          <w:rFonts w:ascii="Times New Roman" w:hAnsi="Times New Roman" w:cs="Times New Roman"/>
          <w:sz w:val="24"/>
          <w:szCs w:val="24"/>
        </w:rPr>
        <w:t xml:space="preserve"> </w:t>
      </w:r>
      <w:r w:rsidR="00422AF4">
        <w:rPr>
          <w:rFonts w:ascii="Times New Roman" w:hAnsi="Times New Roman" w:cs="Times New Roman"/>
          <w:sz w:val="24"/>
          <w:szCs w:val="24"/>
        </w:rPr>
        <w:t xml:space="preserve">summer </w:t>
      </w:r>
      <w:r w:rsidR="009824D9">
        <w:rPr>
          <w:rFonts w:ascii="Times New Roman" w:hAnsi="Times New Roman" w:cs="Times New Roman"/>
          <w:sz w:val="24"/>
          <w:szCs w:val="24"/>
        </w:rPr>
        <w:t>soil temperature</w:t>
      </w:r>
      <w:r w:rsidR="00974C59">
        <w:rPr>
          <w:rFonts w:ascii="Times New Roman" w:hAnsi="Times New Roman" w:cs="Times New Roman"/>
          <w:sz w:val="24"/>
          <w:szCs w:val="24"/>
        </w:rPr>
        <w:t xml:space="preserve">, and </w:t>
      </w:r>
      <w:r w:rsidR="00AD1250">
        <w:rPr>
          <w:rFonts w:ascii="Times New Roman" w:hAnsi="Times New Roman" w:cs="Times New Roman"/>
          <w:sz w:val="24"/>
          <w:szCs w:val="24"/>
        </w:rPr>
        <w:t>decreased leaf litter</w:t>
      </w:r>
      <w:r w:rsidR="00EA4D81">
        <w:rPr>
          <w:rFonts w:ascii="Times New Roman" w:hAnsi="Times New Roman" w:cs="Times New Roman"/>
          <w:sz w:val="24"/>
          <w:szCs w:val="24"/>
        </w:rPr>
        <w:t xml:space="preserve"> </w:t>
      </w:r>
      <w:r w:rsidR="003D086F">
        <w:rPr>
          <w:rFonts w:ascii="Times New Roman" w:hAnsi="Times New Roman" w:cs="Times New Roman"/>
          <w:sz w:val="24"/>
          <w:szCs w:val="24"/>
        </w:rPr>
        <w:fldChar w:fldCharType="begin"/>
      </w:r>
      <w:r w:rsidR="003D086F">
        <w:rPr>
          <w:rFonts w:ascii="Times New Roman" w:hAnsi="Times New Roman" w:cs="Times New Roman"/>
          <w:sz w:val="24"/>
          <w:szCs w:val="24"/>
        </w:rPr>
        <w:instrText xml:space="preserve"> ADDIN ZOTERO_ITEM CSL_CITATION {"citationID":"5Q1Ng3v8","properties":{"formattedCitation":"(Greenberg and Forrest 2003)","plainCitation":"(Greenberg and Forrest 2003)","noteIndex":0},"citationItems":[{"id":338,"uris":["http://zotero.org/groups/5154252/items/4EGLHTTY"],"itemData":{"id":338,"type":"article-journal","container-title":"Southeastern Naturalist","DOI":"10.1656/1528-7092(2003)002[0591:SAOGMI]2.0.CO;2","ISSN":"1528-7092, 1938-5412","issue":"4","journalAbbreviation":"Southeastern Naturalist","language":"en","page":"591-608","source":"DOI.org (Crossref)","title":"SEASONAL ABUNDANCE OF GROUND-OCCURRING MACROARTHROPODS IN FOREST AND CANOPY GAPS IN THE SOUTHERN APPALACHIANS","volume":"2","author":[{"family":"Greenberg","given":"Cathryn H."},{"family":"Forrest","given":"T. G."}],"issued":{"date-parts":[["2003",12]]}}}],"schema":"https://github.com/citation-style-language/schema/raw/master/csl-citation.json"} </w:instrText>
      </w:r>
      <w:r w:rsidR="003D086F">
        <w:rPr>
          <w:rFonts w:ascii="Times New Roman" w:hAnsi="Times New Roman" w:cs="Times New Roman"/>
          <w:sz w:val="24"/>
          <w:szCs w:val="24"/>
        </w:rPr>
        <w:fldChar w:fldCharType="separate"/>
      </w:r>
      <w:r w:rsidR="003D086F" w:rsidRPr="003D086F">
        <w:rPr>
          <w:rFonts w:ascii="Times New Roman" w:hAnsi="Times New Roman" w:cs="Times New Roman"/>
          <w:sz w:val="24"/>
        </w:rPr>
        <w:t>(Greenberg and Forrest 2003)</w:t>
      </w:r>
      <w:r w:rsidR="003D086F">
        <w:rPr>
          <w:rFonts w:ascii="Times New Roman" w:hAnsi="Times New Roman" w:cs="Times New Roman"/>
          <w:sz w:val="24"/>
          <w:szCs w:val="24"/>
        </w:rPr>
        <w:fldChar w:fldCharType="end"/>
      </w:r>
      <w:r w:rsidR="00AD1250">
        <w:rPr>
          <w:rFonts w:ascii="Times New Roman" w:hAnsi="Times New Roman" w:cs="Times New Roman"/>
          <w:sz w:val="24"/>
          <w:szCs w:val="24"/>
        </w:rPr>
        <w:t>.</w:t>
      </w:r>
      <w:r w:rsidR="00B26540">
        <w:rPr>
          <w:rFonts w:ascii="Times New Roman" w:hAnsi="Times New Roman" w:cs="Times New Roman"/>
          <w:sz w:val="24"/>
          <w:szCs w:val="24"/>
        </w:rPr>
        <w:t xml:space="preserve"> </w:t>
      </w:r>
      <w:r w:rsidR="00FF0F98">
        <w:rPr>
          <w:rFonts w:ascii="Times New Roman" w:hAnsi="Times New Roman" w:cs="Times New Roman"/>
          <w:sz w:val="24"/>
          <w:szCs w:val="24"/>
        </w:rPr>
        <w:t>Although many microclimate variables stabilize after multiple years of tree regeneration following a disturbance</w:t>
      </w:r>
      <w:r w:rsidR="001A1AC6">
        <w:rPr>
          <w:rFonts w:ascii="Times New Roman" w:hAnsi="Times New Roman" w:cs="Times New Roman"/>
          <w:sz w:val="24"/>
          <w:szCs w:val="24"/>
        </w:rPr>
        <w:t xml:space="preserve">, other </w:t>
      </w:r>
      <w:r w:rsidR="00CE2F39">
        <w:rPr>
          <w:rFonts w:ascii="Times New Roman" w:hAnsi="Times New Roman" w:cs="Times New Roman"/>
          <w:sz w:val="24"/>
          <w:szCs w:val="24"/>
        </w:rPr>
        <w:t>variables</w:t>
      </w:r>
      <w:r w:rsidR="001A1AC6">
        <w:rPr>
          <w:rFonts w:ascii="Times New Roman" w:hAnsi="Times New Roman" w:cs="Times New Roman"/>
          <w:sz w:val="24"/>
          <w:szCs w:val="24"/>
        </w:rPr>
        <w:t xml:space="preserve">, such as woody debris </w:t>
      </w:r>
      <w:r w:rsidR="00CE2F39">
        <w:rPr>
          <w:rFonts w:ascii="Times New Roman" w:hAnsi="Times New Roman" w:cs="Times New Roman"/>
          <w:sz w:val="24"/>
          <w:szCs w:val="24"/>
        </w:rPr>
        <w:t>deposition or removal</w:t>
      </w:r>
      <w:r w:rsidR="001A1AC6">
        <w:rPr>
          <w:rFonts w:ascii="Times New Roman" w:hAnsi="Times New Roman" w:cs="Times New Roman"/>
          <w:sz w:val="24"/>
          <w:szCs w:val="24"/>
        </w:rPr>
        <w:t xml:space="preserve">, </w:t>
      </w:r>
      <w:r w:rsidR="00B95CE6">
        <w:rPr>
          <w:rFonts w:ascii="Times New Roman" w:hAnsi="Times New Roman" w:cs="Times New Roman"/>
          <w:sz w:val="24"/>
          <w:szCs w:val="24"/>
        </w:rPr>
        <w:t xml:space="preserve">remain for </w:t>
      </w:r>
      <w:r w:rsidR="005D3FE4">
        <w:rPr>
          <w:rFonts w:ascii="Times New Roman" w:hAnsi="Times New Roman" w:cs="Times New Roman"/>
          <w:sz w:val="24"/>
          <w:szCs w:val="24"/>
        </w:rPr>
        <w:t xml:space="preserve">decades </w:t>
      </w:r>
      <w:r w:rsidR="005D3FE4">
        <w:rPr>
          <w:rFonts w:ascii="Times New Roman" w:hAnsi="Times New Roman" w:cs="Times New Roman"/>
          <w:sz w:val="24"/>
          <w:szCs w:val="24"/>
        </w:rPr>
        <w:fldChar w:fldCharType="begin"/>
      </w:r>
      <w:r w:rsidR="005D3FE4">
        <w:rPr>
          <w:rFonts w:ascii="Times New Roman" w:hAnsi="Times New Roman" w:cs="Times New Roman"/>
          <w:sz w:val="24"/>
          <w:szCs w:val="24"/>
        </w:rPr>
        <w:instrText xml:space="preserve"> ADDIN ZOTERO_ITEM CSL_CITATION {"citationID":"1gyRBVpV","properties":{"formattedCitation":"(Gore and Patterson III 1986, Perry and Herms 2019)","plainCitation":"(Gore and Patterson III 1986, Perry and Herms 2019)","noteIndex":0},"citationItems":[{"id":1189,"uris":["http://zotero.org/groups/5154252/items/EYP7CP3V"],"itemData":{"id":1189,"type":"article-journal","abstract":"Downed (i.e., fallen, dead) wood was sampled in 1-, 15-, 50-, and 100-year-old managed stands, an uneven-aged, managed stand, and an uncut stand of northern hardwoods in New Hampshire. Mass of downed wood ranged from a mean of 32 t/ha in the 15- and 50-year-old stands to 86 t/ha in the recently cut stand. Mean estimates varied significantly among stands, although most of the variation was due to the large amount of downed wood in the recently cut stand. The range of downed-stem diameters was greatest in the 100-year-old and uncut stands. Large (&gt;38 cm) logs were notably absent from the uneven-aged, managed stand, indicating that selective cutting utilizes mature stems efficiently. Comparison of our data with other estimates shows that the amount of downed wood in northern hardwood stands declines to about 20 t/ha within 20–30 years after logging. Quantities remain relatively stable for up to an additional 30 years and then begin to increase. They stabilize at 35–40 t/ha after approximately 100 years. Large-diameter logs become an increasingly important component of downed wood as stands mature beyond 50 years of age. Rapid decomposition of even the largest logs precludes continued accumulation of downed wood in uncut, old-growth stands. The data suggest that less downed wood and fewer large-diameter logs are likely to accumulate under short-rotation (&lt;50 years) harvest, whole-tree harvests, and selection cuts than under long rotations or in uncut forests.","container-title":"Canadian Journal of Forest Research","DOI":"10.1139/x86-057","ISSN":"0045-5067, 1208-6037","issue":"2","journalAbbreviation":"Can. J. For. Res.","language":"en","license":"http://www.nrcresearchpress.com/page/about/CorporateTextAndDataMining","page":"335-339","source":"DOI.org (Crossref)","title":"Mass of downed wood in northern hardwood forests in New Hampshire: potential effects of forest management","title-short":"Mass of downed wood in northern hardwood forests in New Hampshire","volume":"16","author":[{"family":"Gore","given":"Jeffery A."},{"family":"Patterson III","given":"William A."}],"issued":{"date-parts":[["1986",4,1]]}}},{"id":318,"uris":["http://zotero.org/groups/5154252/items/LCZNXJLT"],"itemData":{"id":318,"type":"article-journal","abstract":"In forest ecosystems, natural and anthropogenic disturbances alter canopy structure, understory vegetation, amount of woody debris, and the properties of litter and soil layers. The magnitude of these environmental changes is context-dependent and determined by the properties of the disturbance, such as the frequency, intensity, duration, and extent. Therefore, disturbances can dynamically impact forest communities over time, including populations of ground-dwelling invertebrates that regulate key ecosystem processes. We propose conceptual models that describe the dynamic temporal effects of canopy gap formation and coarse woody debris accumulation following disturbances caused by invasive insects, wind, and salvage logging, and their impacts on ground-dwelling invertebrate communities. Within this framework, predictions are generated, literature on ground-dwelling invertebrate communities is synthesized, and pertinent knowledge gaps identified.","container-title":"Insects","DOI":"10.3390/insects10030061","ISSN":"2075-4450","issue":"3","journalAbbreviation":"Insects","language":"en","page":"61","source":"DOI.org (Crossref)","title":"Dynamic Responses of Ground-Dwelling Invertebrate Communities to Disturbance in Forest Ecosystems","volume":"10","author":[{"family":"Perry","given":"Kayla"},{"family":"Herms","given":"Daniel"}],"issued":{"date-parts":[["2019",2,26]]}}}],"schema":"https://github.com/citation-style-language/schema/raw/master/csl-citation.json"} </w:instrText>
      </w:r>
      <w:r w:rsidR="005D3FE4">
        <w:rPr>
          <w:rFonts w:ascii="Times New Roman" w:hAnsi="Times New Roman" w:cs="Times New Roman"/>
          <w:sz w:val="24"/>
          <w:szCs w:val="24"/>
        </w:rPr>
        <w:fldChar w:fldCharType="separate"/>
      </w:r>
      <w:r w:rsidR="005D3FE4" w:rsidRPr="005D3FE4">
        <w:rPr>
          <w:rFonts w:ascii="Times New Roman" w:hAnsi="Times New Roman" w:cs="Times New Roman"/>
          <w:sz w:val="24"/>
        </w:rPr>
        <w:t>(Gore and Patterson III 1986, Perry and Herms 2019)</w:t>
      </w:r>
      <w:r w:rsidR="005D3FE4">
        <w:rPr>
          <w:rFonts w:ascii="Times New Roman" w:hAnsi="Times New Roman" w:cs="Times New Roman"/>
          <w:sz w:val="24"/>
          <w:szCs w:val="24"/>
        </w:rPr>
        <w:fldChar w:fldCharType="end"/>
      </w:r>
      <w:r w:rsidR="005D3FE4">
        <w:rPr>
          <w:rFonts w:ascii="Times New Roman" w:hAnsi="Times New Roman" w:cs="Times New Roman"/>
          <w:sz w:val="24"/>
          <w:szCs w:val="24"/>
        </w:rPr>
        <w:t>.</w:t>
      </w:r>
      <w:r w:rsidR="001A1189">
        <w:rPr>
          <w:rFonts w:ascii="Times New Roman" w:hAnsi="Times New Roman" w:cs="Times New Roman"/>
          <w:sz w:val="24"/>
          <w:szCs w:val="24"/>
        </w:rPr>
        <w:t xml:space="preserve"> </w:t>
      </w:r>
      <w:r w:rsidR="00F278DE">
        <w:rPr>
          <w:rFonts w:ascii="Times New Roman" w:hAnsi="Times New Roman" w:cs="Times New Roman"/>
          <w:sz w:val="24"/>
          <w:szCs w:val="24"/>
        </w:rPr>
        <w:t xml:space="preserve">Studies of </w:t>
      </w:r>
      <w:commentRangeStart w:id="3"/>
      <w:commentRangeStart w:id="4"/>
      <w:r w:rsidR="00F278DE">
        <w:rPr>
          <w:rFonts w:ascii="Times New Roman" w:hAnsi="Times New Roman" w:cs="Times New Roman"/>
          <w:sz w:val="24"/>
          <w:szCs w:val="24"/>
        </w:rPr>
        <w:t>clearcuts</w:t>
      </w:r>
      <w:commentRangeEnd w:id="3"/>
      <w:r w:rsidR="005C4693">
        <w:rPr>
          <w:rStyle w:val="CommentReference"/>
        </w:rPr>
        <w:commentReference w:id="3"/>
      </w:r>
      <w:commentRangeEnd w:id="4"/>
      <w:r w:rsidR="008B3591">
        <w:rPr>
          <w:rStyle w:val="CommentReference"/>
        </w:rPr>
        <w:commentReference w:id="4"/>
      </w:r>
      <w:r w:rsidR="00A94917">
        <w:rPr>
          <w:rFonts w:ascii="Times New Roman" w:hAnsi="Times New Roman" w:cs="Times New Roman"/>
          <w:sz w:val="24"/>
          <w:szCs w:val="24"/>
        </w:rPr>
        <w:t xml:space="preserve"> in Alberta</w:t>
      </w:r>
      <w:r w:rsidR="00F278DE">
        <w:rPr>
          <w:rFonts w:ascii="Times New Roman" w:hAnsi="Times New Roman" w:cs="Times New Roman"/>
          <w:sz w:val="24"/>
          <w:szCs w:val="24"/>
        </w:rPr>
        <w:t xml:space="preserve"> </w:t>
      </w:r>
      <w:r w:rsidR="000E4739">
        <w:rPr>
          <w:rFonts w:ascii="Times New Roman" w:hAnsi="Times New Roman" w:cs="Times New Roman"/>
          <w:sz w:val="24"/>
          <w:szCs w:val="24"/>
        </w:rPr>
        <w:t>indicate that differences in ground beetle communities between mature and clearcut forests remain</w:t>
      </w:r>
      <w:r w:rsidR="00A94917">
        <w:rPr>
          <w:rFonts w:ascii="Times New Roman" w:hAnsi="Times New Roman" w:cs="Times New Roman"/>
          <w:sz w:val="24"/>
          <w:szCs w:val="24"/>
        </w:rPr>
        <w:t xml:space="preserve"> even</w:t>
      </w:r>
      <w:r w:rsidR="000E4739">
        <w:rPr>
          <w:rFonts w:ascii="Times New Roman" w:hAnsi="Times New Roman" w:cs="Times New Roman"/>
          <w:sz w:val="24"/>
          <w:szCs w:val="24"/>
        </w:rPr>
        <w:t xml:space="preserve"> after 27 years</w:t>
      </w:r>
      <w:r w:rsidR="00A94917">
        <w:rPr>
          <w:rFonts w:ascii="Times New Roman" w:hAnsi="Times New Roman" w:cs="Times New Roman"/>
          <w:sz w:val="24"/>
          <w:szCs w:val="24"/>
        </w:rPr>
        <w:t xml:space="preserve"> </w:t>
      </w:r>
      <w:r w:rsidR="00A94917">
        <w:rPr>
          <w:rFonts w:ascii="Times New Roman" w:hAnsi="Times New Roman" w:cs="Times New Roman"/>
          <w:sz w:val="24"/>
          <w:szCs w:val="24"/>
        </w:rPr>
        <w:fldChar w:fldCharType="begin"/>
      </w:r>
      <w:r w:rsidR="00A94917">
        <w:rPr>
          <w:rFonts w:ascii="Times New Roman" w:hAnsi="Times New Roman" w:cs="Times New Roman"/>
          <w:sz w:val="24"/>
          <w:szCs w:val="24"/>
        </w:rPr>
        <w:instrText xml:space="preserve"> ADDIN ZOTERO_ITEM CSL_CITATION {"citationID":"PkW5BheS","properties":{"formattedCitation":"(Pohl et al. 2007)","plainCitation":"(Pohl et al. 2007)","noteIndex":0},"citationItems":[{"id":1191,"uris":["http://zotero.org/groups/5154252/items/EJ7J5UKH"],"itemData":{"id":1191,"type":"article-journal","abstract":"Staphylinid beetle assemblages from coniferous foothills forest in west-central Alberta, Canada were studied via pitfall trapping to examine the effects of stand age and possible edge effects. Sites included a chronosequence of stands from 1 to 27 years post-harvest, and four types of mature forest that had not been disturbed by ﬁre for at least 80 years. In all, 19 sites were sampled between 1989 and 1991. A total of 98 species were identiﬁed, nine of which are reported for the ﬁrst time in Alberta. Staphylinids were more abundant in mature forest stands but assemblages were more diverse in regenerating stands. Thirtyfour rove beetle species showed signiﬁcant indicator value for particular stands or groups of stands, including mature forest, young forest, and open ground specialists. After harvesting, the catch rate of many forest species decreased dramatically, and open ground species were more commonly collected. Populations of some forest species remained active on logged sites for one or 2 years before disappearing. As stands regenerated, they were colonized by species characteristic of young stands, but true forest species were found only in older unharvested stands. The beetle assemblages from regenerating stands became more similar to those from mature stands as they aged, but still differed considerably from them 27 years after harvesting. Transects across forest-clearcut edges revealed a signiﬁcant beetle response to habitat edges. Staphylinids assemblages were compared to the ground beetle (Carabidae) assemblage sampled via the same pitfall trapping regime. Mature forest specialists are threatened by fragmentation and loss of habitat. In order to conserve these beetle assemblages, forest managers should retain adequate patches of older successional stages on working landscapes.","container-title":"Biological Conservation","DOI":"10.1016/j.biocon.2007.02.011","ISSN":"00063207","issue":"2","journalAbbreviation":"Biological Conservation","language":"en","license":"https://www.elsevier.com/tdm/userlicense/1.0/","page":"294-307","source":"DOI.org (Crossref)","title":"Rove beetles and ground beetles (Coleoptera: Staphylinidae, Carabidae) as indicators of harvest and regeneration practices in western Canadian foothills forests","title-short":"Rove beetles and ground beetles (Coleoptera","volume":"137","author":[{"family":"Pohl","given":"Gregory R."},{"family":"Langor","given":"David W."},{"family":"Spence","given":"John R."}],"issued":{"date-parts":[["2007",6]]}}}],"schema":"https://github.com/citation-style-language/schema/raw/master/csl-citation.json"} </w:instrText>
      </w:r>
      <w:r w:rsidR="00A94917">
        <w:rPr>
          <w:rFonts w:ascii="Times New Roman" w:hAnsi="Times New Roman" w:cs="Times New Roman"/>
          <w:sz w:val="24"/>
          <w:szCs w:val="24"/>
        </w:rPr>
        <w:fldChar w:fldCharType="separate"/>
      </w:r>
      <w:r w:rsidR="00A94917" w:rsidRPr="00A94917">
        <w:rPr>
          <w:rFonts w:ascii="Times New Roman" w:hAnsi="Times New Roman" w:cs="Times New Roman"/>
          <w:sz w:val="24"/>
        </w:rPr>
        <w:t>(Pohl et al. 2007)</w:t>
      </w:r>
      <w:r w:rsidR="00A94917">
        <w:rPr>
          <w:rFonts w:ascii="Times New Roman" w:hAnsi="Times New Roman" w:cs="Times New Roman"/>
          <w:sz w:val="24"/>
          <w:szCs w:val="24"/>
        </w:rPr>
        <w:fldChar w:fldCharType="end"/>
      </w:r>
      <w:r w:rsidR="000E4739">
        <w:rPr>
          <w:rFonts w:ascii="Times New Roman" w:hAnsi="Times New Roman" w:cs="Times New Roman"/>
          <w:sz w:val="24"/>
          <w:szCs w:val="24"/>
        </w:rPr>
        <w:t>.</w:t>
      </w:r>
      <w:r w:rsidR="00610750">
        <w:rPr>
          <w:rFonts w:ascii="Times New Roman" w:hAnsi="Times New Roman" w:cs="Times New Roman"/>
          <w:sz w:val="24"/>
          <w:szCs w:val="24"/>
        </w:rPr>
        <w:t xml:space="preserve"> Thus, it is unclear how long it could take </w:t>
      </w:r>
      <w:r w:rsidR="0059412F">
        <w:rPr>
          <w:rFonts w:ascii="Times New Roman" w:hAnsi="Times New Roman" w:cs="Times New Roman"/>
          <w:sz w:val="24"/>
          <w:szCs w:val="24"/>
        </w:rPr>
        <w:t xml:space="preserve">for </w:t>
      </w:r>
      <w:r w:rsidR="0067259C">
        <w:rPr>
          <w:rFonts w:ascii="Times New Roman" w:hAnsi="Times New Roman" w:cs="Times New Roman"/>
          <w:sz w:val="24"/>
          <w:szCs w:val="24"/>
        </w:rPr>
        <w:t xml:space="preserve">forest-adapted ground beetles to return to areas </w:t>
      </w:r>
      <w:r w:rsidR="006D050C">
        <w:rPr>
          <w:rFonts w:ascii="Times New Roman" w:hAnsi="Times New Roman" w:cs="Times New Roman"/>
          <w:sz w:val="24"/>
          <w:szCs w:val="24"/>
        </w:rPr>
        <w:t>impacted by windstorms and salvage-lo</w:t>
      </w:r>
      <w:r w:rsidR="0078174A">
        <w:rPr>
          <w:rFonts w:ascii="Times New Roman" w:hAnsi="Times New Roman" w:cs="Times New Roman"/>
          <w:sz w:val="24"/>
          <w:szCs w:val="24"/>
        </w:rPr>
        <w:t>gging, and this subject deserves further study to inform salvage-logging practices</w:t>
      </w:r>
      <w:r w:rsidR="00ED1247">
        <w:rPr>
          <w:rFonts w:ascii="Times New Roman" w:hAnsi="Times New Roman" w:cs="Times New Roman"/>
          <w:sz w:val="24"/>
          <w:szCs w:val="24"/>
        </w:rPr>
        <w:t xml:space="preserve"> that may increase with climate change</w:t>
      </w:r>
      <w:r w:rsidR="0078174A">
        <w:rPr>
          <w:rFonts w:ascii="Times New Roman" w:hAnsi="Times New Roman" w:cs="Times New Roman"/>
          <w:sz w:val="24"/>
          <w:szCs w:val="24"/>
        </w:rPr>
        <w:t>.</w:t>
      </w:r>
    </w:p>
    <w:p w14:paraId="18ED3384" w14:textId="77777777" w:rsidR="00B12CDF" w:rsidRDefault="00B12CDF">
      <w:pPr>
        <w:rPr>
          <w:rFonts w:ascii="Times New Roman" w:hAnsi="Times New Roman" w:cs="Times New Roman"/>
          <w:sz w:val="24"/>
          <w:szCs w:val="24"/>
        </w:rPr>
      </w:pPr>
    </w:p>
    <w:p w14:paraId="7F7F46B7" w14:textId="5C212024" w:rsidR="00DF112B" w:rsidRDefault="00B12CDF">
      <w:pPr>
        <w:rPr>
          <w:rFonts w:ascii="Times New Roman" w:hAnsi="Times New Roman" w:cs="Times New Roman"/>
          <w:sz w:val="24"/>
          <w:szCs w:val="24"/>
        </w:rPr>
      </w:pPr>
      <w:r>
        <w:rPr>
          <w:rFonts w:ascii="Times New Roman" w:hAnsi="Times New Roman" w:cs="Times New Roman"/>
          <w:sz w:val="24"/>
          <w:szCs w:val="24"/>
        </w:rPr>
        <w:tab/>
      </w:r>
      <w:r w:rsidR="006F53C7">
        <w:rPr>
          <w:rFonts w:ascii="Times New Roman" w:hAnsi="Times New Roman" w:cs="Times New Roman"/>
          <w:sz w:val="24"/>
          <w:szCs w:val="24"/>
        </w:rPr>
        <w:t xml:space="preserve">While much is known about </w:t>
      </w:r>
      <w:r w:rsidR="00F14473">
        <w:rPr>
          <w:rFonts w:ascii="Times New Roman" w:hAnsi="Times New Roman" w:cs="Times New Roman"/>
          <w:sz w:val="24"/>
          <w:szCs w:val="24"/>
        </w:rPr>
        <w:t xml:space="preserve">how </w:t>
      </w:r>
      <w:r w:rsidR="00000A1F">
        <w:rPr>
          <w:rFonts w:ascii="Times New Roman" w:hAnsi="Times New Roman" w:cs="Times New Roman"/>
          <w:sz w:val="24"/>
          <w:szCs w:val="24"/>
        </w:rPr>
        <w:t>the taxonomic composition of ground beetle</w:t>
      </w:r>
      <w:r w:rsidR="002F19B7">
        <w:rPr>
          <w:rFonts w:ascii="Times New Roman" w:hAnsi="Times New Roman" w:cs="Times New Roman"/>
          <w:sz w:val="24"/>
          <w:szCs w:val="24"/>
        </w:rPr>
        <w:t xml:space="preserve"> communitie</w:t>
      </w:r>
      <w:r w:rsidR="00000A1F">
        <w:rPr>
          <w:rFonts w:ascii="Times New Roman" w:hAnsi="Times New Roman" w:cs="Times New Roman"/>
          <w:sz w:val="24"/>
          <w:szCs w:val="24"/>
        </w:rPr>
        <w:t>s changes</w:t>
      </w:r>
      <w:r w:rsidR="00144A80">
        <w:rPr>
          <w:rFonts w:ascii="Times New Roman" w:hAnsi="Times New Roman" w:cs="Times New Roman"/>
          <w:sz w:val="24"/>
          <w:szCs w:val="24"/>
        </w:rPr>
        <w:t xml:space="preserve"> after forest disturbance</w:t>
      </w:r>
      <w:r w:rsidR="00E31C9F">
        <w:rPr>
          <w:rFonts w:ascii="Times New Roman" w:hAnsi="Times New Roman" w:cs="Times New Roman"/>
          <w:sz w:val="24"/>
          <w:szCs w:val="24"/>
        </w:rPr>
        <w:t xml:space="preserve">, </w:t>
      </w:r>
      <w:r w:rsidR="00425E8C">
        <w:rPr>
          <w:rFonts w:ascii="Times New Roman" w:hAnsi="Times New Roman" w:cs="Times New Roman"/>
          <w:sz w:val="24"/>
          <w:szCs w:val="24"/>
        </w:rPr>
        <w:t>less i</w:t>
      </w:r>
      <w:r w:rsidR="00837275">
        <w:rPr>
          <w:rFonts w:ascii="Times New Roman" w:hAnsi="Times New Roman" w:cs="Times New Roman"/>
          <w:sz w:val="24"/>
          <w:szCs w:val="24"/>
        </w:rPr>
        <w:t>s known about how the</w:t>
      </w:r>
      <w:r w:rsidR="00DC1AE4">
        <w:rPr>
          <w:rFonts w:ascii="Times New Roman" w:hAnsi="Times New Roman" w:cs="Times New Roman"/>
          <w:sz w:val="24"/>
          <w:szCs w:val="24"/>
        </w:rPr>
        <w:t>se disturbances may impact the functional diversity of beetles via chan</w:t>
      </w:r>
      <w:r w:rsidR="00111C08">
        <w:rPr>
          <w:rFonts w:ascii="Times New Roman" w:hAnsi="Times New Roman" w:cs="Times New Roman"/>
          <w:sz w:val="24"/>
          <w:szCs w:val="24"/>
        </w:rPr>
        <w:t>ges in</w:t>
      </w:r>
      <w:r w:rsidR="00837275">
        <w:rPr>
          <w:rFonts w:ascii="Times New Roman" w:hAnsi="Times New Roman" w:cs="Times New Roman"/>
          <w:sz w:val="24"/>
          <w:szCs w:val="24"/>
        </w:rPr>
        <w:t xml:space="preserve"> t</w:t>
      </w:r>
      <w:r w:rsidR="00453CED">
        <w:rPr>
          <w:rFonts w:ascii="Times New Roman" w:hAnsi="Times New Roman" w:cs="Times New Roman"/>
          <w:sz w:val="24"/>
          <w:szCs w:val="24"/>
        </w:rPr>
        <w:t>raits. S</w:t>
      </w:r>
      <w:r w:rsidR="00111C08">
        <w:rPr>
          <w:rFonts w:ascii="Times New Roman" w:hAnsi="Times New Roman" w:cs="Times New Roman"/>
          <w:sz w:val="24"/>
          <w:szCs w:val="24"/>
        </w:rPr>
        <w:t xml:space="preserve">tudies have documented </w:t>
      </w:r>
      <w:r w:rsidR="009D69A0">
        <w:rPr>
          <w:rFonts w:ascii="Times New Roman" w:hAnsi="Times New Roman" w:cs="Times New Roman"/>
          <w:sz w:val="24"/>
          <w:szCs w:val="24"/>
        </w:rPr>
        <w:t>that ground beetle</w:t>
      </w:r>
      <w:r w:rsidR="00A80974">
        <w:rPr>
          <w:rFonts w:ascii="Times New Roman" w:hAnsi="Times New Roman" w:cs="Times New Roman"/>
          <w:sz w:val="24"/>
          <w:szCs w:val="24"/>
        </w:rPr>
        <w:t xml:space="preserve"> species </w:t>
      </w:r>
      <w:r w:rsidR="005F4B28">
        <w:rPr>
          <w:rFonts w:ascii="Times New Roman" w:hAnsi="Times New Roman" w:cs="Times New Roman"/>
          <w:sz w:val="24"/>
          <w:szCs w:val="24"/>
        </w:rPr>
        <w:t xml:space="preserve">common </w:t>
      </w:r>
      <w:r w:rsidR="009D69A0">
        <w:rPr>
          <w:rFonts w:ascii="Times New Roman" w:hAnsi="Times New Roman" w:cs="Times New Roman"/>
          <w:sz w:val="24"/>
          <w:szCs w:val="24"/>
        </w:rPr>
        <w:t xml:space="preserve">in tornado-disturbed forests </w:t>
      </w:r>
      <w:r w:rsidR="008513D8">
        <w:rPr>
          <w:rFonts w:ascii="Times New Roman" w:hAnsi="Times New Roman" w:cs="Times New Roman"/>
          <w:sz w:val="24"/>
          <w:szCs w:val="24"/>
        </w:rPr>
        <w:t xml:space="preserve">were </w:t>
      </w:r>
      <w:r w:rsidR="009D69A0">
        <w:rPr>
          <w:rFonts w:ascii="Times New Roman" w:hAnsi="Times New Roman" w:cs="Times New Roman"/>
          <w:sz w:val="24"/>
          <w:szCs w:val="24"/>
        </w:rPr>
        <w:t>smaller</w:t>
      </w:r>
      <w:r w:rsidR="008513D8">
        <w:rPr>
          <w:rFonts w:ascii="Times New Roman" w:hAnsi="Times New Roman" w:cs="Times New Roman"/>
          <w:sz w:val="24"/>
          <w:szCs w:val="24"/>
        </w:rPr>
        <w:t xml:space="preserve"> in</w:t>
      </w:r>
      <w:r w:rsidR="009D69A0">
        <w:rPr>
          <w:rFonts w:ascii="Times New Roman" w:hAnsi="Times New Roman" w:cs="Times New Roman"/>
          <w:sz w:val="24"/>
          <w:szCs w:val="24"/>
        </w:rPr>
        <w:t xml:space="preserve"> size</w:t>
      </w:r>
      <w:r w:rsidR="00583732">
        <w:rPr>
          <w:rFonts w:ascii="Times New Roman" w:hAnsi="Times New Roman" w:cs="Times New Roman"/>
          <w:sz w:val="24"/>
          <w:szCs w:val="24"/>
        </w:rPr>
        <w:t xml:space="preserve">, </w:t>
      </w:r>
      <w:r w:rsidR="00A80974">
        <w:rPr>
          <w:rFonts w:ascii="Times New Roman" w:hAnsi="Times New Roman" w:cs="Times New Roman"/>
          <w:sz w:val="24"/>
          <w:szCs w:val="24"/>
        </w:rPr>
        <w:t>incorporate</w:t>
      </w:r>
      <w:r w:rsidR="008513D8">
        <w:rPr>
          <w:rFonts w:ascii="Times New Roman" w:hAnsi="Times New Roman" w:cs="Times New Roman"/>
          <w:sz w:val="24"/>
          <w:szCs w:val="24"/>
        </w:rPr>
        <w:t>d</w:t>
      </w:r>
      <w:r w:rsidR="00A80974">
        <w:rPr>
          <w:rFonts w:ascii="Times New Roman" w:hAnsi="Times New Roman" w:cs="Times New Roman"/>
          <w:sz w:val="24"/>
          <w:szCs w:val="24"/>
        </w:rPr>
        <w:t xml:space="preserve"> plant material</w:t>
      </w:r>
      <w:r w:rsidR="002F6B40">
        <w:rPr>
          <w:rFonts w:ascii="Times New Roman" w:hAnsi="Times New Roman" w:cs="Times New Roman"/>
          <w:sz w:val="24"/>
          <w:szCs w:val="24"/>
        </w:rPr>
        <w:t xml:space="preserve"> or seeds</w:t>
      </w:r>
      <w:r w:rsidR="00A80974">
        <w:rPr>
          <w:rFonts w:ascii="Times New Roman" w:hAnsi="Times New Roman" w:cs="Times New Roman"/>
          <w:sz w:val="24"/>
          <w:szCs w:val="24"/>
        </w:rPr>
        <w:t xml:space="preserve"> into their diets, </w:t>
      </w:r>
      <w:r w:rsidR="002611B1">
        <w:rPr>
          <w:rFonts w:ascii="Times New Roman" w:hAnsi="Times New Roman" w:cs="Times New Roman"/>
          <w:sz w:val="24"/>
          <w:szCs w:val="24"/>
        </w:rPr>
        <w:t xml:space="preserve">and </w:t>
      </w:r>
      <w:r w:rsidR="00FA6666">
        <w:rPr>
          <w:rFonts w:ascii="Times New Roman" w:hAnsi="Times New Roman" w:cs="Times New Roman"/>
          <w:sz w:val="24"/>
          <w:szCs w:val="24"/>
        </w:rPr>
        <w:t>were</w:t>
      </w:r>
      <w:r w:rsidR="004E4EF2">
        <w:rPr>
          <w:rFonts w:ascii="Times New Roman" w:hAnsi="Times New Roman" w:cs="Times New Roman"/>
          <w:sz w:val="24"/>
          <w:szCs w:val="24"/>
        </w:rPr>
        <w:t xml:space="preserve"> capable of flight</w:t>
      </w:r>
      <w:r w:rsidR="005F4B28">
        <w:rPr>
          <w:rFonts w:ascii="Times New Roman" w:hAnsi="Times New Roman" w:cs="Times New Roman"/>
          <w:sz w:val="24"/>
          <w:szCs w:val="24"/>
        </w:rPr>
        <w:t>,</w:t>
      </w:r>
      <w:r w:rsidR="004E4EF2">
        <w:rPr>
          <w:rFonts w:ascii="Times New Roman" w:hAnsi="Times New Roman" w:cs="Times New Roman"/>
          <w:sz w:val="24"/>
          <w:szCs w:val="24"/>
        </w:rPr>
        <w:t xml:space="preserve"> compared to</w:t>
      </w:r>
      <w:r w:rsidR="009D69A0">
        <w:rPr>
          <w:rFonts w:ascii="Times New Roman" w:hAnsi="Times New Roman" w:cs="Times New Roman"/>
          <w:sz w:val="24"/>
          <w:szCs w:val="24"/>
        </w:rPr>
        <w:t xml:space="preserve"> </w:t>
      </w:r>
      <w:r w:rsidR="00DC0F3C">
        <w:rPr>
          <w:rFonts w:ascii="Times New Roman" w:hAnsi="Times New Roman" w:cs="Times New Roman"/>
          <w:sz w:val="24"/>
          <w:szCs w:val="24"/>
        </w:rPr>
        <w:t xml:space="preserve">those </w:t>
      </w:r>
      <w:r w:rsidR="00E47311">
        <w:rPr>
          <w:rFonts w:ascii="Times New Roman" w:hAnsi="Times New Roman" w:cs="Times New Roman"/>
          <w:sz w:val="24"/>
          <w:szCs w:val="24"/>
        </w:rPr>
        <w:t>characteristic of</w:t>
      </w:r>
      <w:r w:rsidR="00DC0F3C">
        <w:rPr>
          <w:rFonts w:ascii="Times New Roman" w:hAnsi="Times New Roman" w:cs="Times New Roman"/>
          <w:sz w:val="24"/>
          <w:szCs w:val="24"/>
        </w:rPr>
        <w:t xml:space="preserve"> </w:t>
      </w:r>
      <w:r w:rsidR="009D69A0">
        <w:rPr>
          <w:rFonts w:ascii="Times New Roman" w:hAnsi="Times New Roman" w:cs="Times New Roman"/>
          <w:sz w:val="24"/>
          <w:szCs w:val="24"/>
        </w:rPr>
        <w:t>undisturbed forest</w:t>
      </w:r>
      <w:r w:rsidR="00DC0F3C">
        <w:rPr>
          <w:rFonts w:ascii="Times New Roman" w:hAnsi="Times New Roman" w:cs="Times New Roman"/>
          <w:sz w:val="24"/>
          <w:szCs w:val="24"/>
        </w:rPr>
        <w:t xml:space="preserve"> </w:t>
      </w:r>
      <w:r w:rsidR="00DC0F3C">
        <w:rPr>
          <w:rFonts w:ascii="Times New Roman" w:hAnsi="Times New Roman" w:cs="Times New Roman"/>
          <w:sz w:val="24"/>
          <w:szCs w:val="24"/>
        </w:rPr>
        <w:fldChar w:fldCharType="begin"/>
      </w:r>
      <w:r w:rsidR="002F6B40">
        <w:rPr>
          <w:rFonts w:ascii="Times New Roman" w:hAnsi="Times New Roman" w:cs="Times New Roman"/>
          <w:sz w:val="24"/>
          <w:szCs w:val="24"/>
        </w:rPr>
        <w:instrText xml:space="preserve"> ADDIN ZOTERO_ITEM CSL_CITATION {"citationID":"sSm5wswV","properties":{"formattedCitation":"(Sklodowski and Garbalinska 2011, Perry and Herms 2019)","plainCitation":"(Sklodowski and Garbalinska 2011, Perry and Herms 2019)","noteIndex":0},"citationItems":[{"id":339,"uris":["http://zotero.org/groups/5154252/items/GXUD6NWL"],"itemData":{"id":339,"type":"article-journal","container-title":"ZooKeys","DOI":"10.3897/zookeys.100.1360","ISSN":"1313-2970,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id":318,"uris":["http://zotero.org/groups/5154252/items/LCZNXJLT"],"itemData":{"id":318,"type":"article-journal","abstract":"In forest ecosystems, natural and anthropogenic disturbances alter canopy structure, understory vegetation, amount of woody debris, and the properties of litter and soil layers. The magnitude of these environmental changes is context-dependent and determined by the properties of the disturbance, such as the frequency, intensity, duration, and extent. Therefore, disturbances can dynamically impact forest communities over time, including populations of ground-dwelling invertebrates that regulate key ecosystem processes. We propose conceptual models that describe the dynamic temporal effects of canopy gap formation and coarse woody debris accumulation following disturbances caused by invasive insects, wind, and salvage logging, and their impacts on ground-dwelling invertebrate communities. Within this framework, predictions are generated, literature on ground-dwelling invertebrate communities is synthesized, and pertinent knowledge gaps identified.","container-title":"Insects","DOI":"10.3390/insects10030061","ISSN":"2075-4450","issue":"3","journalAbbreviation":"Insects","language":"en","page":"61","source":"DOI.org (Crossref)","title":"Dynamic Responses of Ground-Dwelling Invertebrate Communities to Disturbance in Forest Ecosystems","volume":"10","author":[{"family":"Perry","given":"Kayla"},{"family":"Herms","given":"Daniel"}],"issued":{"date-parts":[["2019",2,26]]}}}],"schema":"https://github.com/citation-style-language/schema/raw/master/csl-citation.json"} </w:instrText>
      </w:r>
      <w:r w:rsidR="00DC0F3C">
        <w:rPr>
          <w:rFonts w:ascii="Times New Roman" w:hAnsi="Times New Roman" w:cs="Times New Roman"/>
          <w:sz w:val="24"/>
          <w:szCs w:val="24"/>
        </w:rPr>
        <w:fldChar w:fldCharType="separate"/>
      </w:r>
      <w:r w:rsidR="002F6B40" w:rsidRPr="002F6B40">
        <w:rPr>
          <w:rFonts w:ascii="Times New Roman" w:hAnsi="Times New Roman" w:cs="Times New Roman"/>
          <w:sz w:val="24"/>
        </w:rPr>
        <w:t>(Sklodowski and Garbalinska 2011, Perry and Herms 2019)</w:t>
      </w:r>
      <w:r w:rsidR="00DC0F3C">
        <w:rPr>
          <w:rFonts w:ascii="Times New Roman" w:hAnsi="Times New Roman" w:cs="Times New Roman"/>
          <w:sz w:val="24"/>
          <w:szCs w:val="24"/>
        </w:rPr>
        <w:fldChar w:fldCharType="end"/>
      </w:r>
      <w:r w:rsidR="00E07D8A">
        <w:rPr>
          <w:rFonts w:ascii="Times New Roman" w:hAnsi="Times New Roman" w:cs="Times New Roman"/>
          <w:sz w:val="24"/>
          <w:szCs w:val="24"/>
        </w:rPr>
        <w:t>.</w:t>
      </w:r>
      <w:r w:rsidR="00D1044B">
        <w:rPr>
          <w:rFonts w:ascii="Times New Roman" w:hAnsi="Times New Roman" w:cs="Times New Roman"/>
          <w:sz w:val="24"/>
          <w:szCs w:val="24"/>
        </w:rPr>
        <w:t xml:space="preserve"> </w:t>
      </w:r>
      <w:r w:rsidR="00161C30">
        <w:rPr>
          <w:rFonts w:ascii="Times New Roman" w:hAnsi="Times New Roman" w:cs="Times New Roman"/>
          <w:sz w:val="24"/>
          <w:szCs w:val="24"/>
        </w:rPr>
        <w:t>However,</w:t>
      </w:r>
      <w:r w:rsidR="00B63169">
        <w:rPr>
          <w:rFonts w:ascii="Times New Roman" w:hAnsi="Times New Roman" w:cs="Times New Roman"/>
          <w:sz w:val="24"/>
          <w:szCs w:val="24"/>
        </w:rPr>
        <w:t xml:space="preserve"> </w:t>
      </w:r>
      <w:r w:rsidR="00821CF8">
        <w:rPr>
          <w:rFonts w:ascii="Times New Roman" w:hAnsi="Times New Roman" w:cs="Times New Roman"/>
          <w:sz w:val="24"/>
          <w:szCs w:val="24"/>
        </w:rPr>
        <w:t>ground beetle traits can vary</w:t>
      </w:r>
      <w:r w:rsidR="003E3F19">
        <w:rPr>
          <w:rFonts w:ascii="Times New Roman" w:hAnsi="Times New Roman" w:cs="Times New Roman"/>
          <w:sz w:val="24"/>
          <w:szCs w:val="24"/>
        </w:rPr>
        <w:t xml:space="preserve"> </w:t>
      </w:r>
      <w:r w:rsidR="003B6D1A">
        <w:rPr>
          <w:rFonts w:ascii="Times New Roman" w:hAnsi="Times New Roman" w:cs="Times New Roman"/>
          <w:sz w:val="24"/>
          <w:szCs w:val="24"/>
        </w:rPr>
        <w:t>even among</w:t>
      </w:r>
      <w:r w:rsidR="00821CF8">
        <w:rPr>
          <w:rFonts w:ascii="Times New Roman" w:hAnsi="Times New Roman" w:cs="Times New Roman"/>
          <w:sz w:val="24"/>
          <w:szCs w:val="24"/>
        </w:rPr>
        <w:t xml:space="preserve">, for example, </w:t>
      </w:r>
      <w:r w:rsidR="00393DA5">
        <w:rPr>
          <w:rFonts w:ascii="Times New Roman" w:hAnsi="Times New Roman" w:cs="Times New Roman"/>
          <w:sz w:val="24"/>
          <w:szCs w:val="24"/>
        </w:rPr>
        <w:t>equally-sized, carnivorous, flight-incapable species.</w:t>
      </w:r>
      <w:r w:rsidR="0096051F">
        <w:rPr>
          <w:rFonts w:ascii="Times New Roman" w:hAnsi="Times New Roman" w:cs="Times New Roman"/>
          <w:sz w:val="24"/>
          <w:szCs w:val="24"/>
        </w:rPr>
        <w:t xml:space="preserve"> For instance</w:t>
      </w:r>
      <w:r w:rsidR="00ED5AD3">
        <w:rPr>
          <w:rFonts w:ascii="Times New Roman" w:hAnsi="Times New Roman" w:cs="Times New Roman"/>
          <w:sz w:val="24"/>
          <w:szCs w:val="24"/>
        </w:rPr>
        <w:t xml:space="preserve">, </w:t>
      </w:r>
      <w:r w:rsidR="00D93C0A">
        <w:rPr>
          <w:rFonts w:ascii="Times New Roman" w:hAnsi="Times New Roman" w:cs="Times New Roman"/>
          <w:sz w:val="24"/>
          <w:szCs w:val="24"/>
        </w:rPr>
        <w:t xml:space="preserve">ground beetles exhibit trait syndromes </w:t>
      </w:r>
      <w:r w:rsidR="00D93C0A">
        <w:rPr>
          <w:rFonts w:ascii="Times New Roman" w:hAnsi="Times New Roman" w:cs="Times New Roman"/>
          <w:sz w:val="24"/>
          <w:szCs w:val="24"/>
        </w:rPr>
        <w:fldChar w:fldCharType="begin"/>
      </w:r>
      <w:r w:rsidR="00D93C0A">
        <w:rPr>
          <w:rFonts w:ascii="Times New Roman" w:hAnsi="Times New Roman" w:cs="Times New Roman"/>
          <w:sz w:val="24"/>
          <w:szCs w:val="24"/>
        </w:rPr>
        <w:instrText xml:space="preserve"> ADDIN ZOTERO_ITEM CSL_CITATION {"citationID":"vDh09bTf","properties":{"formattedCitation":"(Fountain-Jones et al. 2015)","plainCitation":"(Fountain-Jones et al. 2015)","noteIndex":0},"citationItems":[{"id":308,"uris":["http://zotero.org/groups/5154252/items/YLXQ3D34"],"itemData":{"id":308,"type":"article-journal","container-title":"Ecological Entomology","DOI":"10.1111/een.12158","ISSN":"03076946","issue":"1","journalAbbreviation":"Ecol Entomol","language":"en","page":"1-13","source":"DOI.org (Crossref)","title":"Moving beyond the guild concept: developing a practical functional trait framework for terrestrial beetles","title-short":"Moving beyond the guild concept","volume":"40","author":[{"family":"Fountain-Jones","given":"Nicholas M."},{"family":"Baker","given":"Susan C."},{"family":"Jordan","given":"Gregory J."}],"issued":{"date-parts":[["2015",2]]}}}],"schema":"https://github.com/citation-style-language/schema/raw/master/csl-citation.json"} </w:instrText>
      </w:r>
      <w:r w:rsidR="00D93C0A">
        <w:rPr>
          <w:rFonts w:ascii="Times New Roman" w:hAnsi="Times New Roman" w:cs="Times New Roman"/>
          <w:sz w:val="24"/>
          <w:szCs w:val="24"/>
        </w:rPr>
        <w:fldChar w:fldCharType="separate"/>
      </w:r>
      <w:r w:rsidR="00D93C0A" w:rsidRPr="00D93C0A">
        <w:rPr>
          <w:rFonts w:ascii="Times New Roman" w:hAnsi="Times New Roman" w:cs="Times New Roman"/>
          <w:sz w:val="24"/>
        </w:rPr>
        <w:t>(Fountain-Jones et al. 2015)</w:t>
      </w:r>
      <w:r w:rsidR="00D93C0A">
        <w:rPr>
          <w:rFonts w:ascii="Times New Roman" w:hAnsi="Times New Roman" w:cs="Times New Roman"/>
          <w:sz w:val="24"/>
          <w:szCs w:val="24"/>
        </w:rPr>
        <w:fldChar w:fldCharType="end"/>
      </w:r>
      <w:r w:rsidR="00305A23">
        <w:rPr>
          <w:rFonts w:ascii="Times New Roman" w:hAnsi="Times New Roman" w:cs="Times New Roman"/>
          <w:sz w:val="24"/>
          <w:szCs w:val="24"/>
        </w:rPr>
        <w:t xml:space="preserve"> associated with locomotion strategy</w:t>
      </w:r>
      <w:r w:rsidR="0056330C">
        <w:rPr>
          <w:rFonts w:ascii="Times New Roman" w:hAnsi="Times New Roman" w:cs="Times New Roman"/>
          <w:sz w:val="24"/>
          <w:szCs w:val="24"/>
        </w:rPr>
        <w:t xml:space="preserve"> </w:t>
      </w:r>
      <w:r w:rsidR="0056330C">
        <w:rPr>
          <w:rFonts w:ascii="Times New Roman" w:hAnsi="Times New Roman" w:cs="Times New Roman"/>
          <w:sz w:val="24"/>
          <w:szCs w:val="24"/>
        </w:rPr>
        <w:fldChar w:fldCharType="begin"/>
      </w:r>
      <w:r w:rsidR="0056330C">
        <w:rPr>
          <w:rFonts w:ascii="Times New Roman" w:hAnsi="Times New Roman" w:cs="Times New Roman"/>
          <w:sz w:val="24"/>
          <w:szCs w:val="24"/>
        </w:rPr>
        <w:instrText xml:space="preserve"> ADDIN ZOTERO_ITEM CSL_CITATION {"citationID":"jRLAiLUy","properties":{"formattedCitation":"(Forsythe 1991)","plainCitation":"(Forsythe 1991)","noteIndex":0},"citationItems":[{"id":518,"uris":["http://zotero.org/groups/5154252/items/7C5NV3AV"],"itemData":{"id":518,"type":"article-journal","abstract":"This paper attempts to describe the relationship between habit, body structure and form in five species of ground beetle representing five different tribes. The results support and broaden the basis for currently accepted ideas about the mode of life of Scaritini, Morionini, Licinini, Omophronini and Galeritini. It examines feeding mechanisms, leg structure and body form. In this study two types of feeding method are recognized: fluid or semi‐fluid feeding, as in\n              Scarites subterraneus\n              , and mixed intake feeding. In the second method, food ingested varies from fluid, mush and recognizable arthropod fragments (\n              Morion monilicornis\n              and\n              Omophron labiatum)\n              to mainly fluids or semi‐fluids with some fragments (\n              Diplochila major\n              and\n              Galerita lecontet\n              ). All these species show morphological adaptations of their feeding mechanisms indicative of their feeding habits.\n            \n            \n              Pro‐, meso‐ and meta‐femoral and tibial lengths and femoral width measurements have been made and correlated with body lengths; maximum running speeds and maximum horizontal pulling (= pushing) forces have also been made and correlated with body lengths.\n              Galerita lecontei\n              and\n              Omophron labiatum\n              have long femora, whereas those of\n              Diplochila major\n              are somewhat shorter and those of\n              Scarites subterraneus\n              and\n              Morion monilicornis\n              are very short.\n              Scarites subterraneus\n              has relatively narrow femora although there is a trend towards a narrowing of the femora in\n              Morion monilicornis.\n              Only\n              Omophron labiatum\n              has broad femora.\n            \n            \n              Galerita lecontei\n              and\n              Omophron labiatum\n              have long tibiae whereas\n              Scarites subterraneus\n              and\n              Morion monilicornis\n              have very short tibiae.\n              Diplochila major\n              represents the mainstream of carabids, with tibial lengths lying between the two extremes. All five species show morphological adaptations of their locomotory apparatus indicative of their locomotory abilities.\n            \n            \n              In this study\n              Omophron labiarum\n              was found to be particularly fast at high speed running (i.e. sprinting) whereas\n              Scarites subterraneus\n              was found to be relatively slow. Only\n              Scarites subterraneus\n              showed particularly strong pushing abilities whereas\n              Galerita lecontei\n              was found to be weak at pushing.\n              Omophron labiatum, Diplochila major\n              and\n              Morion monilicornis\n              were found to have pushing abilities between the two extremes.\n            \n            Variations in height of the prothorax and hind body, the widths of the hind body, prothorax and metatergum, and the lengths of the metasternum, metatergum and wings are discussed and compared with body lengths in the five species. These various parameters have been displayed in the form of tables, and have been discussed in relation to the various habits of the five species. Certain trends were noted.\n            \n              Only\n              Diplochila major\n              has body proportions similar to those of mainstream cursorial carabids.\n              Galerita lecontei\n              has a shallow, narrow prothorax which may be correlated with its particular hunting habits.\n              Scarites subterraneus\n              has a somewhat cylindrical body form; the hind body is often narrower and flatter and the prothorax flatter than mainstream cursorial carabids. This kind of body form reduces friction and causes less obstruction when burrowing or moving in confined spaces.\n              Morion monilicornis\n              has a similar body form to\n              Scarites. Omophron labiatum\n              is unique in having a very deep, wide prothorax and hind body. Its oval and streamlined body form ideally suits it for its unusual burrowing habits.","container-title":"Journal of Zoology","DOI":"10.1111/j.1469-7998.1991.tb04763.x","ISSN":"0952-8369, 1469-7998","issue":"2","journalAbbreviation":"Journal of Zoology","language":"en","page":"233-263","source":"DOI.org (Crossref)","title":"Feeding and locomotory functions in relation to body form in five species of ground beetle (Coleoptera: Carabidae)","title-short":"Feeding and locomotory functions in relation to body form in five species of ground beetle (Coleoptera","volume":"223","author":[{"family":"Forsythe","given":"Trevor G."}],"issued":{"date-parts":[["1991",2]]}}}],"schema":"https://github.com/citation-style-language/schema/raw/master/csl-citation.json"} </w:instrText>
      </w:r>
      <w:r w:rsidR="0056330C">
        <w:rPr>
          <w:rFonts w:ascii="Times New Roman" w:hAnsi="Times New Roman" w:cs="Times New Roman"/>
          <w:sz w:val="24"/>
          <w:szCs w:val="24"/>
        </w:rPr>
        <w:fldChar w:fldCharType="separate"/>
      </w:r>
      <w:r w:rsidR="0056330C" w:rsidRPr="0056330C">
        <w:rPr>
          <w:rFonts w:ascii="Times New Roman" w:hAnsi="Times New Roman" w:cs="Times New Roman"/>
          <w:sz w:val="24"/>
        </w:rPr>
        <w:t>(Forsythe 1991)</w:t>
      </w:r>
      <w:r w:rsidR="0056330C">
        <w:rPr>
          <w:rFonts w:ascii="Times New Roman" w:hAnsi="Times New Roman" w:cs="Times New Roman"/>
          <w:sz w:val="24"/>
          <w:szCs w:val="24"/>
        </w:rPr>
        <w:fldChar w:fldCharType="end"/>
      </w:r>
      <w:r w:rsidR="0096051F">
        <w:rPr>
          <w:rFonts w:ascii="Times New Roman" w:hAnsi="Times New Roman" w:cs="Times New Roman"/>
          <w:sz w:val="24"/>
          <w:szCs w:val="24"/>
        </w:rPr>
        <w:t>,</w:t>
      </w:r>
      <w:r w:rsidR="00CF0EC0">
        <w:rPr>
          <w:rFonts w:ascii="Times New Roman" w:hAnsi="Times New Roman" w:cs="Times New Roman"/>
          <w:sz w:val="24"/>
          <w:szCs w:val="24"/>
        </w:rPr>
        <w:t xml:space="preserve"> includ</w:t>
      </w:r>
      <w:r w:rsidR="00C61067">
        <w:rPr>
          <w:rFonts w:ascii="Times New Roman" w:hAnsi="Times New Roman" w:cs="Times New Roman"/>
          <w:sz w:val="24"/>
          <w:szCs w:val="24"/>
        </w:rPr>
        <w:t>ing</w:t>
      </w:r>
      <w:r w:rsidR="00CF0EC0">
        <w:rPr>
          <w:rFonts w:ascii="Times New Roman" w:hAnsi="Times New Roman" w:cs="Times New Roman"/>
          <w:sz w:val="24"/>
          <w:szCs w:val="24"/>
        </w:rPr>
        <w:t xml:space="preserve"> surface-walking, pushing through leaf litter, </w:t>
      </w:r>
      <w:r w:rsidR="002B2ACA">
        <w:rPr>
          <w:rFonts w:ascii="Times New Roman" w:hAnsi="Times New Roman" w:cs="Times New Roman"/>
          <w:sz w:val="24"/>
          <w:szCs w:val="24"/>
        </w:rPr>
        <w:t>burrowing, and climbing plants</w:t>
      </w:r>
      <w:r w:rsidR="00FB172D">
        <w:rPr>
          <w:rFonts w:ascii="Times New Roman" w:hAnsi="Times New Roman" w:cs="Times New Roman"/>
          <w:sz w:val="24"/>
          <w:szCs w:val="24"/>
        </w:rPr>
        <w:t xml:space="preserve"> </w:t>
      </w:r>
      <w:r w:rsidR="00FB172D">
        <w:rPr>
          <w:rFonts w:ascii="Times New Roman" w:hAnsi="Times New Roman" w:cs="Times New Roman"/>
          <w:sz w:val="24"/>
          <w:szCs w:val="24"/>
        </w:rPr>
        <w:fldChar w:fldCharType="begin"/>
      </w:r>
      <w:r w:rsidR="00FB172D">
        <w:rPr>
          <w:rFonts w:ascii="Times New Roman" w:hAnsi="Times New Roman" w:cs="Times New Roman"/>
          <w:sz w:val="24"/>
          <w:szCs w:val="24"/>
        </w:rPr>
        <w:instrText xml:space="preserve"> ADDIN ZOTERO_ITEM CSL_CITATION {"citationID":"FjKgAVQy","properties":{"formattedCitation":"(Larochelle and Larivi\\uc0\\u232{}re 2003)","plainCitation":"(Larochelle and Larivière 2003)","noteIndex":0},"citationItems":[{"id":312,"uris":["http://zotero.org/groups/5154252/items/CJ2B2WK7"],"itemData":{"id":312,"type":"book","collection-number":"27","collection-title":"Pensoft-series Faunistica","event-place":"Sofia","ISBN":"978-954-642-165-4","language":"eng","number-of-pages":"583","publisher":"Pensoft Publ","publisher-place":"Sofia","source":"K10plus ISBN","title":"A natural history of the ground-beetles (Coleoptera: Carabidae) of America north of Mexico","title-short":"A natural history of the ground-beetles (Coleoptera","author":[{"family":"Larochelle","given":"André"},{"family":"Larivière","given":"Marie-Claude"}],"issued":{"date-parts":[["2003"]]}}}],"schema":"https://github.com/citation-style-language/schema/raw/master/csl-citation.json"} </w:instrText>
      </w:r>
      <w:r w:rsidR="00FB172D">
        <w:rPr>
          <w:rFonts w:ascii="Times New Roman" w:hAnsi="Times New Roman" w:cs="Times New Roman"/>
          <w:sz w:val="24"/>
          <w:szCs w:val="24"/>
        </w:rPr>
        <w:fldChar w:fldCharType="separate"/>
      </w:r>
      <w:r w:rsidR="00FB172D" w:rsidRPr="00FB172D">
        <w:rPr>
          <w:rFonts w:ascii="Times New Roman" w:hAnsi="Times New Roman" w:cs="Times New Roman"/>
          <w:kern w:val="0"/>
          <w:sz w:val="24"/>
        </w:rPr>
        <w:t>(Larochelle and Larivière 2003)</w:t>
      </w:r>
      <w:r w:rsidR="00FB172D">
        <w:rPr>
          <w:rFonts w:ascii="Times New Roman" w:hAnsi="Times New Roman" w:cs="Times New Roman"/>
          <w:sz w:val="24"/>
          <w:szCs w:val="24"/>
        </w:rPr>
        <w:fldChar w:fldCharType="end"/>
      </w:r>
      <w:r w:rsidR="002B2ACA">
        <w:rPr>
          <w:rFonts w:ascii="Times New Roman" w:hAnsi="Times New Roman" w:cs="Times New Roman"/>
          <w:sz w:val="24"/>
          <w:szCs w:val="24"/>
        </w:rPr>
        <w:t xml:space="preserve">. </w:t>
      </w:r>
      <w:r w:rsidR="001C4049">
        <w:rPr>
          <w:rFonts w:ascii="Times New Roman" w:hAnsi="Times New Roman" w:cs="Times New Roman"/>
          <w:sz w:val="24"/>
          <w:szCs w:val="24"/>
        </w:rPr>
        <w:t>Separately</w:t>
      </w:r>
      <w:r w:rsidR="0079272B">
        <w:rPr>
          <w:rFonts w:ascii="Times New Roman" w:hAnsi="Times New Roman" w:cs="Times New Roman"/>
          <w:sz w:val="24"/>
          <w:szCs w:val="24"/>
        </w:rPr>
        <w:t xml:space="preserve">, ground beetle species also differ in their soil moisture preference, and this trait plays an important role in habitat selection </w:t>
      </w:r>
      <w:r w:rsidR="0079272B">
        <w:rPr>
          <w:rFonts w:ascii="Times New Roman" w:hAnsi="Times New Roman" w:cs="Times New Roman"/>
          <w:sz w:val="24"/>
          <w:szCs w:val="24"/>
        </w:rPr>
        <w:fldChar w:fldCharType="begin"/>
      </w:r>
      <w:r w:rsidR="0079272B">
        <w:rPr>
          <w:rFonts w:ascii="Times New Roman" w:hAnsi="Times New Roman" w:cs="Times New Roman"/>
          <w:sz w:val="24"/>
          <w:szCs w:val="24"/>
        </w:rPr>
        <w:instrText xml:space="preserve"> ADDIN ZOTERO_ITEM CSL_CITATION {"citationID":"5M9MNRIM","properties":{"formattedCitation":"(Thiele 1977)","plainCitation":"(Thiele 1977)","noteIndex":0},"citationItems":[{"id":297,"uris":["http://zotero.org/groups/5154252/items/A8K7TR4F"],"itemData":{"id":297,"type":"book","event-place":"Berlin, Heidelberg","ISBN":"978-3-642-81156-2","note":"DOI: 10.1007/978-3-642-81154-8","publisher":"Springer","publisher-place":"Berlin, Heidelberg","source":"DOI.org (Crossref)","title":"Carabid Beetles in Their Environments","URL":"http://link.springer.com/10.1007/978-3-642-81154-8","author":[{"family":"Thiele","given":"Hans-Ulrich"}],"accessed":{"date-parts":[["2023",9,17]]},"issued":{"date-parts":[["1977"]]}}}],"schema":"https://github.com/citation-style-language/schema/raw/master/csl-citation.json"} </w:instrText>
      </w:r>
      <w:r w:rsidR="0079272B">
        <w:rPr>
          <w:rFonts w:ascii="Times New Roman" w:hAnsi="Times New Roman" w:cs="Times New Roman"/>
          <w:sz w:val="24"/>
          <w:szCs w:val="24"/>
        </w:rPr>
        <w:fldChar w:fldCharType="separate"/>
      </w:r>
      <w:r w:rsidR="0079272B" w:rsidRPr="00E52BFB">
        <w:rPr>
          <w:rFonts w:ascii="Times New Roman" w:hAnsi="Times New Roman" w:cs="Times New Roman"/>
          <w:sz w:val="24"/>
        </w:rPr>
        <w:t>(Thiele 1977)</w:t>
      </w:r>
      <w:r w:rsidR="0079272B">
        <w:rPr>
          <w:rFonts w:ascii="Times New Roman" w:hAnsi="Times New Roman" w:cs="Times New Roman"/>
          <w:sz w:val="24"/>
          <w:szCs w:val="24"/>
        </w:rPr>
        <w:fldChar w:fldCharType="end"/>
      </w:r>
      <w:r w:rsidR="0079272B">
        <w:rPr>
          <w:rFonts w:ascii="Times New Roman" w:hAnsi="Times New Roman" w:cs="Times New Roman"/>
          <w:sz w:val="24"/>
          <w:szCs w:val="24"/>
        </w:rPr>
        <w:t>.</w:t>
      </w:r>
      <w:r w:rsidR="001C4049">
        <w:rPr>
          <w:rFonts w:ascii="Times New Roman" w:hAnsi="Times New Roman" w:cs="Times New Roman"/>
          <w:sz w:val="24"/>
          <w:szCs w:val="24"/>
        </w:rPr>
        <w:t xml:space="preserve"> </w:t>
      </w:r>
      <w:r w:rsidR="002B2ACA">
        <w:rPr>
          <w:rFonts w:ascii="Times New Roman" w:hAnsi="Times New Roman" w:cs="Times New Roman"/>
          <w:sz w:val="24"/>
          <w:szCs w:val="24"/>
        </w:rPr>
        <w:t xml:space="preserve">Because </w:t>
      </w:r>
      <w:r w:rsidR="00573BE6">
        <w:rPr>
          <w:rFonts w:ascii="Times New Roman" w:hAnsi="Times New Roman" w:cs="Times New Roman"/>
          <w:sz w:val="24"/>
          <w:szCs w:val="24"/>
        </w:rPr>
        <w:t>forest disturbance can affect leaf</w:t>
      </w:r>
      <w:r w:rsidR="00DF112B">
        <w:rPr>
          <w:rFonts w:ascii="Times New Roman" w:hAnsi="Times New Roman" w:cs="Times New Roman"/>
          <w:sz w:val="24"/>
          <w:szCs w:val="24"/>
        </w:rPr>
        <w:t xml:space="preserve"> litter depth, </w:t>
      </w:r>
      <w:r w:rsidR="00EF5095">
        <w:rPr>
          <w:rFonts w:ascii="Times New Roman" w:hAnsi="Times New Roman" w:cs="Times New Roman"/>
          <w:sz w:val="24"/>
          <w:szCs w:val="24"/>
        </w:rPr>
        <w:t>ground vegetation height, soil density</w:t>
      </w:r>
      <w:r w:rsidR="00676D13">
        <w:rPr>
          <w:rFonts w:ascii="Times New Roman" w:hAnsi="Times New Roman" w:cs="Times New Roman"/>
          <w:sz w:val="24"/>
          <w:szCs w:val="24"/>
        </w:rPr>
        <w:t>, woody debris cover,</w:t>
      </w:r>
      <w:r w:rsidR="001C4049">
        <w:rPr>
          <w:rFonts w:ascii="Times New Roman" w:hAnsi="Times New Roman" w:cs="Times New Roman"/>
          <w:sz w:val="24"/>
          <w:szCs w:val="24"/>
        </w:rPr>
        <w:t xml:space="preserve"> and soil moisture,</w:t>
      </w:r>
      <w:r w:rsidR="00676D13">
        <w:rPr>
          <w:rFonts w:ascii="Times New Roman" w:hAnsi="Times New Roman" w:cs="Times New Roman"/>
          <w:sz w:val="24"/>
          <w:szCs w:val="24"/>
        </w:rPr>
        <w:t xml:space="preserve"> these habitat changes could disproportionately </w:t>
      </w:r>
      <w:r w:rsidR="00960819">
        <w:rPr>
          <w:rFonts w:ascii="Times New Roman" w:hAnsi="Times New Roman" w:cs="Times New Roman"/>
          <w:sz w:val="24"/>
          <w:szCs w:val="24"/>
        </w:rPr>
        <w:t>increase the fitness of</w:t>
      </w:r>
      <w:r w:rsidR="00676D13">
        <w:rPr>
          <w:rFonts w:ascii="Times New Roman" w:hAnsi="Times New Roman" w:cs="Times New Roman"/>
          <w:sz w:val="24"/>
          <w:szCs w:val="24"/>
        </w:rPr>
        <w:t xml:space="preserve"> </w:t>
      </w:r>
      <w:r w:rsidR="0014159F">
        <w:rPr>
          <w:rFonts w:ascii="Times New Roman" w:hAnsi="Times New Roman" w:cs="Times New Roman"/>
          <w:sz w:val="24"/>
          <w:szCs w:val="24"/>
        </w:rPr>
        <w:t>ground beetle species with certain locomotion strategies</w:t>
      </w:r>
      <w:r w:rsidR="001C4049">
        <w:rPr>
          <w:rFonts w:ascii="Times New Roman" w:hAnsi="Times New Roman" w:cs="Times New Roman"/>
          <w:sz w:val="24"/>
          <w:szCs w:val="24"/>
        </w:rPr>
        <w:t xml:space="preserve"> and moisture preferences</w:t>
      </w:r>
      <w:r w:rsidR="0014159F">
        <w:rPr>
          <w:rFonts w:ascii="Times New Roman" w:hAnsi="Times New Roman" w:cs="Times New Roman"/>
          <w:sz w:val="24"/>
          <w:szCs w:val="24"/>
        </w:rPr>
        <w:t xml:space="preserve">. </w:t>
      </w:r>
      <w:r w:rsidR="007F0E8C">
        <w:rPr>
          <w:rFonts w:ascii="Times New Roman" w:hAnsi="Times New Roman" w:cs="Times New Roman"/>
          <w:sz w:val="24"/>
          <w:szCs w:val="24"/>
        </w:rPr>
        <w:t>Research is required to determine whether the effect of forest disturbance on ground beetles is mediated by their species-specific traits.</w:t>
      </w:r>
    </w:p>
    <w:p w14:paraId="71849F02" w14:textId="77777777" w:rsidR="003B604E" w:rsidRDefault="003B604E">
      <w:pPr>
        <w:rPr>
          <w:rFonts w:ascii="Times New Roman" w:hAnsi="Times New Roman" w:cs="Times New Roman"/>
          <w:sz w:val="24"/>
          <w:szCs w:val="24"/>
        </w:rPr>
      </w:pPr>
    </w:p>
    <w:p w14:paraId="517F75B6" w14:textId="5BA30BFB" w:rsidR="00E20A56" w:rsidRDefault="003B604E">
      <w:pPr>
        <w:rPr>
          <w:rFonts w:ascii="Times New Roman" w:hAnsi="Times New Roman" w:cs="Times New Roman"/>
          <w:sz w:val="24"/>
          <w:szCs w:val="24"/>
        </w:rPr>
      </w:pPr>
      <w:r>
        <w:rPr>
          <w:rFonts w:ascii="Times New Roman" w:hAnsi="Times New Roman" w:cs="Times New Roman"/>
          <w:sz w:val="24"/>
          <w:szCs w:val="24"/>
        </w:rPr>
        <w:tab/>
      </w:r>
      <w:r w:rsidR="0069451A">
        <w:rPr>
          <w:rFonts w:ascii="Times New Roman" w:hAnsi="Times New Roman" w:cs="Times New Roman"/>
          <w:sz w:val="24"/>
          <w:szCs w:val="24"/>
        </w:rPr>
        <w:t xml:space="preserve">Our objective is to use ground beetles </w:t>
      </w:r>
      <w:r w:rsidR="000A33C1">
        <w:rPr>
          <w:rFonts w:ascii="Times New Roman" w:hAnsi="Times New Roman" w:cs="Times New Roman"/>
          <w:sz w:val="24"/>
          <w:szCs w:val="24"/>
        </w:rPr>
        <w:t>to study the</w:t>
      </w:r>
      <w:r w:rsidR="004D42C9">
        <w:rPr>
          <w:rFonts w:ascii="Times New Roman" w:hAnsi="Times New Roman" w:cs="Times New Roman"/>
          <w:sz w:val="24"/>
          <w:szCs w:val="24"/>
        </w:rPr>
        <w:t xml:space="preserve"> long-term</w:t>
      </w:r>
      <w:r w:rsidR="000A33C1">
        <w:rPr>
          <w:rFonts w:ascii="Times New Roman" w:hAnsi="Times New Roman" w:cs="Times New Roman"/>
          <w:sz w:val="24"/>
          <w:szCs w:val="24"/>
        </w:rPr>
        <w:t xml:space="preserve"> impacts of salvage-logging</w:t>
      </w:r>
      <w:r w:rsidR="0063285E">
        <w:rPr>
          <w:rFonts w:ascii="Times New Roman" w:hAnsi="Times New Roman" w:cs="Times New Roman"/>
          <w:sz w:val="24"/>
          <w:szCs w:val="24"/>
        </w:rPr>
        <w:t xml:space="preserve"> </w:t>
      </w:r>
      <w:r w:rsidR="00D16228">
        <w:rPr>
          <w:rFonts w:ascii="Times New Roman" w:hAnsi="Times New Roman" w:cs="Times New Roman"/>
          <w:sz w:val="24"/>
          <w:szCs w:val="24"/>
        </w:rPr>
        <w:t xml:space="preserve">after </w:t>
      </w:r>
      <w:r w:rsidR="0068425E">
        <w:rPr>
          <w:rFonts w:ascii="Times New Roman" w:hAnsi="Times New Roman" w:cs="Times New Roman"/>
          <w:sz w:val="24"/>
          <w:szCs w:val="24"/>
        </w:rPr>
        <w:t>a tornado</w:t>
      </w:r>
      <w:r w:rsidR="009526B5">
        <w:rPr>
          <w:rFonts w:ascii="Times New Roman" w:hAnsi="Times New Roman" w:cs="Times New Roman"/>
          <w:sz w:val="24"/>
          <w:szCs w:val="24"/>
        </w:rPr>
        <w:t xml:space="preserve">. </w:t>
      </w:r>
      <w:r w:rsidR="00280B5C">
        <w:rPr>
          <w:rFonts w:ascii="Times New Roman" w:hAnsi="Times New Roman" w:cs="Times New Roman"/>
          <w:sz w:val="24"/>
          <w:szCs w:val="24"/>
        </w:rPr>
        <w:t xml:space="preserve">To do this, we compared </w:t>
      </w:r>
      <w:r w:rsidR="006E3F19">
        <w:rPr>
          <w:rFonts w:ascii="Times New Roman" w:hAnsi="Times New Roman" w:cs="Times New Roman"/>
          <w:sz w:val="24"/>
          <w:szCs w:val="24"/>
        </w:rPr>
        <w:t xml:space="preserve">the taxonomic and functional diversity of </w:t>
      </w:r>
      <w:r w:rsidR="00280B5C">
        <w:rPr>
          <w:rFonts w:ascii="Times New Roman" w:hAnsi="Times New Roman" w:cs="Times New Roman"/>
          <w:sz w:val="24"/>
          <w:szCs w:val="24"/>
        </w:rPr>
        <w:t>ground beetle communities among undisturbed forest (hereafter “forest”), unsalvaged windthrow (hereafter: “windthrow”), and salvag</w:t>
      </w:r>
      <w:r w:rsidR="00475D5E">
        <w:rPr>
          <w:rFonts w:ascii="Times New Roman" w:hAnsi="Times New Roman" w:cs="Times New Roman"/>
          <w:sz w:val="24"/>
          <w:szCs w:val="24"/>
        </w:rPr>
        <w:t>e-logged</w:t>
      </w:r>
      <w:r w:rsidR="00280B5C">
        <w:rPr>
          <w:rFonts w:ascii="Times New Roman" w:hAnsi="Times New Roman" w:cs="Times New Roman"/>
          <w:sz w:val="24"/>
          <w:szCs w:val="24"/>
        </w:rPr>
        <w:t xml:space="preserve"> windthrow (hereafter: “salvaged”) treatments, at three and ten years after a tornado. We hypothesized that</w:t>
      </w:r>
      <w:r w:rsidR="006E3F19">
        <w:rPr>
          <w:rFonts w:ascii="Times New Roman" w:hAnsi="Times New Roman" w:cs="Times New Roman"/>
          <w:sz w:val="24"/>
          <w:szCs w:val="24"/>
        </w:rPr>
        <w:t>:</w:t>
      </w:r>
      <w:r w:rsidR="00280B5C">
        <w:rPr>
          <w:rFonts w:ascii="Times New Roman" w:hAnsi="Times New Roman" w:cs="Times New Roman"/>
          <w:sz w:val="24"/>
          <w:szCs w:val="24"/>
        </w:rPr>
        <w:t xml:space="preserve"> </w:t>
      </w:r>
      <w:commentRangeStart w:id="5"/>
      <w:r w:rsidR="00092C64">
        <w:rPr>
          <w:rFonts w:ascii="Times New Roman" w:hAnsi="Times New Roman" w:cs="Times New Roman"/>
          <w:sz w:val="24"/>
          <w:szCs w:val="24"/>
        </w:rPr>
        <w:t>(1)</w:t>
      </w:r>
      <w:commentRangeEnd w:id="5"/>
      <w:r w:rsidR="00F92ECF">
        <w:rPr>
          <w:rStyle w:val="CommentReference"/>
        </w:rPr>
        <w:commentReference w:id="5"/>
      </w:r>
      <w:r w:rsidR="00E20A56">
        <w:rPr>
          <w:rFonts w:ascii="Times New Roman" w:hAnsi="Times New Roman" w:cs="Times New Roman"/>
          <w:sz w:val="24"/>
          <w:szCs w:val="24"/>
        </w:rPr>
        <w:t xml:space="preserve"> </w:t>
      </w:r>
      <w:r w:rsidR="00416273">
        <w:rPr>
          <w:rFonts w:ascii="Times New Roman" w:hAnsi="Times New Roman" w:cs="Times New Roman"/>
          <w:sz w:val="24"/>
          <w:szCs w:val="24"/>
        </w:rPr>
        <w:t xml:space="preserve">The </w:t>
      </w:r>
      <w:r w:rsidR="00F46DD9">
        <w:rPr>
          <w:rFonts w:ascii="Times New Roman" w:hAnsi="Times New Roman" w:cs="Times New Roman"/>
          <w:sz w:val="24"/>
          <w:szCs w:val="24"/>
        </w:rPr>
        <w:t xml:space="preserve">taxonomic </w:t>
      </w:r>
    </w:p>
    <w:p w14:paraId="52BAFBAB" w14:textId="77777777" w:rsidR="00E20A56" w:rsidRDefault="00E20A56">
      <w:pPr>
        <w:rPr>
          <w:rFonts w:ascii="Times New Roman" w:hAnsi="Times New Roman" w:cs="Times New Roman"/>
          <w:sz w:val="24"/>
          <w:szCs w:val="24"/>
        </w:rPr>
      </w:pPr>
    </w:p>
    <w:p w14:paraId="2A9CD71D" w14:textId="21D3BB09" w:rsidR="008E50F7" w:rsidRDefault="00092C64">
      <w:pPr>
        <w:rPr>
          <w:rFonts w:ascii="Times New Roman" w:hAnsi="Times New Roman" w:cs="Times New Roman"/>
          <w:sz w:val="24"/>
          <w:szCs w:val="24"/>
        </w:rPr>
      </w:pPr>
      <w:r>
        <w:rPr>
          <w:rFonts w:ascii="Times New Roman" w:hAnsi="Times New Roman" w:cs="Times New Roman"/>
          <w:sz w:val="24"/>
          <w:szCs w:val="24"/>
        </w:rPr>
        <w:lastRenderedPageBreak/>
        <w:t xml:space="preserve"> </w:t>
      </w:r>
      <w:del w:id="6" w:author="Perry, Kayla" w:date="2025-04-27T17:09:00Z" w16du:dateUtc="2025-04-27T21:09:00Z">
        <w:r w:rsidR="00A42273" w:rsidDel="00F92ECF">
          <w:rPr>
            <w:rFonts w:ascii="Times New Roman" w:hAnsi="Times New Roman" w:cs="Times New Roman"/>
            <w:sz w:val="24"/>
            <w:szCs w:val="24"/>
          </w:rPr>
          <w:delText xml:space="preserve">First, we will compare </w:delText>
        </w:r>
        <w:r w:rsidR="007F1C11" w:rsidDel="00F92ECF">
          <w:rPr>
            <w:rFonts w:ascii="Times New Roman" w:hAnsi="Times New Roman" w:cs="Times New Roman"/>
            <w:sz w:val="24"/>
            <w:szCs w:val="24"/>
          </w:rPr>
          <w:delText xml:space="preserve">the </w:delText>
        </w:r>
        <w:r w:rsidR="00327F03" w:rsidDel="00F92ECF">
          <w:rPr>
            <w:rFonts w:ascii="Times New Roman" w:hAnsi="Times New Roman" w:cs="Times New Roman"/>
            <w:sz w:val="24"/>
            <w:szCs w:val="24"/>
          </w:rPr>
          <w:delText>alpha-</w:delText>
        </w:r>
        <w:r w:rsidR="007F1C11" w:rsidDel="00F92ECF">
          <w:rPr>
            <w:rFonts w:ascii="Times New Roman" w:hAnsi="Times New Roman" w:cs="Times New Roman"/>
            <w:sz w:val="24"/>
            <w:szCs w:val="24"/>
          </w:rPr>
          <w:delText>diversity</w:delText>
        </w:r>
        <w:r w:rsidR="004B4512" w:rsidDel="00F92ECF">
          <w:rPr>
            <w:rFonts w:ascii="Times New Roman" w:hAnsi="Times New Roman" w:cs="Times New Roman"/>
            <w:sz w:val="24"/>
            <w:szCs w:val="24"/>
          </w:rPr>
          <w:delText xml:space="preserve"> of ground beetles between </w:delText>
        </w:r>
      </w:del>
      <w:del w:id="7" w:author="Perry, Kayla" w:date="2025-04-27T17:07:00Z" w16du:dateUtc="2025-04-27T21:07:00Z">
        <w:r w:rsidR="00B60902" w:rsidDel="00280B5C">
          <w:rPr>
            <w:rFonts w:ascii="Times New Roman" w:hAnsi="Times New Roman" w:cs="Times New Roman"/>
            <w:sz w:val="24"/>
            <w:szCs w:val="24"/>
          </w:rPr>
          <w:delText xml:space="preserve">undisturbed forest (hereafter “forest”), </w:delText>
        </w:r>
        <w:r w:rsidR="000302B3" w:rsidDel="00280B5C">
          <w:rPr>
            <w:rFonts w:ascii="Times New Roman" w:hAnsi="Times New Roman" w:cs="Times New Roman"/>
            <w:sz w:val="24"/>
            <w:szCs w:val="24"/>
          </w:rPr>
          <w:delText xml:space="preserve">unsalvaged </w:delText>
        </w:r>
        <w:r w:rsidR="00622A7C" w:rsidDel="00280B5C">
          <w:rPr>
            <w:rFonts w:ascii="Times New Roman" w:hAnsi="Times New Roman" w:cs="Times New Roman"/>
            <w:sz w:val="24"/>
            <w:szCs w:val="24"/>
          </w:rPr>
          <w:delText xml:space="preserve">windthrow </w:delText>
        </w:r>
        <w:r w:rsidR="00327F03" w:rsidDel="00280B5C">
          <w:rPr>
            <w:rFonts w:ascii="Times New Roman" w:hAnsi="Times New Roman" w:cs="Times New Roman"/>
            <w:sz w:val="24"/>
            <w:szCs w:val="24"/>
          </w:rPr>
          <w:delText>(hereafter</w:delText>
        </w:r>
        <w:r w:rsidR="00411AC0" w:rsidDel="00280B5C">
          <w:rPr>
            <w:rFonts w:ascii="Times New Roman" w:hAnsi="Times New Roman" w:cs="Times New Roman"/>
            <w:sz w:val="24"/>
            <w:szCs w:val="24"/>
          </w:rPr>
          <w:delText>: “windthrow”)</w:delText>
        </w:r>
        <w:r w:rsidR="00B60902" w:rsidDel="00280B5C">
          <w:rPr>
            <w:rFonts w:ascii="Times New Roman" w:hAnsi="Times New Roman" w:cs="Times New Roman"/>
            <w:sz w:val="24"/>
            <w:szCs w:val="24"/>
          </w:rPr>
          <w:delText>,</w:delText>
        </w:r>
        <w:r w:rsidR="00622A7C" w:rsidDel="00280B5C">
          <w:rPr>
            <w:rFonts w:ascii="Times New Roman" w:hAnsi="Times New Roman" w:cs="Times New Roman"/>
            <w:sz w:val="24"/>
            <w:szCs w:val="24"/>
          </w:rPr>
          <w:delText xml:space="preserve"> </w:delText>
        </w:r>
        <w:r w:rsidR="00B60902" w:rsidDel="00280B5C">
          <w:rPr>
            <w:rFonts w:ascii="Times New Roman" w:hAnsi="Times New Roman" w:cs="Times New Roman"/>
            <w:sz w:val="24"/>
            <w:szCs w:val="24"/>
          </w:rPr>
          <w:delText xml:space="preserve">and </w:delText>
        </w:r>
        <w:r w:rsidR="00622A7C" w:rsidDel="00280B5C">
          <w:rPr>
            <w:rFonts w:ascii="Times New Roman" w:hAnsi="Times New Roman" w:cs="Times New Roman"/>
            <w:sz w:val="24"/>
            <w:szCs w:val="24"/>
          </w:rPr>
          <w:delText>salvage</w:delText>
        </w:r>
        <w:r w:rsidR="000302B3" w:rsidDel="00280B5C">
          <w:rPr>
            <w:rFonts w:ascii="Times New Roman" w:hAnsi="Times New Roman" w:cs="Times New Roman"/>
            <w:sz w:val="24"/>
            <w:szCs w:val="24"/>
          </w:rPr>
          <w:delText xml:space="preserve">d windthrow </w:delText>
        </w:r>
        <w:r w:rsidR="00411AC0" w:rsidDel="00280B5C">
          <w:rPr>
            <w:rFonts w:ascii="Times New Roman" w:hAnsi="Times New Roman" w:cs="Times New Roman"/>
            <w:sz w:val="24"/>
            <w:szCs w:val="24"/>
          </w:rPr>
          <w:delText xml:space="preserve">(hereafter: “salvaged”) </w:delText>
        </w:r>
        <w:r w:rsidR="005C233A" w:rsidDel="00280B5C">
          <w:rPr>
            <w:rFonts w:ascii="Times New Roman" w:hAnsi="Times New Roman" w:cs="Times New Roman"/>
            <w:sz w:val="24"/>
            <w:szCs w:val="24"/>
          </w:rPr>
          <w:delText xml:space="preserve">management </w:delText>
        </w:r>
        <w:r w:rsidR="000302B3" w:rsidDel="00280B5C">
          <w:rPr>
            <w:rFonts w:ascii="Times New Roman" w:hAnsi="Times New Roman" w:cs="Times New Roman"/>
            <w:sz w:val="24"/>
            <w:szCs w:val="24"/>
          </w:rPr>
          <w:delText>treatments</w:delText>
        </w:r>
        <w:r w:rsidR="004D42C9" w:rsidDel="00280B5C">
          <w:rPr>
            <w:rFonts w:ascii="Times New Roman" w:hAnsi="Times New Roman" w:cs="Times New Roman"/>
            <w:sz w:val="24"/>
            <w:szCs w:val="24"/>
          </w:rPr>
          <w:delText xml:space="preserve">, </w:delText>
        </w:r>
        <w:r w:rsidR="00404269" w:rsidDel="00280B5C">
          <w:rPr>
            <w:rFonts w:ascii="Times New Roman" w:hAnsi="Times New Roman" w:cs="Times New Roman"/>
            <w:sz w:val="24"/>
            <w:szCs w:val="24"/>
          </w:rPr>
          <w:delText xml:space="preserve">at three and </w:delText>
        </w:r>
        <w:r w:rsidR="00053560" w:rsidDel="00280B5C">
          <w:rPr>
            <w:rFonts w:ascii="Times New Roman" w:hAnsi="Times New Roman" w:cs="Times New Roman"/>
            <w:sz w:val="24"/>
            <w:szCs w:val="24"/>
          </w:rPr>
          <w:delText>ten</w:delText>
        </w:r>
        <w:r w:rsidR="00404269" w:rsidDel="00280B5C">
          <w:rPr>
            <w:rFonts w:ascii="Times New Roman" w:hAnsi="Times New Roman" w:cs="Times New Roman"/>
            <w:sz w:val="24"/>
            <w:szCs w:val="24"/>
          </w:rPr>
          <w:delText xml:space="preserve"> years after the </w:delText>
        </w:r>
        <w:r w:rsidR="00B60902" w:rsidDel="00280B5C">
          <w:rPr>
            <w:rFonts w:ascii="Times New Roman" w:hAnsi="Times New Roman" w:cs="Times New Roman"/>
            <w:sz w:val="24"/>
            <w:szCs w:val="24"/>
          </w:rPr>
          <w:delText>wind</w:delText>
        </w:r>
        <w:r w:rsidR="006D21CA" w:rsidDel="00280B5C">
          <w:rPr>
            <w:rFonts w:ascii="Times New Roman" w:hAnsi="Times New Roman" w:cs="Times New Roman"/>
            <w:sz w:val="24"/>
            <w:szCs w:val="24"/>
          </w:rPr>
          <w:delText>throw</w:delText>
        </w:r>
        <w:r w:rsidR="00404269" w:rsidDel="00280B5C">
          <w:rPr>
            <w:rFonts w:ascii="Times New Roman" w:hAnsi="Times New Roman" w:cs="Times New Roman"/>
            <w:sz w:val="24"/>
            <w:szCs w:val="24"/>
          </w:rPr>
          <w:delText>.</w:delText>
        </w:r>
        <w:r w:rsidR="00F17CFB" w:rsidDel="00280B5C">
          <w:rPr>
            <w:rFonts w:ascii="Times New Roman" w:hAnsi="Times New Roman" w:cs="Times New Roman"/>
            <w:sz w:val="24"/>
            <w:szCs w:val="24"/>
          </w:rPr>
          <w:delText xml:space="preserve"> </w:delText>
        </w:r>
      </w:del>
      <w:del w:id="8" w:author="Perry, Kayla" w:date="2025-04-27T17:09:00Z" w16du:dateUtc="2025-04-27T21:09:00Z">
        <w:r w:rsidDel="00F92ECF">
          <w:rPr>
            <w:rFonts w:ascii="Times New Roman" w:hAnsi="Times New Roman" w:cs="Times New Roman"/>
            <w:sz w:val="24"/>
            <w:szCs w:val="24"/>
          </w:rPr>
          <w:delText xml:space="preserve">(2) </w:delText>
        </w:r>
        <w:r w:rsidR="00F17CFB" w:rsidDel="00F92ECF">
          <w:rPr>
            <w:rFonts w:ascii="Times New Roman" w:hAnsi="Times New Roman" w:cs="Times New Roman"/>
            <w:sz w:val="24"/>
            <w:szCs w:val="24"/>
          </w:rPr>
          <w:delText>Then we will compare the diversity of</w:delText>
        </w:r>
        <w:r w:rsidR="00981195" w:rsidDel="00F92ECF">
          <w:rPr>
            <w:rFonts w:ascii="Times New Roman" w:hAnsi="Times New Roman" w:cs="Times New Roman"/>
            <w:sz w:val="24"/>
            <w:szCs w:val="24"/>
          </w:rPr>
          <w:delText xml:space="preserve"> ground beetle </w:delText>
        </w:r>
        <w:r w:rsidR="00E6775C" w:rsidDel="00F92ECF">
          <w:rPr>
            <w:rFonts w:ascii="Times New Roman" w:hAnsi="Times New Roman" w:cs="Times New Roman"/>
            <w:sz w:val="24"/>
            <w:szCs w:val="24"/>
          </w:rPr>
          <w:delText>traits</w:delText>
        </w:r>
        <w:r w:rsidR="00E45E67" w:rsidDel="00F92ECF">
          <w:rPr>
            <w:rFonts w:ascii="Times New Roman" w:hAnsi="Times New Roman" w:cs="Times New Roman"/>
            <w:sz w:val="24"/>
            <w:szCs w:val="24"/>
          </w:rPr>
          <w:delText xml:space="preserve"> between treatments using functional </w:delText>
        </w:r>
        <w:r w:rsidR="00EA1766" w:rsidDel="00F92ECF">
          <w:rPr>
            <w:rFonts w:ascii="Times New Roman" w:hAnsi="Times New Roman" w:cs="Times New Roman"/>
            <w:sz w:val="24"/>
            <w:szCs w:val="24"/>
          </w:rPr>
          <w:delText>alpha-diversity</w:delText>
        </w:r>
        <w:r w:rsidR="00E45E67" w:rsidDel="00F92ECF">
          <w:rPr>
            <w:rFonts w:ascii="Times New Roman" w:hAnsi="Times New Roman" w:cs="Times New Roman"/>
            <w:sz w:val="24"/>
            <w:szCs w:val="24"/>
          </w:rPr>
          <w:delText>.</w:delText>
        </w:r>
        <w:r w:rsidR="00CF6DC7" w:rsidDel="00F92ECF">
          <w:rPr>
            <w:rFonts w:ascii="Times New Roman" w:hAnsi="Times New Roman" w:cs="Times New Roman"/>
            <w:sz w:val="24"/>
            <w:szCs w:val="24"/>
          </w:rPr>
          <w:delText xml:space="preserve"> </w:delText>
        </w:r>
        <w:r w:rsidDel="00F92ECF">
          <w:rPr>
            <w:rFonts w:ascii="Times New Roman" w:hAnsi="Times New Roman" w:cs="Times New Roman"/>
            <w:sz w:val="24"/>
            <w:szCs w:val="24"/>
          </w:rPr>
          <w:delText xml:space="preserve">(3) </w:delText>
        </w:r>
        <w:r w:rsidR="006D21CA" w:rsidDel="00F92ECF">
          <w:rPr>
            <w:rFonts w:ascii="Times New Roman" w:hAnsi="Times New Roman" w:cs="Times New Roman"/>
            <w:sz w:val="24"/>
            <w:szCs w:val="24"/>
          </w:rPr>
          <w:delText>Next</w:delText>
        </w:r>
        <w:r w:rsidR="00CF6DC7" w:rsidDel="00F92ECF">
          <w:rPr>
            <w:rFonts w:ascii="Times New Roman" w:hAnsi="Times New Roman" w:cs="Times New Roman"/>
            <w:sz w:val="24"/>
            <w:szCs w:val="24"/>
          </w:rPr>
          <w:delText xml:space="preserve">, we will </w:delText>
        </w:r>
        <w:r w:rsidR="00647F78" w:rsidDel="00F92ECF">
          <w:rPr>
            <w:rFonts w:ascii="Times New Roman" w:hAnsi="Times New Roman" w:cs="Times New Roman"/>
            <w:sz w:val="24"/>
            <w:szCs w:val="24"/>
          </w:rPr>
          <w:delText xml:space="preserve">investigate </w:delText>
        </w:r>
        <w:r w:rsidR="004E5BAD" w:rsidDel="00F92ECF">
          <w:rPr>
            <w:rFonts w:ascii="Times New Roman" w:hAnsi="Times New Roman" w:cs="Times New Roman"/>
            <w:sz w:val="24"/>
            <w:szCs w:val="24"/>
          </w:rPr>
          <w:delText>whether the community composition of ground beetle</w:delText>
        </w:r>
        <w:r w:rsidR="00E55E3E" w:rsidDel="00F92ECF">
          <w:rPr>
            <w:rFonts w:ascii="Times New Roman" w:hAnsi="Times New Roman" w:cs="Times New Roman"/>
            <w:sz w:val="24"/>
            <w:szCs w:val="24"/>
          </w:rPr>
          <w:delText xml:space="preserve"> species</w:delText>
        </w:r>
        <w:r w:rsidR="004E5BAD" w:rsidDel="00F92ECF">
          <w:rPr>
            <w:rFonts w:ascii="Times New Roman" w:hAnsi="Times New Roman" w:cs="Times New Roman"/>
            <w:sz w:val="24"/>
            <w:szCs w:val="24"/>
          </w:rPr>
          <w:delText xml:space="preserve"> </w:delText>
        </w:r>
        <w:r w:rsidR="00027072" w:rsidDel="00F92ECF">
          <w:rPr>
            <w:rFonts w:ascii="Times New Roman" w:hAnsi="Times New Roman" w:cs="Times New Roman"/>
            <w:sz w:val="24"/>
            <w:szCs w:val="24"/>
          </w:rPr>
          <w:delText>differs between treatments.</w:delText>
        </w:r>
        <w:r w:rsidR="00E55E3E" w:rsidDel="00F92ECF">
          <w:rPr>
            <w:rFonts w:ascii="Times New Roman" w:hAnsi="Times New Roman" w:cs="Times New Roman"/>
            <w:sz w:val="24"/>
            <w:szCs w:val="24"/>
          </w:rPr>
          <w:delText xml:space="preserve"> </w:delText>
        </w:r>
        <w:r w:rsidDel="00F92ECF">
          <w:rPr>
            <w:rFonts w:ascii="Times New Roman" w:hAnsi="Times New Roman" w:cs="Times New Roman"/>
            <w:sz w:val="24"/>
            <w:szCs w:val="24"/>
          </w:rPr>
          <w:delText xml:space="preserve">(4) </w:delText>
        </w:r>
        <w:r w:rsidR="00FB4796" w:rsidDel="00F92ECF">
          <w:rPr>
            <w:rFonts w:ascii="Times New Roman" w:hAnsi="Times New Roman" w:cs="Times New Roman"/>
            <w:sz w:val="24"/>
            <w:szCs w:val="24"/>
          </w:rPr>
          <w:delText>To explore mechanisms by which</w:delText>
        </w:r>
        <w:r w:rsidR="00095929" w:rsidDel="00F92ECF">
          <w:rPr>
            <w:rFonts w:ascii="Times New Roman" w:hAnsi="Times New Roman" w:cs="Times New Roman"/>
            <w:sz w:val="24"/>
            <w:szCs w:val="24"/>
          </w:rPr>
          <w:delText xml:space="preserve"> forest management </w:delText>
        </w:r>
        <w:r w:rsidR="006D21CA" w:rsidDel="00F92ECF">
          <w:rPr>
            <w:rFonts w:ascii="Times New Roman" w:hAnsi="Times New Roman" w:cs="Times New Roman"/>
            <w:sz w:val="24"/>
            <w:szCs w:val="24"/>
          </w:rPr>
          <w:delText xml:space="preserve">impacts </w:delText>
        </w:r>
        <w:r w:rsidR="00960819" w:rsidDel="00F92ECF">
          <w:rPr>
            <w:rFonts w:ascii="Times New Roman" w:hAnsi="Times New Roman" w:cs="Times New Roman"/>
            <w:sz w:val="24"/>
            <w:szCs w:val="24"/>
          </w:rPr>
          <w:delText>the fitness of ground beetles</w:delText>
        </w:r>
        <w:r w:rsidR="00FF5F63" w:rsidDel="00F92ECF">
          <w:rPr>
            <w:rFonts w:ascii="Times New Roman" w:hAnsi="Times New Roman" w:cs="Times New Roman"/>
            <w:sz w:val="24"/>
            <w:szCs w:val="24"/>
          </w:rPr>
          <w:delText xml:space="preserve">, we will </w:delText>
        </w:r>
        <w:r w:rsidR="00440CE1" w:rsidDel="00F92ECF">
          <w:rPr>
            <w:rFonts w:ascii="Times New Roman" w:hAnsi="Times New Roman" w:cs="Times New Roman"/>
            <w:sz w:val="24"/>
            <w:szCs w:val="24"/>
          </w:rPr>
          <w:delText xml:space="preserve">compare </w:delText>
        </w:r>
        <w:r w:rsidR="001311F6" w:rsidDel="00F92ECF">
          <w:rPr>
            <w:rFonts w:ascii="Times New Roman" w:hAnsi="Times New Roman" w:cs="Times New Roman"/>
            <w:sz w:val="24"/>
            <w:szCs w:val="24"/>
          </w:rPr>
          <w:delText>traits of beetles caught in each treatment</w:delText>
        </w:r>
        <w:r w:rsidR="00DE1534" w:rsidDel="00F92ECF">
          <w:rPr>
            <w:rFonts w:ascii="Times New Roman" w:hAnsi="Times New Roman" w:cs="Times New Roman"/>
            <w:sz w:val="24"/>
            <w:szCs w:val="24"/>
          </w:rPr>
          <w:delText xml:space="preserve"> and compare functional community composition</w:delText>
        </w:r>
        <w:r w:rsidR="001311F6" w:rsidDel="00F92ECF">
          <w:rPr>
            <w:rFonts w:ascii="Times New Roman" w:hAnsi="Times New Roman" w:cs="Times New Roman"/>
            <w:sz w:val="24"/>
            <w:szCs w:val="24"/>
          </w:rPr>
          <w:delText>.</w:delText>
        </w:r>
        <w:r w:rsidR="0060112F" w:rsidDel="00F92ECF">
          <w:rPr>
            <w:rFonts w:ascii="Times New Roman" w:hAnsi="Times New Roman" w:cs="Times New Roman"/>
            <w:sz w:val="24"/>
            <w:szCs w:val="24"/>
          </w:rPr>
          <w:delText xml:space="preserve"> </w:delText>
        </w:r>
        <w:r w:rsidR="00EC4CD0" w:rsidDel="00F92ECF">
          <w:rPr>
            <w:rFonts w:ascii="Times New Roman" w:hAnsi="Times New Roman" w:cs="Times New Roman"/>
            <w:sz w:val="24"/>
            <w:szCs w:val="24"/>
          </w:rPr>
          <w:delText xml:space="preserve">(5) </w:delText>
        </w:r>
        <w:r w:rsidR="001B0A06" w:rsidDel="00F92ECF">
          <w:rPr>
            <w:rFonts w:ascii="Times New Roman" w:hAnsi="Times New Roman" w:cs="Times New Roman"/>
            <w:sz w:val="24"/>
            <w:szCs w:val="24"/>
          </w:rPr>
          <w:delText>Additionally</w:delText>
        </w:r>
        <w:r w:rsidR="003C0461" w:rsidDel="00F92ECF">
          <w:rPr>
            <w:rFonts w:ascii="Times New Roman" w:hAnsi="Times New Roman" w:cs="Times New Roman"/>
            <w:sz w:val="24"/>
            <w:szCs w:val="24"/>
          </w:rPr>
          <w:delText>, we</w:delText>
        </w:r>
        <w:r w:rsidR="006719EE" w:rsidDel="00F92ECF">
          <w:rPr>
            <w:rFonts w:ascii="Times New Roman" w:hAnsi="Times New Roman" w:cs="Times New Roman"/>
            <w:sz w:val="24"/>
            <w:szCs w:val="24"/>
          </w:rPr>
          <w:delText xml:space="preserve"> will </w:delText>
        </w:r>
        <w:r w:rsidR="00822412" w:rsidDel="00F92ECF">
          <w:rPr>
            <w:rFonts w:ascii="Times New Roman" w:hAnsi="Times New Roman" w:cs="Times New Roman"/>
            <w:sz w:val="24"/>
            <w:szCs w:val="24"/>
          </w:rPr>
          <w:delText>compare</w:delText>
        </w:r>
        <w:r w:rsidR="006719EE" w:rsidDel="00F92ECF">
          <w:rPr>
            <w:rFonts w:ascii="Times New Roman" w:hAnsi="Times New Roman" w:cs="Times New Roman"/>
            <w:sz w:val="24"/>
            <w:szCs w:val="24"/>
          </w:rPr>
          <w:delText xml:space="preserve"> the </w:delText>
        </w:r>
        <w:r w:rsidR="00822412" w:rsidDel="00F92ECF">
          <w:rPr>
            <w:rFonts w:ascii="Times New Roman" w:hAnsi="Times New Roman" w:cs="Times New Roman"/>
            <w:sz w:val="24"/>
            <w:szCs w:val="24"/>
          </w:rPr>
          <w:delText>activity-</w:delText>
        </w:r>
        <w:r w:rsidR="006719EE" w:rsidDel="00F92ECF">
          <w:rPr>
            <w:rFonts w:ascii="Times New Roman" w:hAnsi="Times New Roman" w:cs="Times New Roman"/>
            <w:sz w:val="24"/>
            <w:szCs w:val="24"/>
          </w:rPr>
          <w:delText>abundance</w:delText>
        </w:r>
        <w:r w:rsidR="00873C6D" w:rsidDel="00F92ECF">
          <w:rPr>
            <w:rFonts w:ascii="Times New Roman" w:hAnsi="Times New Roman" w:cs="Times New Roman"/>
            <w:sz w:val="24"/>
            <w:szCs w:val="24"/>
          </w:rPr>
          <w:delText>s</w:delText>
        </w:r>
        <w:r w:rsidR="006719EE" w:rsidDel="00F92ECF">
          <w:rPr>
            <w:rFonts w:ascii="Times New Roman" w:hAnsi="Times New Roman" w:cs="Times New Roman"/>
            <w:sz w:val="24"/>
            <w:szCs w:val="24"/>
          </w:rPr>
          <w:delText xml:space="preserve"> of open-habitat adapted species versus forest adapted species</w:delText>
        </w:r>
        <w:r w:rsidR="003C0461" w:rsidDel="00F92ECF">
          <w:rPr>
            <w:rFonts w:ascii="Times New Roman" w:hAnsi="Times New Roman" w:cs="Times New Roman"/>
            <w:sz w:val="24"/>
            <w:szCs w:val="24"/>
          </w:rPr>
          <w:delText xml:space="preserve">. </w:delText>
        </w:r>
        <w:r w:rsidR="003A6073" w:rsidDel="00F92ECF">
          <w:rPr>
            <w:rFonts w:ascii="Times New Roman" w:hAnsi="Times New Roman" w:cs="Times New Roman"/>
            <w:sz w:val="24"/>
            <w:szCs w:val="24"/>
          </w:rPr>
          <w:delText xml:space="preserve">(6) </w:delText>
        </w:r>
        <w:r w:rsidR="003C0461" w:rsidDel="00F92ECF">
          <w:rPr>
            <w:rFonts w:ascii="Times New Roman" w:hAnsi="Times New Roman" w:cs="Times New Roman"/>
            <w:sz w:val="24"/>
            <w:szCs w:val="24"/>
          </w:rPr>
          <w:delText xml:space="preserve">To </w:delText>
        </w:r>
        <w:r w:rsidR="00BE4726" w:rsidDel="00F92ECF">
          <w:rPr>
            <w:rFonts w:ascii="Times New Roman" w:hAnsi="Times New Roman" w:cs="Times New Roman"/>
            <w:sz w:val="24"/>
            <w:szCs w:val="24"/>
          </w:rPr>
          <w:delText xml:space="preserve">explore microclimatic factors relevant </w:delText>
        </w:r>
        <w:r w:rsidR="00AE61BA" w:rsidDel="00F92ECF">
          <w:rPr>
            <w:rFonts w:ascii="Times New Roman" w:hAnsi="Times New Roman" w:cs="Times New Roman"/>
            <w:sz w:val="24"/>
            <w:szCs w:val="24"/>
          </w:rPr>
          <w:delText xml:space="preserve">to </w:delText>
        </w:r>
        <w:r w:rsidR="002A7CB2" w:rsidDel="00F92ECF">
          <w:rPr>
            <w:rFonts w:ascii="Times New Roman" w:hAnsi="Times New Roman" w:cs="Times New Roman"/>
            <w:sz w:val="24"/>
            <w:szCs w:val="24"/>
          </w:rPr>
          <w:delText>ground beetles</w:delText>
        </w:r>
        <w:r w:rsidR="00AE61BA" w:rsidDel="00F92ECF">
          <w:rPr>
            <w:rFonts w:ascii="Times New Roman" w:hAnsi="Times New Roman" w:cs="Times New Roman"/>
            <w:sz w:val="24"/>
            <w:szCs w:val="24"/>
          </w:rPr>
          <w:delText xml:space="preserve">, we will compare the soil moisture, </w:delText>
        </w:r>
        <w:r w:rsidR="009B7307" w:rsidDel="00F92ECF">
          <w:rPr>
            <w:rFonts w:ascii="Times New Roman" w:hAnsi="Times New Roman" w:cs="Times New Roman"/>
            <w:sz w:val="24"/>
            <w:szCs w:val="24"/>
          </w:rPr>
          <w:delText xml:space="preserve">soil temperature, </w:delText>
        </w:r>
        <w:r w:rsidR="00AE61BA" w:rsidDel="00F92ECF">
          <w:rPr>
            <w:rFonts w:ascii="Times New Roman" w:hAnsi="Times New Roman" w:cs="Times New Roman"/>
            <w:sz w:val="24"/>
            <w:szCs w:val="24"/>
          </w:rPr>
          <w:delText>canopy openness,</w:delText>
        </w:r>
        <w:r w:rsidR="00D539BD" w:rsidDel="00F92ECF">
          <w:rPr>
            <w:rFonts w:ascii="Times New Roman" w:hAnsi="Times New Roman" w:cs="Times New Roman"/>
            <w:sz w:val="24"/>
            <w:szCs w:val="24"/>
          </w:rPr>
          <w:delText xml:space="preserve"> ground cover</w:delText>
        </w:r>
        <w:r w:rsidR="005F21CD" w:rsidDel="00F92ECF">
          <w:rPr>
            <w:rFonts w:ascii="Times New Roman" w:hAnsi="Times New Roman" w:cs="Times New Roman"/>
            <w:sz w:val="24"/>
            <w:szCs w:val="24"/>
          </w:rPr>
          <w:delText xml:space="preserve"> percentages</w:delText>
        </w:r>
        <w:r w:rsidR="00246B9F" w:rsidDel="00F92ECF">
          <w:rPr>
            <w:rFonts w:ascii="Times New Roman" w:hAnsi="Times New Roman" w:cs="Times New Roman"/>
            <w:sz w:val="24"/>
            <w:szCs w:val="24"/>
          </w:rPr>
          <w:delText>, and ground cover height</w:delText>
        </w:r>
        <w:r w:rsidR="002A7CB2" w:rsidDel="00F92ECF">
          <w:rPr>
            <w:rFonts w:ascii="Times New Roman" w:hAnsi="Times New Roman" w:cs="Times New Roman"/>
            <w:sz w:val="24"/>
            <w:szCs w:val="24"/>
          </w:rPr>
          <w:delText xml:space="preserve"> </w:delText>
        </w:r>
        <w:r w:rsidR="00D539BD" w:rsidDel="00F92ECF">
          <w:rPr>
            <w:rFonts w:ascii="Times New Roman" w:hAnsi="Times New Roman" w:cs="Times New Roman"/>
            <w:sz w:val="24"/>
            <w:szCs w:val="24"/>
          </w:rPr>
          <w:delText>between windthrow</w:delText>
        </w:r>
        <w:r w:rsidR="005F21CD" w:rsidDel="00F92ECF">
          <w:rPr>
            <w:rFonts w:ascii="Times New Roman" w:hAnsi="Times New Roman" w:cs="Times New Roman"/>
            <w:sz w:val="24"/>
            <w:szCs w:val="24"/>
          </w:rPr>
          <w:delText xml:space="preserve">, </w:delText>
        </w:r>
        <w:r w:rsidR="00736AB1" w:rsidDel="00F92ECF">
          <w:rPr>
            <w:rFonts w:ascii="Times New Roman" w:hAnsi="Times New Roman" w:cs="Times New Roman"/>
            <w:sz w:val="24"/>
            <w:szCs w:val="24"/>
          </w:rPr>
          <w:delText>salvaged</w:delText>
        </w:r>
        <w:r w:rsidR="005F21CD" w:rsidDel="00F92ECF">
          <w:rPr>
            <w:rFonts w:ascii="Times New Roman" w:hAnsi="Times New Roman" w:cs="Times New Roman"/>
            <w:sz w:val="24"/>
            <w:szCs w:val="24"/>
          </w:rPr>
          <w:delText>, and forest</w:delText>
        </w:r>
        <w:r w:rsidR="00736AB1" w:rsidDel="00F92ECF">
          <w:rPr>
            <w:rFonts w:ascii="Times New Roman" w:hAnsi="Times New Roman" w:cs="Times New Roman"/>
            <w:sz w:val="24"/>
            <w:szCs w:val="24"/>
          </w:rPr>
          <w:delText xml:space="preserve"> treatments.</w:delText>
        </w:r>
        <w:r w:rsidR="00737D43" w:rsidDel="00F92ECF">
          <w:rPr>
            <w:rFonts w:ascii="Times New Roman" w:hAnsi="Times New Roman" w:cs="Times New Roman"/>
            <w:sz w:val="24"/>
            <w:szCs w:val="24"/>
          </w:rPr>
          <w:delText xml:space="preserve"> </w:delText>
        </w:r>
        <w:r w:rsidR="0004159C" w:rsidDel="00F92ECF">
          <w:rPr>
            <w:rFonts w:ascii="Times New Roman" w:hAnsi="Times New Roman" w:cs="Times New Roman"/>
            <w:sz w:val="24"/>
            <w:szCs w:val="24"/>
          </w:rPr>
          <w:delText xml:space="preserve">(7) Finally, we will explore the </w:delText>
        </w:r>
        <w:r w:rsidR="00DE4F45" w:rsidDel="00F92ECF">
          <w:rPr>
            <w:rFonts w:ascii="Times New Roman" w:hAnsi="Times New Roman" w:cs="Times New Roman"/>
            <w:sz w:val="24"/>
            <w:szCs w:val="24"/>
          </w:rPr>
          <w:delText>relationship between beetle traits and microclimate using a</w:delText>
        </w:r>
        <w:r w:rsidR="00014E6B" w:rsidDel="00F92ECF">
          <w:rPr>
            <w:rFonts w:ascii="Times New Roman" w:hAnsi="Times New Roman" w:cs="Times New Roman"/>
            <w:sz w:val="24"/>
            <w:szCs w:val="24"/>
          </w:rPr>
          <w:delText xml:space="preserve">n RQL </w:delText>
        </w:r>
        <w:r w:rsidR="00DE4F45" w:rsidDel="00F92ECF">
          <w:rPr>
            <w:rFonts w:ascii="Times New Roman" w:hAnsi="Times New Roman" w:cs="Times New Roman"/>
            <w:sz w:val="24"/>
            <w:szCs w:val="24"/>
          </w:rPr>
          <w:delText>analysis.</w:delText>
        </w:r>
      </w:del>
    </w:p>
    <w:p w14:paraId="325C1559" w14:textId="77777777" w:rsidR="00C21AD2" w:rsidRDefault="00C21AD2">
      <w:pPr>
        <w:rPr>
          <w:rFonts w:ascii="Times New Roman" w:hAnsi="Times New Roman" w:cs="Times New Roman"/>
          <w:sz w:val="24"/>
          <w:szCs w:val="24"/>
        </w:rPr>
      </w:pPr>
    </w:p>
    <w:p w14:paraId="08226F8C" w14:textId="3A1E39DE" w:rsidR="00C21AD2" w:rsidRPr="00C21AD2" w:rsidRDefault="00C21AD2">
      <w:pPr>
        <w:rPr>
          <w:rFonts w:ascii="Times New Roman" w:hAnsi="Times New Roman" w:cs="Times New Roman"/>
          <w:b/>
          <w:bCs/>
          <w:sz w:val="24"/>
          <w:szCs w:val="24"/>
        </w:rPr>
      </w:pPr>
      <w:r w:rsidRPr="00C21AD2">
        <w:rPr>
          <w:rFonts w:ascii="Times New Roman" w:hAnsi="Times New Roman" w:cs="Times New Roman"/>
          <w:b/>
          <w:bCs/>
          <w:sz w:val="24"/>
          <w:szCs w:val="24"/>
        </w:rPr>
        <w:t>Methods</w:t>
      </w:r>
    </w:p>
    <w:p w14:paraId="0FE89C37" w14:textId="7D26E9F1" w:rsidR="003B604E" w:rsidRDefault="00347392">
      <w:pPr>
        <w:rPr>
          <w:rFonts w:ascii="Times New Roman" w:hAnsi="Times New Roman" w:cs="Times New Roman"/>
          <w:sz w:val="24"/>
          <w:szCs w:val="24"/>
        </w:rPr>
      </w:pPr>
      <w:r>
        <w:rPr>
          <w:rFonts w:ascii="Times New Roman" w:hAnsi="Times New Roman" w:cs="Times New Roman"/>
          <w:sz w:val="24"/>
          <w:szCs w:val="24"/>
        </w:rPr>
        <w:t xml:space="preserve"> </w:t>
      </w:r>
    </w:p>
    <w:p w14:paraId="0A1472D2" w14:textId="6B53F0D7" w:rsidR="005138EE" w:rsidRPr="005138EE" w:rsidRDefault="005138EE" w:rsidP="005138EE">
      <w:pPr>
        <w:rPr>
          <w:rFonts w:ascii="Times New Roman" w:hAnsi="Times New Roman" w:cs="Times New Roman"/>
          <w:sz w:val="24"/>
          <w:szCs w:val="24"/>
          <w:u w:val="single"/>
        </w:rPr>
      </w:pPr>
      <w:r w:rsidRPr="005138EE">
        <w:rPr>
          <w:rFonts w:ascii="Times New Roman" w:hAnsi="Times New Roman" w:cs="Times New Roman"/>
          <w:sz w:val="24"/>
          <w:szCs w:val="24"/>
          <w:u w:val="single"/>
        </w:rPr>
        <w:t>Study site</w:t>
      </w:r>
    </w:p>
    <w:p w14:paraId="4D85A08E" w14:textId="77777777" w:rsidR="005138EE" w:rsidRPr="005138EE" w:rsidRDefault="005138EE" w:rsidP="005138EE">
      <w:pPr>
        <w:rPr>
          <w:rFonts w:ascii="Times New Roman" w:hAnsi="Times New Roman" w:cs="Times New Roman"/>
          <w:sz w:val="24"/>
          <w:szCs w:val="24"/>
        </w:rPr>
      </w:pPr>
    </w:p>
    <w:p w14:paraId="4C71D097" w14:textId="2312B6A6" w:rsidR="00C21AD2" w:rsidRDefault="005138EE" w:rsidP="00722065">
      <w:pPr>
        <w:ind w:firstLine="720"/>
        <w:rPr>
          <w:rFonts w:ascii="Times New Roman" w:hAnsi="Times New Roman" w:cs="Times New Roman"/>
          <w:sz w:val="24"/>
          <w:szCs w:val="24"/>
        </w:rPr>
      </w:pPr>
      <w:r w:rsidRPr="005138EE">
        <w:rPr>
          <w:rFonts w:ascii="Times New Roman" w:hAnsi="Times New Roman" w:cs="Times New Roman"/>
          <w:sz w:val="24"/>
          <w:szCs w:val="24"/>
        </w:rPr>
        <w:t>Research was conducted at Powdermill Nature Preserve (PNR) in Rector, Westmoreland County, Pennsylvania (</w:t>
      </w:r>
      <w:r w:rsidR="00661CD8">
        <w:rPr>
          <w:rFonts w:ascii="Times New Roman" w:hAnsi="Times New Roman" w:cs="Times New Roman"/>
          <w:sz w:val="24"/>
          <w:szCs w:val="24"/>
        </w:rPr>
        <w:t xml:space="preserve">latitude: </w:t>
      </w:r>
      <w:r w:rsidR="003C70B3" w:rsidRPr="003C70B3">
        <w:rPr>
          <w:rFonts w:ascii="Times New Roman" w:hAnsi="Times New Roman" w:cs="Times New Roman"/>
          <w:sz w:val="24"/>
          <w:szCs w:val="24"/>
        </w:rPr>
        <w:t xml:space="preserve">40.159806558020556, </w:t>
      </w:r>
      <w:r w:rsidR="00661CD8">
        <w:rPr>
          <w:rFonts w:ascii="Times New Roman" w:hAnsi="Times New Roman" w:cs="Times New Roman"/>
          <w:sz w:val="24"/>
          <w:szCs w:val="24"/>
        </w:rPr>
        <w:t xml:space="preserve">longitude: </w:t>
      </w:r>
      <w:r w:rsidR="003C70B3" w:rsidRPr="003C70B3">
        <w:rPr>
          <w:rFonts w:ascii="Times New Roman" w:hAnsi="Times New Roman" w:cs="Times New Roman"/>
          <w:sz w:val="24"/>
          <w:szCs w:val="24"/>
        </w:rPr>
        <w:t>-79.27176866978374</w:t>
      </w:r>
      <w:r w:rsidRPr="005138EE">
        <w:rPr>
          <w:rFonts w:ascii="Times New Roman" w:hAnsi="Times New Roman" w:cs="Times New Roman"/>
          <w:sz w:val="24"/>
          <w:szCs w:val="24"/>
        </w:rPr>
        <w:t>). This preserve was established as the field research station for the Carnegie Museum of Natural History in 1956 and is largely temperat</w:t>
      </w:r>
      <w:r w:rsidR="00573C8F">
        <w:rPr>
          <w:rFonts w:ascii="Times New Roman" w:hAnsi="Times New Roman" w:cs="Times New Roman"/>
          <w:sz w:val="24"/>
          <w:szCs w:val="24"/>
        </w:rPr>
        <w:t>e</w:t>
      </w:r>
      <w:r w:rsidRPr="005138EE">
        <w:rPr>
          <w:rFonts w:ascii="Times New Roman" w:hAnsi="Times New Roman" w:cs="Times New Roman"/>
          <w:sz w:val="24"/>
          <w:szCs w:val="24"/>
        </w:rPr>
        <w:t xml:space="preserve"> deciduous forest. </w:t>
      </w:r>
      <w:r w:rsidR="00573C8F">
        <w:rPr>
          <w:rFonts w:ascii="Times New Roman" w:hAnsi="Times New Roman" w:cs="Times New Roman"/>
          <w:sz w:val="24"/>
          <w:szCs w:val="24"/>
        </w:rPr>
        <w:t xml:space="preserve">The annual precipitation for the years 2012-2022 was between 45 and 70 in. with a mean of 53 in. (weather station: </w:t>
      </w:r>
      <w:r w:rsidR="00573C8F" w:rsidRPr="00860204">
        <w:rPr>
          <w:rFonts w:ascii="Times New Roman" w:hAnsi="Times New Roman" w:cs="Times New Roman"/>
          <w:sz w:val="24"/>
          <w:szCs w:val="24"/>
        </w:rPr>
        <w:t>USC00362183</w:t>
      </w:r>
      <w:r w:rsidR="00573C8F">
        <w:rPr>
          <w:rFonts w:ascii="Times New Roman" w:hAnsi="Times New Roman" w:cs="Times New Roman"/>
          <w:sz w:val="24"/>
          <w:szCs w:val="24"/>
        </w:rPr>
        <w:t>)</w:t>
      </w:r>
      <w:r w:rsidR="004B60FC">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{"citationID":"dv8R0WYQ","properties":{"formattedCitation":"(\\uc0\\u8220{}National Centers for Environmental Information: Past Weather\\uc0\\u8221{} n.d.)","plainCitation":"(“National Centers for Environmental Information: Past Weather” n.d.)","noteIndex":0},"citationItems":[{"id":1171,"uris":["http://zotero.org/groups/5154252/items/6XW5HNYC"],"itemData":{"id":1171,"type":"dataset","publisher":"National Oceanic and Atmospheric Administration","title":"National Centers for Environmental Information: Past Weather"}}],"schema":"https://github.com/citation-style-language/schema/raw/master/csl-citation.json"}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kern w:val="0"/>
          <w:sz w:val="24"/>
        </w:rPr>
        <w:t>(“National Centers for Environmental Information: Past Weather” n.d.)</w:t>
      </w:r>
      <w:r w:rsidR="00E3022C">
        <w:rPr>
          <w:rFonts w:ascii="Times New Roman" w:hAnsi="Times New Roman" w:cs="Times New Roman"/>
          <w:sz w:val="24"/>
          <w:szCs w:val="24"/>
        </w:rPr>
        <w:fldChar w:fldCharType="end"/>
      </w:r>
      <w:r w:rsidR="00573C8F">
        <w:rPr>
          <w:rFonts w:ascii="Times New Roman" w:hAnsi="Times New Roman" w:cs="Times New Roman"/>
          <w:sz w:val="24"/>
          <w:szCs w:val="24"/>
        </w:rPr>
        <w:t xml:space="preserve">. </w:t>
      </w:r>
      <w:r w:rsidRPr="005138EE">
        <w:rPr>
          <w:rFonts w:ascii="Times New Roman" w:hAnsi="Times New Roman" w:cs="Times New Roman"/>
          <w:sz w:val="24"/>
          <w:szCs w:val="24"/>
        </w:rPr>
        <w:t xml:space="preserve">In June 2012, a tornado uprooted </w:t>
      </w:r>
      <w:r w:rsidR="00D91A92">
        <w:rPr>
          <w:rFonts w:ascii="Times New Roman" w:hAnsi="Times New Roman" w:cs="Times New Roman"/>
          <w:sz w:val="24"/>
          <w:szCs w:val="24"/>
        </w:rPr>
        <w:t xml:space="preserve">or snapped </w:t>
      </w:r>
      <w:r w:rsidRPr="005138EE">
        <w:rPr>
          <w:rFonts w:ascii="Times New Roman" w:hAnsi="Times New Roman" w:cs="Times New Roman"/>
          <w:sz w:val="24"/>
          <w:szCs w:val="24"/>
        </w:rPr>
        <w:t>many canopy trees in two large areas of the forest, each about 120 × 480 m (Figure 1). These two areas are on north- or northwest-facing slopes, which were dominated by maple (</w:t>
      </w:r>
      <w:r w:rsidRPr="009C4623">
        <w:rPr>
          <w:rFonts w:ascii="Times New Roman" w:hAnsi="Times New Roman" w:cs="Times New Roman"/>
          <w:i/>
          <w:iCs/>
          <w:sz w:val="24"/>
          <w:szCs w:val="24"/>
        </w:rPr>
        <w:t>Acer spp</w:t>
      </w:r>
      <w:r w:rsidRPr="005138EE">
        <w:rPr>
          <w:rFonts w:ascii="Times New Roman" w:hAnsi="Times New Roman" w:cs="Times New Roman"/>
          <w:sz w:val="24"/>
          <w:szCs w:val="24"/>
        </w:rPr>
        <w:t>.), tuliptree (</w:t>
      </w:r>
      <w:r w:rsidRPr="009C4623">
        <w:rPr>
          <w:rFonts w:ascii="Times New Roman" w:hAnsi="Times New Roman" w:cs="Times New Roman"/>
          <w:i/>
          <w:iCs/>
          <w:sz w:val="24"/>
          <w:szCs w:val="24"/>
        </w:rPr>
        <w:t>Liriodendron tulipifera</w:t>
      </w:r>
      <w:r w:rsidRPr="005138EE">
        <w:rPr>
          <w:rFonts w:ascii="Times New Roman" w:hAnsi="Times New Roman" w:cs="Times New Roman"/>
          <w:sz w:val="24"/>
          <w:szCs w:val="24"/>
        </w:rPr>
        <w:t>), and black cherry (</w:t>
      </w:r>
      <w:r w:rsidRPr="009C4623">
        <w:rPr>
          <w:rFonts w:ascii="Times New Roman" w:hAnsi="Times New Roman" w:cs="Times New Roman"/>
          <w:i/>
          <w:iCs/>
          <w:sz w:val="24"/>
          <w:szCs w:val="24"/>
        </w:rPr>
        <w:t>Prunus serotina</w:t>
      </w:r>
      <w:r w:rsidRPr="005138EE">
        <w:rPr>
          <w:rFonts w:ascii="Times New Roman" w:hAnsi="Times New Roman" w:cs="Times New Roman"/>
          <w:sz w:val="24"/>
          <w:szCs w:val="24"/>
        </w:rPr>
        <w:t>)</w:t>
      </w:r>
      <w:r w:rsidR="009C4623">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{"citationID":"c05jmpFw","properties":{"formattedCitation":"(Murphy et al. 2015)","plainCitation":"(Murphy et al. 2015)","noteIndex":0},"citationItems":[{"id":526,"uris":["http://zotero.org/groups/5154252/items/HHMYQQUU"],"itemData":{"id":526,"type":"article-journal","abstract":"Patterns of diversity and community composition in forests are controlled by a combination of environmental factors, historical events, and stochastic or neutral mechanisms. Each of these processes has been linked to forest community assembly, but their combined contributions to alpha and beta‐diversity in forests has not been well explored. Here we use variance partitioning to analyze ~40 000 individual trees of 49 species, collected within 137 ha of sampling area spread across a 900‐ha temperate deciduous forest reserve in Pennsylvania to ask (1) To what extent is site‐to‐site variation in species richness and community composition of a temperate forest explained by measured environmental gradients and by spatial descriptors (used here to estimate dispersal‐assembly or unmeasured, spatially structured processes)? (2) How does the incorporation of land‐use history information increase the importance attributed to deterministic community assembly? and (3) How do the distributions and abundances of individual species within the community correlate with these factors? Environmental variables (i.e., topography, soils, and distance to stream), spatial descriptors (i.e., spatial eigenvectors derived from Cartesian coordinates), and land‐use history variables (i.e., land‐use type and intensity, forest age, and distance to road), explained about half of the variation in both species richness and community composition. Spatial descriptors explained the most variation, followed by measured environmental variables and then by land‐use history. Individual species revealed variable responses to each of these sets of predictor variables. Several species were associated with stream habitats, and others were strictly delimited across opposing north‐ and south‐facing slopes. Several species were also associated with areas that experienced recent (i.e., &lt;100 years) human land‐use impacts. These results indicate that deterministic factors, including environmental and land‐use history variables, are important drivers of community response. The large amount of “unexplained” variation seen here (about 50%) is commonly observed in other such studies attempting to explain distribution and abundance patterns of plant communities. Determining whether such large fractions of unaccounted for variation are caused by a lack of sufficient data, or are an indication of stochastic features of forest communities globally, will remain an important challenge for ecologists in the future.","container-title":"Ecology","DOI":"10.1890/14-0695.1","ISSN":"0012-9658, 1939-9170","issue":"3","journalAbbreviation":"Ecology","language":"en","page":"705-715","source":"DOI.org (Crossref)","title":"Species associations structured by environment and land‐use history promote beta‐diversity in a temperate forest","volume":"96","author":[{"family":"Murphy","given":"Stephen J."},{"family":"Audino","given":"Lívia D."},{"family":"Whitacre","given":"James"},{"family":"Eck","given":"Jenalle L."},{"family":"Wenzel","given":"John W."},{"family":"Queenborough","given":"Simon A."},{"family":"Comita","given":"Liza S."}],"issued":{"date-parts":[["2015",3]]}}}],"schema":"https://github.com/citation-style-language/schema/raw/master/csl-citation.json"}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(Murphy et al. 2015)</w:t>
      </w:r>
      <w:r w:rsidR="00E3022C">
        <w:rPr>
          <w:rFonts w:ascii="Times New Roman" w:hAnsi="Times New Roman" w:cs="Times New Roman"/>
          <w:sz w:val="24"/>
          <w:szCs w:val="24"/>
        </w:rPr>
        <w:fldChar w:fldCharType="end"/>
      </w:r>
      <w:r w:rsidRPr="005138EE">
        <w:rPr>
          <w:rFonts w:ascii="Times New Roman" w:hAnsi="Times New Roman" w:cs="Times New Roman"/>
          <w:sz w:val="24"/>
          <w:szCs w:val="24"/>
        </w:rPr>
        <w:t>, with an understory of predominately spicebush (</w:t>
      </w:r>
      <w:r w:rsidRPr="00CC102C">
        <w:rPr>
          <w:rFonts w:ascii="Times New Roman" w:hAnsi="Times New Roman" w:cs="Times New Roman"/>
          <w:i/>
          <w:iCs/>
          <w:sz w:val="24"/>
          <w:szCs w:val="24"/>
        </w:rPr>
        <w:t>Lindera benzoin</w:t>
      </w:r>
      <w:r w:rsidRPr="005138EE">
        <w:rPr>
          <w:rFonts w:ascii="Times New Roman" w:hAnsi="Times New Roman" w:cs="Times New Roman"/>
          <w:sz w:val="24"/>
          <w:szCs w:val="24"/>
        </w:rPr>
        <w:t>)</w:t>
      </w:r>
      <w:r w:rsidR="00A243AA">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{"citationID":"NPKzj3HJ","properties":{"formattedCitation":"(Calinger et al. 2015)","plainCitation":"(Calinger et al. 2015)","noteIndex":0},"citationItems":[{"id":528,"uris":["http://zotero.org/groups/5154252/items/LNRZDLKN"],"itemData":{"id":528,"type":"article-journal","container-title":"PLOS ONE","DOI":"10.1371/journal.pone.0128161","ISSN":"1932-6203","issue":"6","journalAbbreviation":"PLoS ONE","language":"en","page":"e0128161","source":"DOI.org (Crossref)","title":"Historic Mining and Agriculture as Indicators of Occurrence and Abundance of Widespread Invasive Plant Species","volume":"10","author":[{"family":"Calinger","given":"Kellen"},{"family":"Calhoon","given":"Elisabeth"},{"family":"Chang","given":"Hsiao-chi"},{"family":"Whitacre","given":"James"},{"family":"Wenzel","given":"John"},{"family":"Comita","given":"Liza"},{"family":"Queenborough","given":"Simon"}],"editor":[{"family":"Liu","given":"Jian"}],"issued":{"date-parts":[["2015",6,5]]}}}],"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(Calinger et al. 2015)</w:t>
      </w:r>
      <w:r w:rsidR="00E3022C">
        <w:rPr>
          <w:rFonts w:ascii="Times New Roman" w:hAnsi="Times New Roman" w:cs="Times New Roman"/>
          <w:sz w:val="24"/>
          <w:szCs w:val="24"/>
        </w:rPr>
        <w:fldChar w:fldCharType="end"/>
      </w:r>
      <w:r w:rsidR="00A243AA">
        <w:rPr>
          <w:rFonts w:ascii="Times New Roman" w:hAnsi="Times New Roman" w:cs="Times New Roman"/>
          <w:sz w:val="24"/>
          <w:szCs w:val="24"/>
        </w:rPr>
        <w:t xml:space="preserve">. </w:t>
      </w:r>
      <w:r w:rsidR="002E35CF">
        <w:rPr>
          <w:rFonts w:ascii="Times New Roman" w:hAnsi="Times New Roman" w:cs="Times New Roman"/>
          <w:sz w:val="24"/>
          <w:szCs w:val="24"/>
        </w:rPr>
        <w:t xml:space="preserve">The tornado </w:t>
      </w:r>
      <w:r w:rsidR="00A70854">
        <w:rPr>
          <w:rFonts w:ascii="Times New Roman" w:hAnsi="Times New Roman" w:cs="Times New Roman"/>
          <w:sz w:val="24"/>
          <w:szCs w:val="24"/>
        </w:rPr>
        <w:t xml:space="preserve">created </w:t>
      </w:r>
      <w:r w:rsidR="00020C0B">
        <w:rPr>
          <w:rFonts w:ascii="Times New Roman" w:hAnsi="Times New Roman" w:cs="Times New Roman"/>
          <w:sz w:val="24"/>
          <w:szCs w:val="24"/>
        </w:rPr>
        <w:t>patchy areas of canopy openness</w:t>
      </w:r>
      <w:r w:rsidR="00CC102C">
        <w:rPr>
          <w:rFonts w:ascii="Times New Roman" w:hAnsi="Times New Roman" w:cs="Times New Roman"/>
          <w:sz w:val="24"/>
          <w:szCs w:val="24"/>
        </w:rPr>
        <w:t>:</w:t>
      </w:r>
      <w:r w:rsidR="00D91A92">
        <w:rPr>
          <w:rFonts w:ascii="Times New Roman" w:hAnsi="Times New Roman" w:cs="Times New Roman"/>
          <w:sz w:val="24"/>
          <w:szCs w:val="24"/>
        </w:rPr>
        <w:t xml:space="preserve"> the impacted </w:t>
      </w:r>
      <w:r w:rsidR="009F31B9">
        <w:rPr>
          <w:rFonts w:ascii="Times New Roman" w:hAnsi="Times New Roman" w:cs="Times New Roman"/>
          <w:sz w:val="24"/>
          <w:szCs w:val="24"/>
        </w:rPr>
        <w:t>areas ha</w:t>
      </w:r>
      <w:r w:rsidR="00CC102C">
        <w:rPr>
          <w:rFonts w:ascii="Times New Roman" w:hAnsi="Times New Roman" w:cs="Times New Roman"/>
          <w:sz w:val="24"/>
          <w:szCs w:val="24"/>
        </w:rPr>
        <w:t>d</w:t>
      </w:r>
      <w:r w:rsidR="009F31B9">
        <w:rPr>
          <w:rFonts w:ascii="Times New Roman" w:hAnsi="Times New Roman" w:cs="Times New Roman"/>
          <w:sz w:val="24"/>
          <w:szCs w:val="24"/>
        </w:rPr>
        <w:t xml:space="preserve"> canopy openness</w:t>
      </w:r>
      <w:r w:rsidR="00466295">
        <w:rPr>
          <w:rFonts w:ascii="Times New Roman" w:hAnsi="Times New Roman" w:cs="Times New Roman"/>
          <w:sz w:val="24"/>
          <w:szCs w:val="24"/>
        </w:rPr>
        <w:t xml:space="preserve"> values of 25% up to 90%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{"citationID":"OOXDBEZm","properties":{"formattedCitation":"(Slyder et al. 2020)","plainCitation":"(Slyder et al. 2020)","noteIndex":0},"citationItems":[{"id":712,"uris":["http://zotero.org/groups/5154252/items/H87LILQ4"],"itemData":{"id":712,"type":"article-journal","container-title":"New Forests","DOI":"10.1007/s11056-019-09740-x","ISSN":"0169-4286, 1573-5095","issue":"3","journalAbbreviation":"New Forests","language":"en","page":"409-420","source":"DOI.org (Crossref)","title":"Post-windthrow salvage logging increases seedling and understory diversity with little impact on composition immediately after logging","volume":"51","author":[{"family":"Slyder","given":"Jacob B."},{"family":"Wenzel","given":"John W."},{"family":"Royo","given":"Alejandro A."},{"family":"Spicer","given":"Michelle Elise"},{"family":"Carson","given":"Walter P."}],"issued":{"date-parts":[["2020",5]]}}}],"schema":"https://github.com/citation-style-language/schema/raw/master/csl-citation.json"}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(Slyder et al. 2020)</w:t>
      </w:r>
      <w:r w:rsidR="00E3022C">
        <w:rPr>
          <w:rFonts w:ascii="Times New Roman" w:hAnsi="Times New Roman" w:cs="Times New Roman"/>
          <w:sz w:val="24"/>
          <w:szCs w:val="24"/>
        </w:rPr>
        <w:fldChar w:fldCharType="end"/>
      </w:r>
      <w:r w:rsidR="00466295">
        <w:rPr>
          <w:rFonts w:ascii="Times New Roman" w:hAnsi="Times New Roman" w:cs="Times New Roman"/>
          <w:sz w:val="24"/>
          <w:szCs w:val="24"/>
        </w:rPr>
        <w:t>.</w:t>
      </w:r>
      <w:r w:rsidR="00D96EF9">
        <w:rPr>
          <w:rFonts w:ascii="Times New Roman" w:hAnsi="Times New Roman" w:cs="Times New Roman"/>
          <w:sz w:val="24"/>
          <w:szCs w:val="24"/>
        </w:rPr>
        <w:t xml:space="preserve"> </w:t>
      </w:r>
      <w:r w:rsidRPr="005138EE">
        <w:rPr>
          <w:rFonts w:ascii="Times New Roman" w:hAnsi="Times New Roman" w:cs="Times New Roman"/>
          <w:sz w:val="24"/>
          <w:szCs w:val="24"/>
        </w:rPr>
        <w:t>The elevation of the impacted area range</w:t>
      </w:r>
      <w:r w:rsidR="00FE3D8D">
        <w:rPr>
          <w:rFonts w:ascii="Times New Roman" w:hAnsi="Times New Roman" w:cs="Times New Roman"/>
          <w:sz w:val="24"/>
          <w:szCs w:val="24"/>
        </w:rPr>
        <w:t>s</w:t>
      </w:r>
      <w:r w:rsidRPr="005138EE">
        <w:rPr>
          <w:rFonts w:ascii="Times New Roman" w:hAnsi="Times New Roman" w:cs="Times New Roman"/>
          <w:sz w:val="24"/>
          <w:szCs w:val="24"/>
        </w:rPr>
        <w:t xml:space="preserve"> from </w:t>
      </w:r>
      <w:r w:rsidR="00422639">
        <w:rPr>
          <w:rFonts w:ascii="Times New Roman" w:hAnsi="Times New Roman" w:cs="Times New Roman"/>
          <w:sz w:val="24"/>
          <w:szCs w:val="24"/>
        </w:rPr>
        <w:t xml:space="preserve">around </w:t>
      </w:r>
      <w:r w:rsidRPr="005138EE">
        <w:rPr>
          <w:rFonts w:ascii="Times New Roman" w:hAnsi="Times New Roman" w:cs="Times New Roman"/>
          <w:sz w:val="24"/>
          <w:szCs w:val="24"/>
        </w:rPr>
        <w:t>16</w:t>
      </w:r>
      <w:r w:rsidR="00422639">
        <w:rPr>
          <w:rFonts w:ascii="Times New Roman" w:hAnsi="Times New Roman" w:cs="Times New Roman"/>
          <w:sz w:val="24"/>
          <w:szCs w:val="24"/>
        </w:rPr>
        <w:t>50</w:t>
      </w:r>
      <w:r w:rsidRPr="005138EE">
        <w:rPr>
          <w:rFonts w:ascii="Times New Roman" w:hAnsi="Times New Roman" w:cs="Times New Roman"/>
          <w:sz w:val="24"/>
          <w:szCs w:val="24"/>
        </w:rPr>
        <w:t xml:space="preserve"> ft. to 17</w:t>
      </w:r>
      <w:r w:rsidR="00422639">
        <w:rPr>
          <w:rFonts w:ascii="Times New Roman" w:hAnsi="Times New Roman" w:cs="Times New Roman"/>
          <w:sz w:val="24"/>
          <w:szCs w:val="24"/>
        </w:rPr>
        <w:t>50</w:t>
      </w:r>
      <w:r w:rsidRPr="005138EE">
        <w:rPr>
          <w:rFonts w:ascii="Times New Roman" w:hAnsi="Times New Roman" w:cs="Times New Roman"/>
          <w:sz w:val="24"/>
          <w:szCs w:val="24"/>
        </w:rPr>
        <w:t xml:space="preserve"> ft</w:t>
      </w:r>
      <w:r w:rsidR="00062B5E">
        <w:rPr>
          <w:rFonts w:ascii="Times New Roman" w:hAnsi="Times New Roman" w:cs="Times New Roman"/>
          <w:sz w:val="24"/>
          <w:szCs w:val="24"/>
        </w:rPr>
        <w:t xml:space="preserve">. </w:t>
      </w:r>
      <w:r w:rsidRPr="005138EE">
        <w:rPr>
          <w:rFonts w:ascii="Times New Roman" w:hAnsi="Times New Roman" w:cs="Times New Roman"/>
          <w:sz w:val="24"/>
          <w:szCs w:val="24"/>
        </w:rPr>
        <w:t xml:space="preserve">A waterway, Laurel Run, </w:t>
      </w:r>
      <w:r w:rsidR="00FE5C2F">
        <w:rPr>
          <w:rFonts w:ascii="Times New Roman" w:hAnsi="Times New Roman" w:cs="Times New Roman"/>
          <w:sz w:val="24"/>
          <w:szCs w:val="24"/>
        </w:rPr>
        <w:t xml:space="preserve">is found </w:t>
      </w:r>
      <w:r w:rsidRPr="005138EE">
        <w:rPr>
          <w:rFonts w:ascii="Times New Roman" w:hAnsi="Times New Roman" w:cs="Times New Roman"/>
          <w:sz w:val="24"/>
          <w:szCs w:val="24"/>
        </w:rPr>
        <w:t xml:space="preserve">along the </w:t>
      </w:r>
      <w:r w:rsidR="00FE5C2F">
        <w:rPr>
          <w:rFonts w:ascii="Times New Roman" w:hAnsi="Times New Roman" w:cs="Times New Roman"/>
          <w:sz w:val="24"/>
          <w:szCs w:val="24"/>
        </w:rPr>
        <w:t>w</w:t>
      </w:r>
      <w:r w:rsidRPr="005138EE">
        <w:rPr>
          <w:rFonts w:ascii="Times New Roman" w:hAnsi="Times New Roman" w:cs="Times New Roman"/>
          <w:sz w:val="24"/>
          <w:szCs w:val="24"/>
        </w:rPr>
        <w:t>est side of the impacted areas.</w:t>
      </w:r>
    </w:p>
    <w:p w14:paraId="7499F792" w14:textId="77777777" w:rsidR="00D050F7" w:rsidRDefault="00D050F7" w:rsidP="00722065">
      <w:pPr>
        <w:ind w:firstLine="720"/>
        <w:rPr>
          <w:rFonts w:ascii="Times New Roman" w:hAnsi="Times New Roman" w:cs="Times New Roman"/>
          <w:sz w:val="24"/>
          <w:szCs w:val="24"/>
        </w:rPr>
      </w:pPr>
    </w:p>
    <w:p w14:paraId="2509CC69" w14:textId="39246164" w:rsidR="00D050F7" w:rsidRDefault="00D216A4" w:rsidP="00D216A4">
      <w:pPr>
        <w:rPr>
          <w:rFonts w:ascii="Times New Roman" w:hAnsi="Times New Roman" w:cs="Times New Roman"/>
          <w:sz w:val="24"/>
          <w:szCs w:val="24"/>
        </w:rPr>
      </w:pPr>
      <w:r w:rsidRPr="007604BC">
        <w:rPr>
          <w:rFonts w:ascii="Times New Roman" w:hAnsi="Times New Roman" w:cs="Times New Roman"/>
          <w:noProof/>
          <w:sz w:val="32"/>
          <w:szCs w:val="32"/>
        </w:rPr>
        <w:drawing>
          <wp:inline distT="0" distB="0" distL="0" distR="0" wp14:anchorId="43B917E3" wp14:editId="66DCF21E">
            <wp:extent cx="3128105" cy="1888225"/>
            <wp:effectExtent l="0" t="0" r="0" b="0"/>
            <wp:docPr id="1091649566" name="Picture 1" descr="A map of a mount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49566" name="Picture 1" descr="A map of a mountain&#10;&#10;AI-generated content may be incorrect."/>
                    <pic:cNvPicPr/>
                  </pic:nvPicPr>
                  <pic:blipFill>
                    <a:blip r:embed="rId10"/>
                    <a:stretch>
                      <a:fillRect/>
                    </a:stretch>
                  </pic:blipFill>
                  <pic:spPr>
                    <a:xfrm>
                      <a:off x="0" y="0"/>
                      <a:ext cx="3137339" cy="1893799"/>
                    </a:xfrm>
                    <a:prstGeom prst="rect">
                      <a:avLst/>
                    </a:prstGeom>
                  </pic:spPr>
                </pic:pic>
              </a:graphicData>
            </a:graphic>
          </wp:inline>
        </w:drawing>
      </w:r>
    </w:p>
    <w:p w14:paraId="0FA38E48" w14:textId="5F202405" w:rsidR="00E73688" w:rsidRDefault="00E73688" w:rsidP="00D216A4">
      <w:pPr>
        <w:rPr>
          <w:rFonts w:ascii="Times New Roman" w:hAnsi="Times New Roman" w:cs="Times New Roman"/>
          <w:sz w:val="24"/>
          <w:szCs w:val="24"/>
        </w:rPr>
      </w:pPr>
      <w:r w:rsidRPr="00E73688">
        <w:rPr>
          <w:rFonts w:ascii="Times New Roman" w:hAnsi="Times New Roman" w:cs="Times New Roman"/>
          <w:sz w:val="24"/>
          <w:szCs w:val="24"/>
        </w:rPr>
        <w:t>Figure 1.  Map of the pitfall trap locations (need to add shapefiles of impacted areas</w:t>
      </w:r>
      <w:r w:rsidR="007936C7">
        <w:rPr>
          <w:rFonts w:ascii="Times New Roman" w:hAnsi="Times New Roman" w:cs="Times New Roman"/>
          <w:sz w:val="24"/>
          <w:szCs w:val="24"/>
        </w:rPr>
        <w:t xml:space="preserve"> as well as a legend</w:t>
      </w:r>
      <w:r w:rsidRPr="00E73688">
        <w:rPr>
          <w:rFonts w:ascii="Times New Roman" w:hAnsi="Times New Roman" w:cs="Times New Roman"/>
          <w:sz w:val="24"/>
          <w:szCs w:val="24"/>
        </w:rPr>
        <w:t>)</w:t>
      </w:r>
    </w:p>
    <w:p w14:paraId="76D802FD" w14:textId="77777777" w:rsidR="00E73688" w:rsidRDefault="00E73688" w:rsidP="00D216A4">
      <w:pPr>
        <w:rPr>
          <w:rFonts w:ascii="Times New Roman" w:hAnsi="Times New Roman" w:cs="Times New Roman"/>
          <w:sz w:val="24"/>
          <w:szCs w:val="24"/>
        </w:rPr>
      </w:pPr>
    </w:p>
    <w:p w14:paraId="61CD927B" w14:textId="737F3361" w:rsidR="00EB30E2" w:rsidRDefault="005A46A0" w:rsidP="00720B35">
      <w:pPr>
        <w:ind w:firstLine="720"/>
        <w:rPr>
          <w:rFonts w:ascii="Times New Roman" w:hAnsi="Times New Roman" w:cs="Times New Roman"/>
          <w:sz w:val="24"/>
          <w:szCs w:val="24"/>
        </w:rPr>
      </w:pPr>
      <w:r w:rsidRPr="005A46A0">
        <w:rPr>
          <w:rFonts w:ascii="Times New Roman" w:hAnsi="Times New Roman" w:cs="Times New Roman"/>
          <w:sz w:val="24"/>
          <w:szCs w:val="24"/>
        </w:rPr>
        <w:lastRenderedPageBreak/>
        <w:t xml:space="preserve">From mid-summer through winter of 2013, half of each </w:t>
      </w:r>
      <w:r w:rsidR="000A4D6A">
        <w:rPr>
          <w:rFonts w:ascii="Times New Roman" w:hAnsi="Times New Roman" w:cs="Times New Roman"/>
          <w:sz w:val="24"/>
          <w:szCs w:val="24"/>
        </w:rPr>
        <w:t>wind</w:t>
      </w:r>
      <w:r w:rsidR="004336CC">
        <w:rPr>
          <w:rFonts w:ascii="Times New Roman" w:hAnsi="Times New Roman" w:cs="Times New Roman"/>
          <w:sz w:val="24"/>
          <w:szCs w:val="24"/>
        </w:rPr>
        <w:t xml:space="preserve">-disturbed area </w:t>
      </w:r>
      <w:r w:rsidRPr="005A46A0">
        <w:rPr>
          <w:rFonts w:ascii="Times New Roman" w:hAnsi="Times New Roman" w:cs="Times New Roman"/>
          <w:sz w:val="24"/>
          <w:szCs w:val="24"/>
        </w:rPr>
        <w:t xml:space="preserve">was salvage-logged using heavy machinery to remove </w:t>
      </w:r>
      <w:r w:rsidR="00183CDF">
        <w:rPr>
          <w:rFonts w:ascii="Times New Roman" w:hAnsi="Times New Roman" w:cs="Times New Roman"/>
          <w:sz w:val="24"/>
          <w:szCs w:val="24"/>
        </w:rPr>
        <w:t>both</w:t>
      </w:r>
      <w:r w:rsidRPr="005A46A0">
        <w:rPr>
          <w:rFonts w:ascii="Times New Roman" w:hAnsi="Times New Roman" w:cs="Times New Roman"/>
          <w:sz w:val="24"/>
          <w:szCs w:val="24"/>
        </w:rPr>
        <w:t xml:space="preserve"> fallen and residual standing trees.</w:t>
      </w:r>
      <w:r>
        <w:rPr>
          <w:rFonts w:ascii="Times New Roman" w:hAnsi="Times New Roman" w:cs="Times New Roman"/>
          <w:sz w:val="24"/>
          <w:szCs w:val="24"/>
        </w:rPr>
        <w:t xml:space="preserve"> </w:t>
      </w:r>
      <w:r w:rsidRPr="005A46A0">
        <w:rPr>
          <w:rFonts w:ascii="Times New Roman" w:hAnsi="Times New Roman" w:cs="Times New Roman"/>
          <w:sz w:val="24"/>
          <w:szCs w:val="24"/>
        </w:rPr>
        <w:t xml:space="preserve">In 2015, three transects were established across each </w:t>
      </w:r>
      <w:r w:rsidR="000827AF">
        <w:rPr>
          <w:rFonts w:ascii="Times New Roman" w:hAnsi="Times New Roman" w:cs="Times New Roman"/>
          <w:sz w:val="24"/>
          <w:szCs w:val="24"/>
        </w:rPr>
        <w:t>area</w:t>
      </w:r>
      <w:r w:rsidRPr="005A46A0">
        <w:rPr>
          <w:rFonts w:ascii="Times New Roman" w:hAnsi="Times New Roman" w:cs="Times New Roman"/>
          <w:sz w:val="24"/>
          <w:szCs w:val="24"/>
        </w:rPr>
        <w:t xml:space="preserve"> of forest impacted by the tornado (total 6 transects)</w:t>
      </w:r>
      <w:r w:rsidR="00E9583A">
        <w:rPr>
          <w:rFonts w:ascii="Times New Roman" w:hAnsi="Times New Roman" w:cs="Times New Roman"/>
          <w:sz w:val="24"/>
          <w:szCs w:val="24"/>
        </w:rPr>
        <w:t xml:space="preserve"> (Figure 1)</w:t>
      </w:r>
      <w:r w:rsidRPr="005A46A0">
        <w:rPr>
          <w:rFonts w:ascii="Times New Roman" w:hAnsi="Times New Roman" w:cs="Times New Roman"/>
          <w:sz w:val="24"/>
          <w:szCs w:val="24"/>
        </w:rPr>
        <w:t xml:space="preserve">. Transects were established across the </w:t>
      </w:r>
      <w:r w:rsidR="000A4D6A">
        <w:rPr>
          <w:rFonts w:ascii="Times New Roman" w:hAnsi="Times New Roman" w:cs="Times New Roman"/>
          <w:sz w:val="24"/>
          <w:szCs w:val="24"/>
        </w:rPr>
        <w:t>windthrow</w:t>
      </w:r>
      <w:r w:rsidRPr="005A46A0">
        <w:rPr>
          <w:rFonts w:ascii="Times New Roman" w:hAnsi="Times New Roman" w:cs="Times New Roman"/>
          <w:sz w:val="24"/>
          <w:szCs w:val="24"/>
        </w:rPr>
        <w:t xml:space="preserve"> and salvaged disturbances that extended 50 m into the surrounding undisturbed forest on each side. Along each transect, four </w:t>
      </w:r>
      <w:r w:rsidR="00077707">
        <w:rPr>
          <w:rFonts w:ascii="Times New Roman" w:hAnsi="Times New Roman" w:cs="Times New Roman"/>
          <w:sz w:val="24"/>
          <w:szCs w:val="24"/>
        </w:rPr>
        <w:t>plots</w:t>
      </w:r>
      <w:r w:rsidRPr="005A46A0">
        <w:rPr>
          <w:rFonts w:ascii="Times New Roman" w:hAnsi="Times New Roman" w:cs="Times New Roman"/>
          <w:sz w:val="24"/>
          <w:szCs w:val="24"/>
        </w:rPr>
        <w:t xml:space="preserve"> were established</w:t>
      </w:r>
      <w:r w:rsidR="00077707">
        <w:rPr>
          <w:rFonts w:ascii="Times New Roman" w:hAnsi="Times New Roman" w:cs="Times New Roman"/>
          <w:sz w:val="24"/>
          <w:szCs w:val="24"/>
        </w:rPr>
        <w:t>: one plot in</w:t>
      </w:r>
      <w:r w:rsidR="00576A51">
        <w:rPr>
          <w:rFonts w:ascii="Times New Roman" w:hAnsi="Times New Roman" w:cs="Times New Roman"/>
          <w:sz w:val="24"/>
          <w:szCs w:val="24"/>
        </w:rPr>
        <w:t xml:space="preserve"> windthrow, </w:t>
      </w:r>
      <w:r w:rsidR="00146082">
        <w:rPr>
          <w:rFonts w:ascii="Times New Roman" w:hAnsi="Times New Roman" w:cs="Times New Roman"/>
          <w:sz w:val="24"/>
          <w:szCs w:val="24"/>
        </w:rPr>
        <w:t xml:space="preserve">one in salvaged, and two in the </w:t>
      </w:r>
      <w:r w:rsidR="00202BFC">
        <w:rPr>
          <w:rFonts w:ascii="Times New Roman" w:hAnsi="Times New Roman" w:cs="Times New Roman"/>
          <w:sz w:val="24"/>
          <w:szCs w:val="24"/>
        </w:rPr>
        <w:t xml:space="preserve">surrounding undisturbed forest. This resulted in a sample size of </w:t>
      </w:r>
      <w:r w:rsidR="0058715D">
        <w:rPr>
          <w:rFonts w:ascii="Times New Roman" w:hAnsi="Times New Roman" w:cs="Times New Roman"/>
          <w:sz w:val="24"/>
          <w:szCs w:val="24"/>
        </w:rPr>
        <w:t>24 plots, wherein all data collection occurred.</w:t>
      </w:r>
    </w:p>
    <w:p w14:paraId="50D31021" w14:textId="1CBA8DC0" w:rsidR="00E73688" w:rsidRDefault="00E73688" w:rsidP="00D216A4">
      <w:pPr>
        <w:rPr>
          <w:rFonts w:ascii="Times New Roman" w:hAnsi="Times New Roman" w:cs="Times New Roman"/>
          <w:sz w:val="24"/>
          <w:szCs w:val="24"/>
        </w:rPr>
      </w:pPr>
    </w:p>
    <w:p w14:paraId="6F504C14" w14:textId="77777777" w:rsidR="00F96770" w:rsidRPr="00DF2A3F" w:rsidRDefault="00F96770" w:rsidP="00F96770">
      <w:pPr>
        <w:rPr>
          <w:rFonts w:ascii="Times New Roman" w:hAnsi="Times New Roman" w:cs="Times New Roman"/>
          <w:sz w:val="24"/>
          <w:szCs w:val="24"/>
          <w:u w:val="single"/>
        </w:rPr>
      </w:pPr>
      <w:r w:rsidRPr="00DF2A3F">
        <w:rPr>
          <w:rFonts w:ascii="Times New Roman" w:hAnsi="Times New Roman" w:cs="Times New Roman"/>
          <w:sz w:val="24"/>
          <w:szCs w:val="24"/>
          <w:u w:val="single"/>
        </w:rPr>
        <w:t>Ground-dwelling invertebrate sampling</w:t>
      </w:r>
    </w:p>
    <w:p w14:paraId="76838E34" w14:textId="77777777" w:rsidR="00F96770" w:rsidRPr="00F96770" w:rsidRDefault="00F96770" w:rsidP="00F96770">
      <w:pPr>
        <w:rPr>
          <w:rFonts w:ascii="Times New Roman" w:hAnsi="Times New Roman" w:cs="Times New Roman"/>
          <w:sz w:val="24"/>
          <w:szCs w:val="24"/>
        </w:rPr>
      </w:pPr>
    </w:p>
    <w:p w14:paraId="1D12C838" w14:textId="2DC9CA59" w:rsidR="0058715D" w:rsidRDefault="00F96770" w:rsidP="00720B35">
      <w:pPr>
        <w:ind w:firstLine="720"/>
        <w:rPr>
          <w:rFonts w:ascii="Times New Roman" w:hAnsi="Times New Roman" w:cs="Times New Roman"/>
          <w:sz w:val="24"/>
          <w:szCs w:val="24"/>
        </w:rPr>
      </w:pPr>
      <w:r w:rsidRPr="00F96770">
        <w:rPr>
          <w:rFonts w:ascii="Times New Roman" w:hAnsi="Times New Roman" w:cs="Times New Roman"/>
          <w:sz w:val="24"/>
          <w:szCs w:val="24"/>
        </w:rPr>
        <w:t>Ground-dwelling invertebrates were sampled using barrier pitfall traps in 2015 and 2022, representing three and ten years post-tornado</w:t>
      </w:r>
      <w:r w:rsidR="000040A8">
        <w:rPr>
          <w:rFonts w:ascii="Times New Roman" w:hAnsi="Times New Roman" w:cs="Times New Roman"/>
          <w:sz w:val="24"/>
          <w:szCs w:val="24"/>
        </w:rPr>
        <w:t xml:space="preserve"> (two and nine</w:t>
      </w:r>
      <w:r w:rsidR="00720B35">
        <w:rPr>
          <w:rFonts w:ascii="Times New Roman" w:hAnsi="Times New Roman" w:cs="Times New Roman"/>
          <w:sz w:val="24"/>
          <w:szCs w:val="24"/>
        </w:rPr>
        <w:t xml:space="preserve"> years post-salvage)</w:t>
      </w:r>
      <w:r w:rsidRPr="00F96770">
        <w:rPr>
          <w:rFonts w:ascii="Times New Roman" w:hAnsi="Times New Roman" w:cs="Times New Roman"/>
          <w:sz w:val="24"/>
          <w:szCs w:val="24"/>
        </w:rPr>
        <w:t>.  Barrier pitfall traps consisted of two pairs of plastic cups (each pair having an inner 500 mL cup and an outer 1 L cup) which were placed into the ground so that the lip of the cup was flush with the ground surface. The two pairs of cups were placed 1 m from each other, and garden edging (Suncast® eco edge) was placed between them to create a barrier. Cups were filled 4 cm high with propylene glycol (recreational vehicle and marine antifreeze, Peak Company Old World Industries, Clear Lake, Texas) with a few drops of detergent. Masonite board (100 cm</w:t>
      </w:r>
      <w:r w:rsidRPr="00720B35">
        <w:rPr>
          <w:rFonts w:ascii="Times New Roman" w:hAnsi="Times New Roman" w:cs="Times New Roman"/>
          <w:sz w:val="24"/>
          <w:szCs w:val="24"/>
          <w:vertAlign w:val="superscript"/>
        </w:rPr>
        <w:t>2</w:t>
      </w:r>
      <w:r w:rsidRPr="00F96770">
        <w:rPr>
          <w:rFonts w:ascii="Times New Roman" w:hAnsi="Times New Roman" w:cs="Times New Roman"/>
          <w:sz w:val="24"/>
          <w:szCs w:val="24"/>
        </w:rPr>
        <w:t>) was placed at 3 cm above each cup to prevent flooding from rain. Steel hardware cloth was secured over cups using 30 cm stakes to limit mammal disturbance.</w:t>
      </w:r>
    </w:p>
    <w:p w14:paraId="5AE87A07" w14:textId="77777777" w:rsidR="006C068D" w:rsidRDefault="006C068D" w:rsidP="00720B35">
      <w:pPr>
        <w:ind w:firstLine="720"/>
        <w:rPr>
          <w:rFonts w:ascii="Times New Roman" w:hAnsi="Times New Roman" w:cs="Times New Roman"/>
          <w:sz w:val="24"/>
          <w:szCs w:val="24"/>
        </w:rPr>
      </w:pPr>
    </w:p>
    <w:p w14:paraId="2D747D99" w14:textId="4C4359F9" w:rsidR="001B6F4F" w:rsidRDefault="006C068D" w:rsidP="00720B35">
      <w:pPr>
        <w:ind w:firstLine="720"/>
        <w:rPr>
          <w:rFonts w:ascii="Times New Roman" w:hAnsi="Times New Roman" w:cs="Times New Roman"/>
          <w:sz w:val="24"/>
          <w:szCs w:val="24"/>
        </w:rPr>
      </w:pPr>
      <w:r w:rsidRPr="006C068D">
        <w:rPr>
          <w:rFonts w:ascii="Times New Roman" w:hAnsi="Times New Roman" w:cs="Times New Roman"/>
          <w:sz w:val="24"/>
          <w:szCs w:val="24"/>
        </w:rPr>
        <w:t xml:space="preserve">Pitfall trap sampling was conducted continuously over the growing seasons in 2015 and 2022. Trap catch was collected every two weeks, and cups were refilled with propylene glycol. In 2015, pitfall traps were installed on May 27-28, and samples were collected on 9-10 June, 24-25 June, 8 July, 22 July, 5 August, and 17 August. In 2022, traps were installed on 1-2 June, and samples were collected on 15 June, 29 June, 13 July, 27 July, 11 August, 23 August, and 9 September. </w:t>
      </w:r>
      <w:r w:rsidR="00795193">
        <w:rPr>
          <w:rFonts w:ascii="Times New Roman" w:hAnsi="Times New Roman" w:cs="Times New Roman"/>
          <w:sz w:val="24"/>
          <w:szCs w:val="24"/>
        </w:rPr>
        <w:t xml:space="preserve">Between 2015 and 2022, plot 63 had to be moved by </w:t>
      </w:r>
      <w:r w:rsidR="00E27A4D">
        <w:rPr>
          <w:rFonts w:ascii="Times New Roman" w:hAnsi="Times New Roman" w:cs="Times New Roman"/>
          <w:sz w:val="24"/>
          <w:szCs w:val="24"/>
        </w:rPr>
        <w:t>27</w:t>
      </w:r>
      <w:r w:rsidR="00795193">
        <w:rPr>
          <w:rFonts w:ascii="Times New Roman" w:hAnsi="Times New Roman" w:cs="Times New Roman"/>
          <w:sz w:val="24"/>
          <w:szCs w:val="24"/>
        </w:rPr>
        <w:t xml:space="preserve"> m because of fallen debris</w:t>
      </w:r>
      <w:r w:rsidR="00D6079B">
        <w:rPr>
          <w:rFonts w:ascii="Times New Roman" w:hAnsi="Times New Roman" w:cs="Times New Roman"/>
          <w:sz w:val="24"/>
          <w:szCs w:val="24"/>
        </w:rPr>
        <w:t>, but the new location was</w:t>
      </w:r>
      <w:r w:rsidR="00071E62">
        <w:rPr>
          <w:rFonts w:ascii="Times New Roman" w:hAnsi="Times New Roman" w:cs="Times New Roman"/>
          <w:sz w:val="24"/>
          <w:szCs w:val="24"/>
        </w:rPr>
        <w:t xml:space="preserve"> still within the windthrow treatment</w:t>
      </w:r>
      <w:r w:rsidR="00795193">
        <w:rPr>
          <w:rFonts w:ascii="Times New Roman" w:hAnsi="Times New Roman" w:cs="Times New Roman"/>
          <w:sz w:val="24"/>
          <w:szCs w:val="24"/>
        </w:rPr>
        <w:t xml:space="preserve">. </w:t>
      </w:r>
      <w:r w:rsidRPr="006C068D">
        <w:rPr>
          <w:rFonts w:ascii="Times New Roman" w:hAnsi="Times New Roman" w:cs="Times New Roman"/>
          <w:sz w:val="24"/>
          <w:szCs w:val="24"/>
        </w:rPr>
        <w:t xml:space="preserve">Trap catch was collected by pouring the sample through a </w:t>
      </w:r>
      <w:commentRangeStart w:id="9"/>
      <w:r w:rsidRPr="006C068D">
        <w:rPr>
          <w:rFonts w:ascii="Times New Roman" w:hAnsi="Times New Roman" w:cs="Times New Roman"/>
          <w:sz w:val="24"/>
          <w:szCs w:val="24"/>
        </w:rPr>
        <w:t xml:space="preserve">fine mesh strainer </w:t>
      </w:r>
      <w:commentRangeEnd w:id="9"/>
      <w:r w:rsidR="00F679E1">
        <w:rPr>
          <w:rStyle w:val="CommentReference"/>
        </w:rPr>
        <w:commentReference w:id="9"/>
      </w:r>
      <w:r w:rsidRPr="006C068D">
        <w:rPr>
          <w:rFonts w:ascii="Times New Roman" w:hAnsi="Times New Roman" w:cs="Times New Roman"/>
          <w:sz w:val="24"/>
          <w:szCs w:val="24"/>
        </w:rPr>
        <w:t xml:space="preserve">and storing the contents in a specimen cup with 70% ethanol until sorting and identification. </w:t>
      </w:r>
    </w:p>
    <w:p w14:paraId="366EBE8F" w14:textId="77777777" w:rsidR="001B6F4F" w:rsidRDefault="001B6F4F" w:rsidP="00720B35">
      <w:pPr>
        <w:ind w:firstLine="720"/>
        <w:rPr>
          <w:rFonts w:ascii="Times New Roman" w:hAnsi="Times New Roman" w:cs="Times New Roman"/>
          <w:sz w:val="24"/>
          <w:szCs w:val="24"/>
        </w:rPr>
      </w:pPr>
    </w:p>
    <w:p w14:paraId="072DE18E" w14:textId="3CBB013A" w:rsidR="006C068D" w:rsidRDefault="001B6F4F" w:rsidP="00720B35">
      <w:pPr>
        <w:ind w:firstLine="720"/>
        <w:rPr>
          <w:rFonts w:ascii="Times New Roman" w:hAnsi="Times New Roman" w:cs="Times New Roman"/>
          <w:sz w:val="24"/>
          <w:szCs w:val="24"/>
        </w:rPr>
      </w:pPr>
      <w:r w:rsidRPr="001B6F4F">
        <w:rPr>
          <w:rFonts w:ascii="Times New Roman" w:hAnsi="Times New Roman" w:cs="Times New Roman"/>
          <w:sz w:val="24"/>
          <w:szCs w:val="24"/>
        </w:rPr>
        <w:t xml:space="preserve">Ground beetles (Carabidae) were identified to species using </w:t>
      </w:r>
      <w:r w:rsidR="00766844">
        <w:rPr>
          <w:rFonts w:ascii="Times New Roman" w:hAnsi="Times New Roman" w:cs="Times New Roman"/>
          <w:sz w:val="24"/>
          <w:szCs w:val="24"/>
        </w:rPr>
        <w:t xml:space="preserve">taxonomic </w:t>
      </w:r>
      <w:r w:rsidRPr="001B6F4F">
        <w:rPr>
          <w:rFonts w:ascii="Times New Roman" w:hAnsi="Times New Roman" w:cs="Times New Roman"/>
          <w:sz w:val="24"/>
          <w:szCs w:val="24"/>
        </w:rPr>
        <w:t xml:space="preserve">keys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{"citationID":"RsDvREuA","properties":{"formattedCitation":"(Lindroth 1961, Freitag 1969, Bousquet 2010, Bousquet and Messer 2010, Hunting 2013, Harden and Guarnieri 2017)","plainCitation":"(Lindroth 1961, Freitag 1969, Bousquet 2010, Bousquet and Messer 2010, Hunting 2013, Harden and Guarnieri 2017)","noteIndex":0},"citationItems":[{"id":304,"uris":["http://zotero.org/groups/5154252/items/HA9545J3"],"itemData":{"id":304,"type":"book","title":"The Ground-beetles of Canada and Alaska","author":[{"family":"Lindroth","given":"Carl H"}],"issued":{"date-parts":[["1961"]],"season":"1969"}}},{"id":531,"uris":["http://zotero.org/users/6631577/items/9PTU9TIK"],"itemData":{"id":531,"type":"book","collection-number":"n° 90","collection-title":"Pensoft series faunistica","event-place":"Sofia","ISBN":"978-954-642-522-5","language":"eng","publisher":"Pensoft","publisher-place":"Sofia","source":"BnF ISBN","title":"Illustrated identification guide to adults and larvae of northeastern North American ground beetles: Coleoptera : Carabidae","title-short":"Illustrated identification guide to adults and larvae of northeastern North American ground beetles","author":[{"family":"Bousquet","given":"Yves"}],"issued":{"date-parts":[["2010"]]}}},{"id":806,"uris":["http://zotero.org/users/6631577/items/LXLTWQB7"],"itemData":{"id":806,"type":"article-journal","container-title":"Quaestiones Entomologicae","page":"88-212","title":"A revision of the species of the genus Evarthrus LeConte (Coleoptera: Carabidae)","volume":"5","author":[{"family":"Freitag","given":"R."}],"issued":{"date-parts":[["1969"]]}}},{"id":1092,"uris":["http://zotero.org/users/6631577/items/2LNJR5MI"],"itemData":{"id":1092,"type":"article-journal","container-title":"ZooKeys","DOI":"10.3897/zookeys.53.470","ISSN":"1313-2970, 1313-2989","journalAbbreviation":"ZK","license":"http://creativecommons.org/licenses/by/3.0/","page":"25-31","source":"DOI.org (Crossref)","title":"Redescription of Stenolophus thoracicus Casey (Coleoptera, Carabidae, Harpalini), a valid species","volume":"53","author":[{"family":"Bousquet","given":"Yves"},{"family":"Messer","given":"Peter"}],"issued":{"date-parts":[["2010",8,27]]}}},{"id":1094,"uris":["http://zotero.org/users/6631577/items/X6DVLXKE"],"itemData":{"id":1094,"type":"article-journal","container-title":"The Maryland Entomologist","issue":"1","page":"16-34","title":"Illustrated Key and Photo Atlas of the Snail-eating Ground Beetles in the Genus Scaphinotus Dejean (Coleoptera: Carabidae: Cychrini) Occurring in the Mid-Atlantic Region","volume":"7","author":[{"family":"Harden","given":"Curt W."},{"family":"Guarnieri","given":"Frank G."}],"issued":{"date-parts":[["2017",9]]}}},{"id":1174,"uris":["http://zotero.org/users/6631577/items/3Q8B2TVB"],"itemData":{"id":1174,"type":"article-journal","container-title":"ZooKeys","DOI":"10.3897/zookeys.259.2970","ISSN":"1313-2970, 1313-2989","journalAbbreviation":"ZK","license":"http://creativecommons.org/licenses/by/3.0/","page":"1-73","source":"DOI.org (Crossref)","title":"A taxonomic revision of the Cymindis (Pinacodera) limbata species group (Coleoptera, Carabidae, Lebiini), including description of a new species from Florida, U.S.A.","volume":"259","author":[{"family":"Hunting","given":"Wesley"}],"issued":{"date-parts":[["2013",1,18]]}}}],"schema":"https://github.com/citation-style-language/schema/raw/master/csl-citation.json"}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(Lindroth 1961, Freitag 1969, Bousquet 2010, Bousquet and Messer 2010, Hunting 2013, Harden and Guarnieri 2017)</w:t>
      </w:r>
      <w:r w:rsidR="00E3022C">
        <w:rPr>
          <w:rFonts w:ascii="Times New Roman" w:hAnsi="Times New Roman" w:cs="Times New Roman"/>
          <w:sz w:val="24"/>
          <w:szCs w:val="24"/>
        </w:rPr>
        <w:fldChar w:fldCharType="end"/>
      </w:r>
      <w:r w:rsidRPr="001B6F4F">
        <w:rPr>
          <w:rFonts w:ascii="Times New Roman" w:hAnsi="Times New Roman" w:cs="Times New Roman"/>
          <w:sz w:val="24"/>
          <w:szCs w:val="24"/>
        </w:rPr>
        <w:t xml:space="preserve">. </w:t>
      </w:r>
      <w:r w:rsidR="00766844" w:rsidRPr="001B6F4F">
        <w:rPr>
          <w:rFonts w:ascii="Times New Roman" w:hAnsi="Times New Roman" w:cs="Times New Roman"/>
          <w:sz w:val="24"/>
          <w:szCs w:val="24"/>
        </w:rPr>
        <w:t>Nomenclature followed</w:t>
      </w:r>
      <w:r w:rsidR="00766844">
        <w:rPr>
          <w:rFonts w:ascii="Times New Roman" w:hAnsi="Times New Roman" w:cs="Times New Roman"/>
          <w:sz w:val="24"/>
          <w:szCs w:val="24"/>
        </w:rPr>
        <w:t xml:space="preserve"> </w:t>
      </w:r>
      <w:r w:rsidR="00766844">
        <w:rPr>
          <w:rFonts w:ascii="Times New Roman" w:hAnsi="Times New Roman" w:cs="Times New Roman"/>
          <w:sz w:val="24"/>
          <w:szCs w:val="24"/>
        </w:rPr>
        <w:fldChar w:fldCharType="begin"/>
      </w:r>
      <w:r w:rsidR="00EC5E8B">
        <w:rPr>
          <w:rFonts w:ascii="Times New Roman" w:hAnsi="Times New Roman" w:cs="Times New Roman"/>
          <w:sz w:val="24"/>
          <w:szCs w:val="24"/>
        </w:rPr>
        <w:instrText xml:space="preserve"> ADDIN ZOTERO_ITEM CSL_CITATION {"citationID":"EfgNzXUF","properties":{"formattedCitation":"(Bousquet 2012)","plainCitation":"(Bousquet 2012)","dontUpdate":true,"noteIndex":0},"citationItems":[{"id":301,"uris":["http://zotero.org/groups/5154252/items/P2HS6PQA"],"itemData":{"id":301,"type":"article-journal","container-title":"ZooKeys","DOI":"10.3897/zookeys.245.3416","ISSN":"1313-2970, 1313-2989","journalAbbreviation":"ZK","page":"1-1722","source":"DOI.org (Crossref)","title":"Catalogue of Geadephaga (Coleoptera: Adephaga) of America, north of Mexico","title-short":"Catalogue of Geadephaga (Coleoptera","volume":"245","author":[{"family":"Bousquet","given":"Yves"}],"issued":{"date-parts":[["2012",11,28]]}}}],"schema":"https://github.com/citation-style-language/schema/raw/master/csl-citation.json"} </w:instrText>
      </w:r>
      <w:r w:rsidR="00766844">
        <w:rPr>
          <w:rFonts w:ascii="Times New Roman" w:hAnsi="Times New Roman" w:cs="Times New Roman"/>
          <w:sz w:val="24"/>
          <w:szCs w:val="24"/>
        </w:rPr>
        <w:fldChar w:fldCharType="separate"/>
      </w:r>
      <w:r w:rsidR="00766844" w:rsidRPr="00766844">
        <w:rPr>
          <w:rFonts w:ascii="Times New Roman" w:hAnsi="Times New Roman" w:cs="Times New Roman"/>
          <w:sz w:val="24"/>
        </w:rPr>
        <w:t xml:space="preserve">Bousquet </w:t>
      </w:r>
      <w:r w:rsidR="00CD168F">
        <w:rPr>
          <w:rFonts w:ascii="Times New Roman" w:hAnsi="Times New Roman" w:cs="Times New Roman"/>
          <w:sz w:val="24"/>
        </w:rPr>
        <w:t>(</w:t>
      </w:r>
      <w:r w:rsidR="00766844" w:rsidRPr="00766844">
        <w:rPr>
          <w:rFonts w:ascii="Times New Roman" w:hAnsi="Times New Roman" w:cs="Times New Roman"/>
          <w:sz w:val="24"/>
        </w:rPr>
        <w:t>2012)</w:t>
      </w:r>
      <w:r w:rsidR="00766844">
        <w:rPr>
          <w:rFonts w:ascii="Times New Roman" w:hAnsi="Times New Roman" w:cs="Times New Roman"/>
          <w:sz w:val="24"/>
          <w:szCs w:val="24"/>
        </w:rPr>
        <w:fldChar w:fldCharType="end"/>
      </w:r>
      <w:r w:rsidR="00766844">
        <w:rPr>
          <w:rFonts w:ascii="Times New Roman" w:hAnsi="Times New Roman" w:cs="Times New Roman"/>
          <w:sz w:val="24"/>
          <w:szCs w:val="24"/>
        </w:rPr>
        <w:t xml:space="preserve">. </w:t>
      </w:r>
      <w:r w:rsidRPr="001B6F4F">
        <w:rPr>
          <w:rFonts w:ascii="Times New Roman" w:hAnsi="Times New Roman" w:cs="Times New Roman"/>
          <w:sz w:val="24"/>
          <w:szCs w:val="24"/>
        </w:rPr>
        <w:t>Species vouchers were deposited at the C. A. Triplehorn Insect Collection (OSUC), Museum of Biological Diversity, The Ohio State University, Columbus, Ohio where each specimen was given a unique identifier label (</w:t>
      </w:r>
      <w:commentRangeStart w:id="10"/>
      <w:r w:rsidRPr="001B6F4F">
        <w:rPr>
          <w:rFonts w:ascii="Times New Roman" w:hAnsi="Times New Roman" w:cs="Times New Roman"/>
          <w:sz w:val="24"/>
          <w:szCs w:val="24"/>
        </w:rPr>
        <w:t xml:space="preserve">Table </w:t>
      </w:r>
      <w:r w:rsidR="00552960">
        <w:rPr>
          <w:rFonts w:ascii="Times New Roman" w:hAnsi="Times New Roman" w:cs="Times New Roman"/>
          <w:sz w:val="24"/>
          <w:szCs w:val="24"/>
        </w:rPr>
        <w:t>1</w:t>
      </w:r>
      <w:commentRangeEnd w:id="10"/>
      <w:r w:rsidR="00552960">
        <w:rPr>
          <w:rStyle w:val="CommentReference"/>
        </w:rPr>
        <w:commentReference w:id="10"/>
      </w:r>
      <w:r w:rsidRPr="001B6F4F">
        <w:rPr>
          <w:rFonts w:ascii="Times New Roman" w:hAnsi="Times New Roman" w:cs="Times New Roman"/>
          <w:sz w:val="24"/>
          <w:szCs w:val="24"/>
        </w:rPr>
        <w:t>).</w:t>
      </w:r>
      <w:r w:rsidR="006C068D" w:rsidRPr="006C068D">
        <w:rPr>
          <w:rFonts w:ascii="Times New Roman" w:hAnsi="Times New Roman" w:cs="Times New Roman"/>
          <w:sz w:val="24"/>
          <w:szCs w:val="24"/>
        </w:rPr>
        <w:t xml:space="preserve"> </w:t>
      </w:r>
    </w:p>
    <w:p w14:paraId="7E2B01D6" w14:textId="77777777" w:rsidR="00101A72" w:rsidRDefault="00101A72" w:rsidP="00101A72">
      <w:pPr>
        <w:rPr>
          <w:rFonts w:ascii="Times New Roman" w:hAnsi="Times New Roman" w:cs="Times New Roman"/>
          <w:sz w:val="24"/>
          <w:szCs w:val="24"/>
        </w:rPr>
      </w:pPr>
    </w:p>
    <w:p w14:paraId="0900635A" w14:textId="3BFCEB3D" w:rsidR="00101A72" w:rsidRPr="00101A72" w:rsidRDefault="00EF7F5D" w:rsidP="00101A72">
      <w:pPr>
        <w:rPr>
          <w:rFonts w:ascii="Times New Roman" w:hAnsi="Times New Roman" w:cs="Times New Roman"/>
          <w:sz w:val="24"/>
          <w:szCs w:val="24"/>
          <w:u w:val="single"/>
        </w:rPr>
      </w:pPr>
      <w:r>
        <w:rPr>
          <w:rFonts w:ascii="Times New Roman" w:hAnsi="Times New Roman" w:cs="Times New Roman"/>
          <w:sz w:val="24"/>
          <w:szCs w:val="24"/>
          <w:u w:val="single"/>
        </w:rPr>
        <w:t>Trait</w:t>
      </w:r>
      <w:r w:rsidR="00101A72" w:rsidRPr="00101A72">
        <w:rPr>
          <w:rFonts w:ascii="Times New Roman" w:hAnsi="Times New Roman" w:cs="Times New Roman"/>
          <w:sz w:val="24"/>
          <w:szCs w:val="24"/>
          <w:u w:val="single"/>
        </w:rPr>
        <w:t xml:space="preserve"> measurements</w:t>
      </w:r>
    </w:p>
    <w:p w14:paraId="6EF0399A" w14:textId="77777777" w:rsidR="00101A72" w:rsidRPr="00101A72" w:rsidRDefault="00101A72" w:rsidP="00101A72">
      <w:pPr>
        <w:rPr>
          <w:rFonts w:ascii="Times New Roman" w:hAnsi="Times New Roman" w:cs="Times New Roman"/>
          <w:sz w:val="24"/>
          <w:szCs w:val="24"/>
        </w:rPr>
      </w:pPr>
    </w:p>
    <w:p w14:paraId="594CAEB8" w14:textId="5466EFA6" w:rsidR="00E1577E" w:rsidRDefault="00101A72" w:rsidP="00E1577E">
      <w:pPr>
        <w:ind w:firstLine="720"/>
        <w:rPr>
          <w:rFonts w:ascii="Times New Roman" w:hAnsi="Times New Roman" w:cs="Times New Roman"/>
          <w:sz w:val="24"/>
          <w:szCs w:val="24"/>
        </w:rPr>
      </w:pPr>
      <w:r w:rsidRPr="00101A72">
        <w:rPr>
          <w:rFonts w:ascii="Times New Roman" w:hAnsi="Times New Roman" w:cs="Times New Roman"/>
          <w:sz w:val="24"/>
          <w:szCs w:val="24"/>
        </w:rPr>
        <w:t xml:space="preserve">We selected </w:t>
      </w:r>
      <w:r w:rsidR="008A20AC">
        <w:rPr>
          <w:rFonts w:ascii="Times New Roman" w:hAnsi="Times New Roman" w:cs="Times New Roman"/>
          <w:sz w:val="24"/>
          <w:szCs w:val="24"/>
        </w:rPr>
        <w:t>eight</w:t>
      </w:r>
      <w:r w:rsidRPr="00101A72">
        <w:rPr>
          <w:rFonts w:ascii="Times New Roman" w:hAnsi="Times New Roman" w:cs="Times New Roman"/>
          <w:sz w:val="24"/>
          <w:szCs w:val="24"/>
        </w:rPr>
        <w:t xml:space="preserve"> morphological traits </w:t>
      </w:r>
      <w:r w:rsidR="00880CDA">
        <w:rPr>
          <w:rFonts w:ascii="Times New Roman" w:hAnsi="Times New Roman" w:cs="Times New Roman"/>
          <w:sz w:val="24"/>
          <w:szCs w:val="24"/>
        </w:rPr>
        <w:t xml:space="preserve">of </w:t>
      </w:r>
      <w:r w:rsidR="00E007BB">
        <w:rPr>
          <w:rFonts w:ascii="Times New Roman" w:hAnsi="Times New Roman" w:cs="Times New Roman"/>
          <w:sz w:val="24"/>
          <w:szCs w:val="24"/>
        </w:rPr>
        <w:t xml:space="preserve">beetles </w:t>
      </w:r>
      <w:r w:rsidRPr="00101A72">
        <w:rPr>
          <w:rFonts w:ascii="Times New Roman" w:hAnsi="Times New Roman" w:cs="Times New Roman"/>
          <w:sz w:val="24"/>
          <w:szCs w:val="24"/>
        </w:rPr>
        <w:t xml:space="preserve">that </w:t>
      </w:r>
      <w:r w:rsidR="00DC62C1">
        <w:rPr>
          <w:rFonts w:ascii="Times New Roman" w:hAnsi="Times New Roman" w:cs="Times New Roman"/>
          <w:sz w:val="24"/>
          <w:szCs w:val="24"/>
        </w:rPr>
        <w:t xml:space="preserve">have previously been shown to </w:t>
      </w:r>
      <w:r w:rsidR="0043356E">
        <w:rPr>
          <w:rFonts w:ascii="Times New Roman" w:hAnsi="Times New Roman" w:cs="Times New Roman"/>
          <w:sz w:val="24"/>
          <w:szCs w:val="24"/>
        </w:rPr>
        <w:t>relate to</w:t>
      </w:r>
      <w:r w:rsidRPr="00101A72">
        <w:rPr>
          <w:rFonts w:ascii="Times New Roman" w:hAnsi="Times New Roman" w:cs="Times New Roman"/>
          <w:sz w:val="24"/>
          <w:szCs w:val="24"/>
        </w:rPr>
        <w:t xml:space="preserve"> </w:t>
      </w:r>
      <w:r w:rsidR="001620D2">
        <w:rPr>
          <w:rFonts w:ascii="Times New Roman" w:hAnsi="Times New Roman" w:cs="Times New Roman"/>
          <w:sz w:val="24"/>
          <w:szCs w:val="24"/>
        </w:rPr>
        <w:t>habitat</w:t>
      </w:r>
      <w:r w:rsidR="00880CDA">
        <w:rPr>
          <w:rFonts w:ascii="Times New Roman" w:hAnsi="Times New Roman" w:cs="Times New Roman"/>
          <w:sz w:val="24"/>
          <w:szCs w:val="24"/>
        </w:rPr>
        <w:t xml:space="preserve"> </w:t>
      </w:r>
      <w:r w:rsidRPr="00101A72">
        <w:rPr>
          <w:rFonts w:ascii="Times New Roman" w:hAnsi="Times New Roman" w:cs="Times New Roman"/>
          <w:sz w:val="24"/>
          <w:szCs w:val="24"/>
        </w:rPr>
        <w:t xml:space="preserve">(Table </w:t>
      </w:r>
      <w:r>
        <w:rPr>
          <w:rFonts w:ascii="Times New Roman" w:hAnsi="Times New Roman" w:cs="Times New Roman"/>
          <w:sz w:val="24"/>
          <w:szCs w:val="24"/>
        </w:rPr>
        <w:t>2</w:t>
      </w:r>
      <w:r w:rsidRPr="00101A72">
        <w:rPr>
          <w:rFonts w:ascii="Times New Roman" w:hAnsi="Times New Roman" w:cs="Times New Roman"/>
          <w:sz w:val="24"/>
          <w:szCs w:val="24"/>
        </w:rPr>
        <w:t xml:space="preserve">) (Fountain-Jones, Baker, and Jordan 2015). These traits </w:t>
      </w:r>
      <w:r w:rsidR="00DC62C1">
        <w:rPr>
          <w:rFonts w:ascii="Times New Roman" w:hAnsi="Times New Roman" w:cs="Times New Roman"/>
          <w:sz w:val="24"/>
          <w:szCs w:val="24"/>
        </w:rPr>
        <w:t>are</w:t>
      </w:r>
      <w:r w:rsidRPr="00101A72">
        <w:rPr>
          <w:rFonts w:ascii="Times New Roman" w:hAnsi="Times New Roman" w:cs="Times New Roman"/>
          <w:sz w:val="24"/>
          <w:szCs w:val="24"/>
        </w:rPr>
        <w:t xml:space="preserve"> body length, antenna length, eye protrusion, eye length, pronotum width, abdomen width, rear leg length, </w:t>
      </w:r>
      <w:r w:rsidR="008A20AC">
        <w:rPr>
          <w:rFonts w:ascii="Times New Roman" w:hAnsi="Times New Roman" w:cs="Times New Roman"/>
          <w:sz w:val="24"/>
          <w:szCs w:val="24"/>
        </w:rPr>
        <w:t xml:space="preserve">and </w:t>
      </w:r>
      <w:r w:rsidRPr="00101A72">
        <w:rPr>
          <w:rFonts w:ascii="Times New Roman" w:hAnsi="Times New Roman" w:cs="Times New Roman"/>
          <w:sz w:val="24"/>
          <w:szCs w:val="24"/>
        </w:rPr>
        <w:t xml:space="preserve">rear trochanter length. </w:t>
      </w:r>
      <w:r w:rsidR="00EF1150">
        <w:rPr>
          <w:rFonts w:ascii="Times New Roman" w:hAnsi="Times New Roman" w:cs="Times New Roman"/>
          <w:sz w:val="24"/>
          <w:szCs w:val="24"/>
        </w:rPr>
        <w:t>Traits</w:t>
      </w:r>
      <w:r w:rsidRPr="00101A72">
        <w:rPr>
          <w:rFonts w:ascii="Times New Roman" w:hAnsi="Times New Roman" w:cs="Times New Roman"/>
          <w:sz w:val="24"/>
          <w:szCs w:val="24"/>
        </w:rPr>
        <w:t xml:space="preserve"> were measured under a dissecting microscope using an ocular micrometer to the nearest 0.</w:t>
      </w:r>
      <w:r w:rsidR="000C1D5C">
        <w:rPr>
          <w:rFonts w:ascii="Times New Roman" w:hAnsi="Times New Roman" w:cs="Times New Roman"/>
          <w:sz w:val="24"/>
          <w:szCs w:val="24"/>
        </w:rPr>
        <w:t>1</w:t>
      </w:r>
      <w:r w:rsidRPr="00101A72">
        <w:rPr>
          <w:rFonts w:ascii="Times New Roman" w:hAnsi="Times New Roman" w:cs="Times New Roman"/>
          <w:sz w:val="24"/>
          <w:szCs w:val="24"/>
        </w:rPr>
        <w:t xml:space="preserve"> mm. For each species, traits were measured on up to six individuals, three males and three females if possible (Fountain-Jones, Baker, and Jordan 2015). </w:t>
      </w:r>
      <w:r w:rsidRPr="00101A72">
        <w:rPr>
          <w:rFonts w:ascii="Times New Roman" w:hAnsi="Times New Roman" w:cs="Times New Roman"/>
          <w:sz w:val="24"/>
          <w:szCs w:val="24"/>
        </w:rPr>
        <w:lastRenderedPageBreak/>
        <w:t xml:space="preserve">These individuals were chosen in a way that attempted to encompass the intraspecific variation in body size observed for the species. To control for variation in beetle body size, relative measurements of all </w:t>
      </w:r>
      <w:r w:rsidR="008A20AC">
        <w:rPr>
          <w:rFonts w:ascii="Times New Roman" w:hAnsi="Times New Roman" w:cs="Times New Roman"/>
          <w:sz w:val="24"/>
          <w:szCs w:val="24"/>
        </w:rPr>
        <w:t>morphological</w:t>
      </w:r>
      <w:r w:rsidRPr="00101A72">
        <w:rPr>
          <w:rFonts w:ascii="Times New Roman" w:hAnsi="Times New Roman" w:cs="Times New Roman"/>
          <w:sz w:val="24"/>
          <w:szCs w:val="24"/>
        </w:rPr>
        <w:t xml:space="preserve"> traits were calculated as their ratio to body length for each individual</w:t>
      </w:r>
      <w:r w:rsidR="00240E63">
        <w:rPr>
          <w:rFonts w:ascii="Times New Roman" w:hAnsi="Times New Roman" w:cs="Times New Roman"/>
          <w:sz w:val="24"/>
          <w:szCs w:val="24"/>
        </w:rPr>
        <w:t xml:space="preserve"> </w:t>
      </w:r>
      <w:r w:rsidR="00240E63">
        <w:rPr>
          <w:rFonts w:ascii="Times New Roman" w:hAnsi="Times New Roman" w:cs="Times New Roman"/>
          <w:sz w:val="24"/>
          <w:szCs w:val="24"/>
        </w:rPr>
        <w:fldChar w:fldCharType="begin"/>
      </w:r>
      <w:r w:rsidR="00240E63">
        <w:rPr>
          <w:rFonts w:ascii="Times New Roman" w:hAnsi="Times New Roman" w:cs="Times New Roman"/>
          <w:sz w:val="24"/>
          <w:szCs w:val="24"/>
        </w:rPr>
        <w:instrText xml:space="preserve"> ADDIN ZOTERO_ITEM CSL_CITATION {"citationID":"TePsm8Fc","properties":{"formattedCitation":"(Ribera et al. 2001)","plainCitation":"(Ribera et al. 2001)","noteIndex":0},"citationItems":[{"id":504,"uris":["http://zotero.org/groups/5154252/items/48WFQJBL"],"itemData":{"id":504,"type":"article-journal","container-title":"Ecology","DOI":"10.1890/0012-9658(2001)082[1112:EOLDAS]2.0.CO;2","ISSN":"0012-9658","issue":"4","journalAbbreviation":"Ecology","language":"en","page":"1112-1129","source":"DOI.org (Crossref)","title":"EFFECT OF LAND DISTURBANCE AND STRESS ON SPECIES TRAITS OF GROUND BEETLE ASSEMBLAGES","volume":"82","author":[{"family":"Ribera","given":"Ignacio"},{"family":"Dolédec","given":"Sylvain"},{"family":"Downie","given":"Iain S."},{"family":"Foster","given":"Garth N."}],"issued":{"date-parts":[["2001",4]]}}}],"schema":"https://github.com/citation-style-language/schema/raw/master/csl-citation.json"} </w:instrText>
      </w:r>
      <w:r w:rsidR="00240E63">
        <w:rPr>
          <w:rFonts w:ascii="Times New Roman" w:hAnsi="Times New Roman" w:cs="Times New Roman"/>
          <w:sz w:val="24"/>
          <w:szCs w:val="24"/>
        </w:rPr>
        <w:fldChar w:fldCharType="separate"/>
      </w:r>
      <w:r w:rsidR="00240E63" w:rsidRPr="00240E63">
        <w:rPr>
          <w:rFonts w:ascii="Times New Roman" w:hAnsi="Times New Roman" w:cs="Times New Roman"/>
          <w:sz w:val="24"/>
        </w:rPr>
        <w:t>(Ribera et al. 2001)</w:t>
      </w:r>
      <w:r w:rsidR="00240E63">
        <w:rPr>
          <w:rFonts w:ascii="Times New Roman" w:hAnsi="Times New Roman" w:cs="Times New Roman"/>
          <w:sz w:val="24"/>
          <w:szCs w:val="24"/>
        </w:rPr>
        <w:fldChar w:fldCharType="end"/>
      </w:r>
      <w:r w:rsidR="00240E63">
        <w:rPr>
          <w:rFonts w:ascii="Times New Roman" w:hAnsi="Times New Roman" w:cs="Times New Roman"/>
          <w:sz w:val="24"/>
          <w:szCs w:val="24"/>
        </w:rPr>
        <w:t xml:space="preserve">. </w:t>
      </w:r>
    </w:p>
    <w:p w14:paraId="068E4DF9" w14:textId="77777777" w:rsidR="00E1577E" w:rsidRDefault="00E1577E" w:rsidP="00101A72">
      <w:pPr>
        <w:rPr>
          <w:rFonts w:ascii="Times New Roman" w:hAnsi="Times New Roman" w:cs="Times New Roman"/>
          <w:sz w:val="24"/>
          <w:szCs w:val="24"/>
        </w:rPr>
      </w:pPr>
    </w:p>
    <w:p w14:paraId="585CBD7F" w14:textId="4F6251BE" w:rsidR="00A5036D" w:rsidRDefault="00101A72" w:rsidP="00E1577E">
      <w:pPr>
        <w:ind w:firstLine="720"/>
        <w:rPr>
          <w:rFonts w:ascii="Times New Roman" w:hAnsi="Times New Roman" w:cs="Times New Roman"/>
          <w:sz w:val="24"/>
          <w:szCs w:val="24"/>
        </w:rPr>
      </w:pPr>
      <w:r w:rsidRPr="00101A72">
        <w:rPr>
          <w:rFonts w:ascii="Times New Roman" w:hAnsi="Times New Roman" w:cs="Times New Roman"/>
          <w:sz w:val="24"/>
          <w:szCs w:val="24"/>
        </w:rPr>
        <w:t>In addition to</w:t>
      </w:r>
      <w:r w:rsidR="00546F4A">
        <w:rPr>
          <w:rFonts w:ascii="Times New Roman" w:hAnsi="Times New Roman" w:cs="Times New Roman"/>
          <w:sz w:val="24"/>
          <w:szCs w:val="24"/>
        </w:rPr>
        <w:t xml:space="preserve"> measured </w:t>
      </w:r>
      <w:r w:rsidRPr="00101A72">
        <w:rPr>
          <w:rFonts w:ascii="Times New Roman" w:hAnsi="Times New Roman" w:cs="Times New Roman"/>
          <w:sz w:val="24"/>
          <w:szCs w:val="24"/>
        </w:rPr>
        <w:t xml:space="preserve">traits, we </w:t>
      </w:r>
      <w:r w:rsidR="00244EEF">
        <w:rPr>
          <w:rFonts w:ascii="Times New Roman" w:hAnsi="Times New Roman" w:cs="Times New Roman"/>
          <w:sz w:val="24"/>
          <w:szCs w:val="24"/>
        </w:rPr>
        <w:t>utilized</w:t>
      </w:r>
      <w:r w:rsidR="00BD371A">
        <w:rPr>
          <w:rFonts w:ascii="Times New Roman" w:hAnsi="Times New Roman" w:cs="Times New Roman"/>
          <w:sz w:val="24"/>
          <w:szCs w:val="24"/>
        </w:rPr>
        <w:t xml:space="preserve"> the literature to provide information for three additional traits</w:t>
      </w:r>
      <w:r w:rsidRPr="00101A72">
        <w:rPr>
          <w:rFonts w:ascii="Times New Roman" w:hAnsi="Times New Roman" w:cs="Times New Roman"/>
          <w:sz w:val="24"/>
          <w:szCs w:val="24"/>
        </w:rPr>
        <w:t xml:space="preserve">: </w:t>
      </w:r>
      <w:r w:rsidR="00042904">
        <w:rPr>
          <w:rFonts w:ascii="Times New Roman" w:hAnsi="Times New Roman" w:cs="Times New Roman"/>
          <w:sz w:val="24"/>
          <w:szCs w:val="24"/>
        </w:rPr>
        <w:t>flight capability</w:t>
      </w:r>
      <w:r w:rsidR="004B201E">
        <w:rPr>
          <w:rFonts w:ascii="Times New Roman" w:hAnsi="Times New Roman" w:cs="Times New Roman"/>
          <w:sz w:val="24"/>
          <w:szCs w:val="24"/>
        </w:rPr>
        <w:t xml:space="preserve">, </w:t>
      </w:r>
      <w:r w:rsidR="006523C5">
        <w:rPr>
          <w:rFonts w:ascii="Times New Roman" w:hAnsi="Times New Roman" w:cs="Times New Roman"/>
          <w:sz w:val="24"/>
          <w:szCs w:val="24"/>
        </w:rPr>
        <w:t>water</w:t>
      </w:r>
      <w:r w:rsidR="005671F9">
        <w:rPr>
          <w:rFonts w:ascii="Times New Roman" w:hAnsi="Times New Roman" w:cs="Times New Roman"/>
          <w:sz w:val="24"/>
          <w:szCs w:val="24"/>
        </w:rPr>
        <w:t xml:space="preserve"> </w:t>
      </w:r>
      <w:r w:rsidR="00B25F32">
        <w:rPr>
          <w:rFonts w:ascii="Times New Roman" w:hAnsi="Times New Roman" w:cs="Times New Roman"/>
          <w:sz w:val="24"/>
          <w:szCs w:val="24"/>
        </w:rPr>
        <w:t>affinity</w:t>
      </w:r>
      <w:r w:rsidR="00AE612B">
        <w:rPr>
          <w:rFonts w:ascii="Times New Roman" w:hAnsi="Times New Roman" w:cs="Times New Roman"/>
          <w:sz w:val="24"/>
          <w:szCs w:val="24"/>
        </w:rPr>
        <w:t xml:space="preserve">, and forest </w:t>
      </w:r>
      <w:r w:rsidR="00B25F32">
        <w:rPr>
          <w:rFonts w:ascii="Times New Roman" w:hAnsi="Times New Roman" w:cs="Times New Roman"/>
          <w:sz w:val="24"/>
          <w:szCs w:val="24"/>
        </w:rPr>
        <w:t>affinity</w:t>
      </w:r>
      <w:r w:rsidR="00AE612B">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{"citationID":"rpUCPkdX","properties":{"formattedCitation":"(Larochelle and Larivi\\uc0\\u232{}re 2003)","plainCitation":"(Larochelle and Larivière 2003)","noteIndex":0},"citationItems":[{"id":312,"uris":["http://zotero.org/groups/5154252/items/CJ2B2WK7"],"itemData":{"id":312,"type":"book","collection-number":"27","collection-title":"Pensoft-series Faunistica","event-place":"Sofia","ISBN":"978-954-642-165-4","language":"eng","number-of-pages":"583","publisher":"Pensoft Publ","publisher-place":"Sofia","source":"K10plus ISBN","title":"A natural history of the ground-beetles (Coleoptera: Carabidae) of America north of Mexico","title-short":"A natural history of the ground-beetles (Coleoptera","author":[{"family":"Larochelle","given":"André"},{"family":"Larivière","given":"Marie-Claude"}],"issued":{"date-parts":[["2003"]]}}}],"schema":"https://github.com/citation-style-language/schema/raw/master/csl-citation.json"}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kern w:val="0"/>
          <w:sz w:val="24"/>
        </w:rPr>
        <w:t>(Larochelle and Larivière 2003)</w:t>
      </w:r>
      <w:r w:rsidR="00E3022C">
        <w:rPr>
          <w:rFonts w:ascii="Times New Roman" w:hAnsi="Times New Roman" w:cs="Times New Roman"/>
          <w:sz w:val="24"/>
          <w:szCs w:val="24"/>
        </w:rPr>
        <w:fldChar w:fldCharType="end"/>
      </w:r>
      <w:r w:rsidR="00546F4A">
        <w:rPr>
          <w:rFonts w:ascii="Times New Roman" w:hAnsi="Times New Roman" w:cs="Times New Roman"/>
          <w:sz w:val="24"/>
          <w:szCs w:val="24"/>
        </w:rPr>
        <w:t>.</w:t>
      </w:r>
      <w:r w:rsidR="00B21624">
        <w:rPr>
          <w:rFonts w:ascii="Times New Roman" w:hAnsi="Times New Roman" w:cs="Times New Roman"/>
          <w:sz w:val="24"/>
          <w:szCs w:val="24"/>
        </w:rPr>
        <w:t xml:space="preserve"> </w:t>
      </w:r>
      <w:r w:rsidR="00042904">
        <w:rPr>
          <w:rFonts w:ascii="Times New Roman" w:hAnsi="Times New Roman" w:cs="Times New Roman"/>
          <w:sz w:val="24"/>
          <w:szCs w:val="24"/>
        </w:rPr>
        <w:t>Flight capability</w:t>
      </w:r>
      <w:r w:rsidR="00562DEA">
        <w:rPr>
          <w:rFonts w:ascii="Times New Roman" w:hAnsi="Times New Roman" w:cs="Times New Roman"/>
          <w:sz w:val="24"/>
          <w:szCs w:val="24"/>
        </w:rPr>
        <w:t xml:space="preserve"> was coded as </w:t>
      </w:r>
      <w:r w:rsidR="001E4AB3">
        <w:rPr>
          <w:rFonts w:ascii="Times New Roman" w:hAnsi="Times New Roman" w:cs="Times New Roman"/>
          <w:sz w:val="24"/>
          <w:szCs w:val="24"/>
        </w:rPr>
        <w:t>1 if the species</w:t>
      </w:r>
      <w:r w:rsidR="002C1B4B">
        <w:rPr>
          <w:rFonts w:ascii="Times New Roman" w:hAnsi="Times New Roman" w:cs="Times New Roman"/>
          <w:sz w:val="24"/>
          <w:szCs w:val="24"/>
        </w:rPr>
        <w:t xml:space="preserve"> is </w:t>
      </w:r>
      <w:r w:rsidR="00042904">
        <w:rPr>
          <w:rFonts w:ascii="Times New Roman" w:hAnsi="Times New Roman" w:cs="Times New Roman"/>
          <w:sz w:val="24"/>
          <w:szCs w:val="24"/>
        </w:rPr>
        <w:t>flight</w:t>
      </w:r>
      <w:r w:rsidR="002C1B4B">
        <w:rPr>
          <w:rFonts w:ascii="Times New Roman" w:hAnsi="Times New Roman" w:cs="Times New Roman"/>
          <w:sz w:val="24"/>
          <w:szCs w:val="24"/>
        </w:rPr>
        <w:t>-</w:t>
      </w:r>
      <w:r w:rsidR="00042904">
        <w:rPr>
          <w:rFonts w:ascii="Times New Roman" w:hAnsi="Times New Roman" w:cs="Times New Roman"/>
          <w:sz w:val="24"/>
          <w:szCs w:val="24"/>
        </w:rPr>
        <w:t>capable</w:t>
      </w:r>
      <w:r w:rsidR="00C15F07">
        <w:rPr>
          <w:rFonts w:ascii="Times New Roman" w:hAnsi="Times New Roman" w:cs="Times New Roman"/>
          <w:sz w:val="24"/>
          <w:szCs w:val="24"/>
        </w:rPr>
        <w:t>,</w:t>
      </w:r>
      <w:r w:rsidR="002C1B4B">
        <w:rPr>
          <w:rFonts w:ascii="Times New Roman" w:hAnsi="Times New Roman" w:cs="Times New Roman"/>
          <w:sz w:val="24"/>
          <w:szCs w:val="24"/>
        </w:rPr>
        <w:t xml:space="preserve"> 0 if the species is </w:t>
      </w:r>
      <w:r w:rsidR="00C15F07">
        <w:rPr>
          <w:rFonts w:ascii="Times New Roman" w:hAnsi="Times New Roman" w:cs="Times New Roman"/>
          <w:sz w:val="24"/>
          <w:szCs w:val="24"/>
        </w:rPr>
        <w:t>flight</w:t>
      </w:r>
      <w:r w:rsidR="002C1B4B">
        <w:rPr>
          <w:rFonts w:ascii="Times New Roman" w:hAnsi="Times New Roman" w:cs="Times New Roman"/>
          <w:sz w:val="24"/>
          <w:szCs w:val="24"/>
        </w:rPr>
        <w:t>-</w:t>
      </w:r>
      <w:r w:rsidR="00C15F07">
        <w:rPr>
          <w:rFonts w:ascii="Times New Roman" w:hAnsi="Times New Roman" w:cs="Times New Roman"/>
          <w:sz w:val="24"/>
          <w:szCs w:val="24"/>
        </w:rPr>
        <w:t xml:space="preserve">incapable, </w:t>
      </w:r>
      <w:r w:rsidR="002C1B4B">
        <w:rPr>
          <w:rFonts w:ascii="Times New Roman" w:hAnsi="Times New Roman" w:cs="Times New Roman"/>
          <w:sz w:val="24"/>
          <w:szCs w:val="24"/>
        </w:rPr>
        <w:t>and</w:t>
      </w:r>
      <w:r w:rsidR="00C15F07">
        <w:rPr>
          <w:rFonts w:ascii="Times New Roman" w:hAnsi="Times New Roman" w:cs="Times New Roman"/>
          <w:sz w:val="24"/>
          <w:szCs w:val="24"/>
        </w:rPr>
        <w:t xml:space="preserve"> </w:t>
      </w:r>
      <w:r w:rsidR="002C1B4B">
        <w:rPr>
          <w:rFonts w:ascii="Times New Roman" w:hAnsi="Times New Roman" w:cs="Times New Roman"/>
          <w:sz w:val="24"/>
          <w:szCs w:val="24"/>
        </w:rPr>
        <w:t xml:space="preserve">0.5 if the species </w:t>
      </w:r>
      <w:r w:rsidR="00DF4C3B">
        <w:rPr>
          <w:rFonts w:ascii="Times New Roman" w:hAnsi="Times New Roman" w:cs="Times New Roman"/>
          <w:sz w:val="24"/>
          <w:szCs w:val="24"/>
        </w:rPr>
        <w:t>exhibits wing dimorphism</w:t>
      </w:r>
      <w:r w:rsidR="00702F10">
        <w:rPr>
          <w:rFonts w:ascii="Times New Roman" w:hAnsi="Times New Roman" w:cs="Times New Roman"/>
          <w:sz w:val="24"/>
          <w:szCs w:val="24"/>
        </w:rPr>
        <w:t xml:space="preserve">. </w:t>
      </w:r>
      <w:r w:rsidR="00AE612B">
        <w:rPr>
          <w:rFonts w:ascii="Times New Roman" w:hAnsi="Times New Roman" w:cs="Times New Roman"/>
          <w:sz w:val="24"/>
          <w:szCs w:val="24"/>
        </w:rPr>
        <w:t xml:space="preserve">Water </w:t>
      </w:r>
      <w:r w:rsidR="00B25F32">
        <w:rPr>
          <w:rFonts w:ascii="Times New Roman" w:hAnsi="Times New Roman" w:cs="Times New Roman"/>
          <w:sz w:val="24"/>
          <w:szCs w:val="24"/>
        </w:rPr>
        <w:t>affinity</w:t>
      </w:r>
      <w:r w:rsidR="00AE612B">
        <w:rPr>
          <w:rFonts w:ascii="Times New Roman" w:hAnsi="Times New Roman" w:cs="Times New Roman"/>
          <w:sz w:val="24"/>
          <w:szCs w:val="24"/>
        </w:rPr>
        <w:t xml:space="preserve"> was coded as 0 for </w:t>
      </w:r>
      <w:r w:rsidR="003C7E21">
        <w:rPr>
          <w:rFonts w:ascii="Times New Roman" w:hAnsi="Times New Roman" w:cs="Times New Roman"/>
          <w:sz w:val="24"/>
          <w:szCs w:val="24"/>
        </w:rPr>
        <w:t>xerophilous species, 1 for hygrophilous species, and 0.5 for intermediate species.</w:t>
      </w:r>
      <w:r w:rsidR="00E1577E">
        <w:rPr>
          <w:rFonts w:ascii="Times New Roman" w:hAnsi="Times New Roman" w:cs="Times New Roman"/>
          <w:sz w:val="24"/>
          <w:szCs w:val="24"/>
        </w:rPr>
        <w:t xml:space="preserve"> </w:t>
      </w:r>
      <w:r w:rsidR="00391101">
        <w:rPr>
          <w:rFonts w:ascii="Times New Roman" w:hAnsi="Times New Roman" w:cs="Times New Roman"/>
          <w:sz w:val="24"/>
          <w:szCs w:val="24"/>
        </w:rPr>
        <w:t xml:space="preserve">Water </w:t>
      </w:r>
      <w:r w:rsidR="00CA3945">
        <w:rPr>
          <w:rFonts w:ascii="Times New Roman" w:hAnsi="Times New Roman" w:cs="Times New Roman"/>
          <w:sz w:val="24"/>
          <w:szCs w:val="24"/>
        </w:rPr>
        <w:t>affinity</w:t>
      </w:r>
      <w:r w:rsidR="00391101">
        <w:rPr>
          <w:rFonts w:ascii="Times New Roman" w:hAnsi="Times New Roman" w:cs="Times New Roman"/>
          <w:sz w:val="24"/>
          <w:szCs w:val="24"/>
        </w:rPr>
        <w:t xml:space="preserve"> was treated as a physiological trait,</w:t>
      </w:r>
      <w:r w:rsidR="00ED0B12">
        <w:rPr>
          <w:rFonts w:ascii="Times New Roman" w:hAnsi="Times New Roman" w:cs="Times New Roman"/>
          <w:sz w:val="24"/>
          <w:szCs w:val="24"/>
        </w:rPr>
        <w:t xml:space="preserve"> because ground beetle</w:t>
      </w:r>
      <w:r w:rsidR="001D04AB">
        <w:rPr>
          <w:rFonts w:ascii="Times New Roman" w:hAnsi="Times New Roman" w:cs="Times New Roman"/>
          <w:sz w:val="24"/>
          <w:szCs w:val="24"/>
        </w:rPr>
        <w:t xml:space="preserve"> s</w:t>
      </w:r>
      <w:r w:rsidR="00A03208">
        <w:rPr>
          <w:rFonts w:ascii="Times New Roman" w:hAnsi="Times New Roman" w:cs="Times New Roman"/>
          <w:sz w:val="24"/>
          <w:szCs w:val="24"/>
        </w:rPr>
        <w:t xml:space="preserve">pecies often have consistent </w:t>
      </w:r>
      <w:r w:rsidR="00797367">
        <w:rPr>
          <w:rFonts w:ascii="Times New Roman" w:hAnsi="Times New Roman" w:cs="Times New Roman"/>
          <w:sz w:val="24"/>
          <w:szCs w:val="24"/>
        </w:rPr>
        <w:t xml:space="preserve">humidity preferences in </w:t>
      </w:r>
      <w:r w:rsidR="00572B3A">
        <w:rPr>
          <w:rFonts w:ascii="Times New Roman" w:hAnsi="Times New Roman" w:cs="Times New Roman"/>
          <w:sz w:val="24"/>
          <w:szCs w:val="24"/>
        </w:rPr>
        <w:t>behavioral</w:t>
      </w:r>
      <w:r w:rsidR="00797367">
        <w:rPr>
          <w:rFonts w:ascii="Times New Roman" w:hAnsi="Times New Roman" w:cs="Times New Roman"/>
          <w:sz w:val="24"/>
          <w:szCs w:val="24"/>
        </w:rPr>
        <w:t xml:space="preserve"> studies</w:t>
      </w:r>
      <w:r w:rsidR="00572B3A">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{"citationID":"DzCvCWq1","properties":{"formattedCitation":"(Thiele 1977)","plainCitation":"(Thiele 1977)","noteIndex":0},"citationItems":[{"id":297,"uris":["http://zotero.org/groups/5154252/items/A8K7TR4F"],"itemData":{"id":297,"type":"book","event-place":"Berlin, Heidelberg","ISBN":"978-3-642-81156-2","note":"DOI: 10.1007/978-3-642-81154-8","publisher":"Springer","publisher-place":"Berlin, Heidelberg","source":"DOI.org (Crossref)","title":"Carabid Beetles in Their Environments","URL":"http://link.springer.com/10.1007/978-3-642-81154-8","author":[{"family":"Thiele","given":"Hans-Ulrich"}],"accessed":{"date-parts":[["2023",9,17]]},"issued":{"date-parts":[["1977"]]}}}],"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(Thiele 1977)</w:t>
      </w:r>
      <w:r w:rsidR="00E3022C">
        <w:rPr>
          <w:rFonts w:ascii="Times New Roman" w:hAnsi="Times New Roman" w:cs="Times New Roman"/>
          <w:sz w:val="24"/>
          <w:szCs w:val="24"/>
        </w:rPr>
        <w:fldChar w:fldCharType="end"/>
      </w:r>
      <w:r w:rsidR="00572B3A">
        <w:rPr>
          <w:rFonts w:ascii="Times New Roman" w:hAnsi="Times New Roman" w:cs="Times New Roman"/>
          <w:sz w:val="24"/>
          <w:szCs w:val="24"/>
        </w:rPr>
        <w:t>.</w:t>
      </w:r>
      <w:r w:rsidR="00A5036D">
        <w:rPr>
          <w:rFonts w:ascii="Times New Roman" w:hAnsi="Times New Roman" w:cs="Times New Roman"/>
          <w:sz w:val="24"/>
          <w:szCs w:val="24"/>
        </w:rPr>
        <w:t xml:space="preserve"> </w:t>
      </w:r>
      <w:r w:rsidR="00370CAD">
        <w:rPr>
          <w:rFonts w:ascii="Times New Roman" w:hAnsi="Times New Roman" w:cs="Times New Roman"/>
          <w:sz w:val="24"/>
          <w:szCs w:val="24"/>
        </w:rPr>
        <w:t xml:space="preserve">Forest </w:t>
      </w:r>
      <w:r w:rsidR="00CA3945">
        <w:rPr>
          <w:rFonts w:ascii="Times New Roman" w:hAnsi="Times New Roman" w:cs="Times New Roman"/>
          <w:sz w:val="24"/>
          <w:szCs w:val="24"/>
        </w:rPr>
        <w:t>affinity</w:t>
      </w:r>
      <w:r w:rsidR="00370CAD">
        <w:rPr>
          <w:rFonts w:ascii="Times New Roman" w:hAnsi="Times New Roman" w:cs="Times New Roman"/>
          <w:sz w:val="24"/>
          <w:szCs w:val="24"/>
        </w:rPr>
        <w:t xml:space="preserve"> was coded as “forest</w:t>
      </w:r>
      <w:r w:rsidR="0035167D">
        <w:rPr>
          <w:rFonts w:ascii="Times New Roman" w:hAnsi="Times New Roman" w:cs="Times New Roman"/>
          <w:sz w:val="24"/>
          <w:szCs w:val="24"/>
        </w:rPr>
        <w:t>-specialist,</w:t>
      </w:r>
      <w:r w:rsidR="00370CAD">
        <w:rPr>
          <w:rFonts w:ascii="Times New Roman" w:hAnsi="Times New Roman" w:cs="Times New Roman"/>
          <w:sz w:val="24"/>
          <w:szCs w:val="24"/>
        </w:rPr>
        <w:t>” “open</w:t>
      </w:r>
      <w:r w:rsidR="0035167D">
        <w:rPr>
          <w:rFonts w:ascii="Times New Roman" w:hAnsi="Times New Roman" w:cs="Times New Roman"/>
          <w:sz w:val="24"/>
          <w:szCs w:val="24"/>
        </w:rPr>
        <w:t>-habitat</w:t>
      </w:r>
      <w:r w:rsidR="00370CAD">
        <w:rPr>
          <w:rFonts w:ascii="Times New Roman" w:hAnsi="Times New Roman" w:cs="Times New Roman"/>
          <w:sz w:val="24"/>
          <w:szCs w:val="24"/>
        </w:rPr>
        <w:t>,” or “eurytopic” (meaning</w:t>
      </w:r>
      <w:r w:rsidR="00391F6D">
        <w:rPr>
          <w:rFonts w:ascii="Times New Roman" w:hAnsi="Times New Roman" w:cs="Times New Roman"/>
          <w:sz w:val="24"/>
          <w:szCs w:val="24"/>
        </w:rPr>
        <w:t xml:space="preserve"> the species is found in forest clearings </w:t>
      </w:r>
      <w:r w:rsidR="00C33E94">
        <w:rPr>
          <w:rFonts w:ascii="Times New Roman" w:hAnsi="Times New Roman" w:cs="Times New Roman"/>
          <w:sz w:val="24"/>
          <w:szCs w:val="24"/>
        </w:rPr>
        <w:t>or</w:t>
      </w:r>
      <w:r w:rsidR="00391F6D">
        <w:rPr>
          <w:rFonts w:ascii="Times New Roman" w:hAnsi="Times New Roman" w:cs="Times New Roman"/>
          <w:sz w:val="24"/>
          <w:szCs w:val="24"/>
        </w:rPr>
        <w:t xml:space="preserve"> in both forest and open </w:t>
      </w:r>
      <w:r w:rsidR="00244EEF">
        <w:rPr>
          <w:rFonts w:ascii="Times New Roman" w:hAnsi="Times New Roman" w:cs="Times New Roman"/>
          <w:sz w:val="24"/>
          <w:szCs w:val="24"/>
        </w:rPr>
        <w:t>habitats)</w:t>
      </w:r>
      <w:r w:rsidR="00C46DA2">
        <w:rPr>
          <w:rFonts w:ascii="Times New Roman" w:hAnsi="Times New Roman" w:cs="Times New Roman"/>
          <w:sz w:val="24"/>
          <w:szCs w:val="24"/>
        </w:rPr>
        <w:t xml:space="preserve">. </w:t>
      </w:r>
      <w:r w:rsidR="00646B10">
        <w:rPr>
          <w:rFonts w:ascii="Times New Roman" w:hAnsi="Times New Roman" w:cs="Times New Roman"/>
          <w:sz w:val="24"/>
          <w:szCs w:val="24"/>
        </w:rPr>
        <w:t xml:space="preserve">We treated forest </w:t>
      </w:r>
      <w:r w:rsidR="00CA3945">
        <w:rPr>
          <w:rFonts w:ascii="Times New Roman" w:hAnsi="Times New Roman" w:cs="Times New Roman"/>
          <w:sz w:val="24"/>
          <w:szCs w:val="24"/>
        </w:rPr>
        <w:t>affinity</w:t>
      </w:r>
      <w:r w:rsidR="00646B10">
        <w:rPr>
          <w:rFonts w:ascii="Times New Roman" w:hAnsi="Times New Roman" w:cs="Times New Roman"/>
          <w:sz w:val="24"/>
          <w:szCs w:val="24"/>
        </w:rPr>
        <w:t xml:space="preserve"> as a</w:t>
      </w:r>
      <w:r w:rsidR="00D04833">
        <w:rPr>
          <w:rFonts w:ascii="Times New Roman" w:hAnsi="Times New Roman" w:cs="Times New Roman"/>
          <w:sz w:val="24"/>
          <w:szCs w:val="24"/>
        </w:rPr>
        <w:t xml:space="preserve">n ecological performance trait (following the terminology of </w:t>
      </w:r>
      <w:r w:rsidR="004128B9">
        <w:rPr>
          <w:rFonts w:ascii="Times New Roman" w:hAnsi="Times New Roman" w:cs="Times New Roman"/>
          <w:sz w:val="24"/>
          <w:szCs w:val="24"/>
        </w:rPr>
        <w:fldChar w:fldCharType="begin"/>
      </w:r>
      <w:r w:rsidR="00EC5E8B">
        <w:rPr>
          <w:rFonts w:ascii="Times New Roman" w:hAnsi="Times New Roman" w:cs="Times New Roman"/>
          <w:sz w:val="24"/>
          <w:szCs w:val="24"/>
        </w:rPr>
        <w:instrText xml:space="preserve"> ADDIN ZOTERO_ITEM CSL_CITATION {"citationID":"0ZOQDzTW","properties":{"formattedCitation":"(Fountain-Jones, Baker, and Jordan 2015)","plainCitation":"(Fountain-Jones, Baker, and Jordan 2015)","dontUpdate":true,"noteIndex":0},"citationItems":[{"id":308,"uris":["http://zotero.org/groups/5154252/items/YLXQ3D34"],"itemData":{"id":308,"type":"article-journal","container-title":"Ecological Entomology","DOI":"10.1111/een.12158","ISSN":"03076946","issue":"1","journalAbbreviation":"Ecol Entomol","language":"en","page":"1-13","source":"DOI.org (Crossref)","title":"Moving beyond the guild concept: developing a practical functional trait framework for terrestrial beetles","title-short":"Moving beyond the guild concept","volume":"40","author":[{"family":"Fountain-Jones","given":"Nicholas M."},{"family":"Baker","given":"Susan C."},{"family":"Jordan","given":"Gregory J."}],"issued":{"date-parts":[["2015",2]]}}}],"schema":"https://github.com/citation-style-language/schema/raw/master/csl-citation.json"} </w:instrText>
      </w:r>
      <w:r w:rsidR="004128B9">
        <w:rPr>
          <w:rFonts w:ascii="Times New Roman" w:hAnsi="Times New Roman" w:cs="Times New Roman"/>
          <w:sz w:val="24"/>
          <w:szCs w:val="24"/>
        </w:rPr>
        <w:fldChar w:fldCharType="separate"/>
      </w:r>
      <w:r w:rsidR="004128B9" w:rsidRPr="004128B9">
        <w:rPr>
          <w:rFonts w:ascii="Times New Roman" w:hAnsi="Times New Roman" w:cs="Times New Roman"/>
          <w:sz w:val="24"/>
        </w:rPr>
        <w:t>Fountain-Jones</w:t>
      </w:r>
      <w:r w:rsidR="004128B9">
        <w:rPr>
          <w:rFonts w:ascii="Times New Roman" w:hAnsi="Times New Roman" w:cs="Times New Roman"/>
          <w:sz w:val="24"/>
        </w:rPr>
        <w:t xml:space="preserve"> et al.</w:t>
      </w:r>
      <w:r w:rsidR="004128B9" w:rsidRPr="004128B9">
        <w:rPr>
          <w:rFonts w:ascii="Times New Roman" w:hAnsi="Times New Roman" w:cs="Times New Roman"/>
          <w:sz w:val="24"/>
        </w:rPr>
        <w:t xml:space="preserve"> </w:t>
      </w:r>
      <w:r w:rsidR="004128B9">
        <w:rPr>
          <w:rFonts w:ascii="Times New Roman" w:hAnsi="Times New Roman" w:cs="Times New Roman"/>
          <w:sz w:val="24"/>
        </w:rPr>
        <w:t>(</w:t>
      </w:r>
      <w:r w:rsidR="004128B9" w:rsidRPr="004128B9">
        <w:rPr>
          <w:rFonts w:ascii="Times New Roman" w:hAnsi="Times New Roman" w:cs="Times New Roman"/>
          <w:sz w:val="24"/>
        </w:rPr>
        <w:t>2015)</w:t>
      </w:r>
      <w:r w:rsidR="004128B9">
        <w:rPr>
          <w:rFonts w:ascii="Times New Roman" w:hAnsi="Times New Roman" w:cs="Times New Roman"/>
          <w:sz w:val="24"/>
          <w:szCs w:val="24"/>
        </w:rPr>
        <w:fldChar w:fldCharType="end"/>
      </w:r>
      <w:r w:rsidR="004128B9">
        <w:rPr>
          <w:rFonts w:ascii="Times New Roman" w:hAnsi="Times New Roman" w:cs="Times New Roman"/>
          <w:sz w:val="24"/>
          <w:szCs w:val="24"/>
        </w:rPr>
        <w:t xml:space="preserve">), and </w:t>
      </w:r>
      <w:r w:rsidR="00CA3945">
        <w:rPr>
          <w:rFonts w:ascii="Times New Roman" w:hAnsi="Times New Roman" w:cs="Times New Roman"/>
          <w:sz w:val="24"/>
          <w:szCs w:val="24"/>
        </w:rPr>
        <w:t xml:space="preserve">chose to </w:t>
      </w:r>
      <w:r w:rsidR="00EF43DD">
        <w:rPr>
          <w:rFonts w:ascii="Times New Roman" w:hAnsi="Times New Roman" w:cs="Times New Roman"/>
          <w:sz w:val="24"/>
          <w:szCs w:val="24"/>
        </w:rPr>
        <w:t xml:space="preserve">exclude it from </w:t>
      </w:r>
      <w:r w:rsidR="000F0E47">
        <w:rPr>
          <w:rFonts w:ascii="Times New Roman" w:hAnsi="Times New Roman" w:cs="Times New Roman"/>
          <w:sz w:val="24"/>
          <w:szCs w:val="24"/>
        </w:rPr>
        <w:t>calculations of alpha- and beta- functional diversity.</w:t>
      </w:r>
    </w:p>
    <w:p w14:paraId="34B98553" w14:textId="77777777" w:rsidR="00546F4A" w:rsidRPr="002B6F14" w:rsidRDefault="00546F4A" w:rsidP="00101A72">
      <w:pPr>
        <w:rPr>
          <w:rFonts w:ascii="Times New Roman" w:hAnsi="Times New Roman" w:cs="Times New Roman"/>
          <w:sz w:val="24"/>
          <w:szCs w:val="24"/>
        </w:rPr>
      </w:pPr>
    </w:p>
    <w:p w14:paraId="6FB0762E" w14:textId="7B8115D4" w:rsidR="00F64B5F" w:rsidRPr="002B6F14" w:rsidRDefault="00F64B5F" w:rsidP="00F64B5F">
      <w:pPr>
        <w:rPr>
          <w:rFonts w:ascii="Times New Roman" w:hAnsi="Times New Roman" w:cs="Times New Roman"/>
          <w:sz w:val="24"/>
          <w:szCs w:val="24"/>
        </w:rPr>
      </w:pPr>
      <w:r w:rsidRPr="2475EC72">
        <w:rPr>
          <w:rFonts w:ascii="Times New Roman" w:hAnsi="Times New Roman" w:cs="Times New Roman"/>
          <w:b/>
          <w:bCs/>
          <w:sz w:val="24"/>
          <w:szCs w:val="24"/>
        </w:rPr>
        <w:t>Table 2</w:t>
      </w:r>
      <w:r w:rsidRPr="2475EC72">
        <w:rPr>
          <w:rFonts w:ascii="Times New Roman" w:hAnsi="Times New Roman" w:cs="Times New Roman"/>
          <w:sz w:val="24"/>
          <w:szCs w:val="24"/>
        </w:rPr>
        <w:t xml:space="preserve">. </w:t>
      </w:r>
      <w:r w:rsidR="0E6B1F7D" w:rsidRPr="2475EC72">
        <w:rPr>
          <w:rFonts w:ascii="Times New Roman" w:hAnsi="Times New Roman" w:cs="Times New Roman"/>
          <w:sz w:val="24"/>
          <w:szCs w:val="24"/>
        </w:rPr>
        <w:t>M</w:t>
      </w:r>
      <w:r w:rsidRPr="2475EC72">
        <w:rPr>
          <w:rFonts w:ascii="Times New Roman" w:hAnsi="Times New Roman" w:cs="Times New Roman"/>
          <w:sz w:val="24"/>
          <w:szCs w:val="24"/>
        </w:rPr>
        <w:t xml:space="preserve">orphological traits </w:t>
      </w:r>
      <w:r w:rsidR="00095454">
        <w:rPr>
          <w:rFonts w:ascii="Times New Roman" w:hAnsi="Times New Roman" w:cs="Times New Roman"/>
          <w:sz w:val="24"/>
          <w:szCs w:val="24"/>
        </w:rPr>
        <w:t>and literature-based traits used in this study.</w:t>
      </w:r>
      <w:r w:rsidR="003F269C">
        <w:rPr>
          <w:rFonts w:ascii="Times New Roman" w:hAnsi="Times New Roman" w:cs="Times New Roman"/>
          <w:sz w:val="24"/>
          <w:szCs w:val="24"/>
        </w:rPr>
        <w:t xml:space="preserve"> Forest </w:t>
      </w:r>
      <w:r w:rsidR="00732C79">
        <w:rPr>
          <w:rFonts w:ascii="Times New Roman" w:hAnsi="Times New Roman" w:cs="Times New Roman"/>
          <w:sz w:val="24"/>
          <w:szCs w:val="24"/>
        </w:rPr>
        <w:t>affinity</w:t>
      </w:r>
      <w:r w:rsidR="003F269C">
        <w:rPr>
          <w:rFonts w:ascii="Times New Roman" w:hAnsi="Times New Roman" w:cs="Times New Roman"/>
          <w:sz w:val="24"/>
          <w:szCs w:val="24"/>
        </w:rPr>
        <w:t xml:space="preserve"> </w:t>
      </w:r>
      <w:r w:rsidR="00EF0E73">
        <w:rPr>
          <w:rFonts w:ascii="Times New Roman" w:hAnsi="Times New Roman" w:cs="Times New Roman"/>
          <w:sz w:val="24"/>
          <w:szCs w:val="24"/>
        </w:rPr>
        <w:t>(the last trait) was excluded from calculations of alpha- and beta-functional diversity.</w:t>
      </w:r>
    </w:p>
    <w:p w14:paraId="5FB2AFA8" w14:textId="77777777" w:rsidR="00F64B5F" w:rsidRPr="002B6F14" w:rsidRDefault="00F64B5F" w:rsidP="00F64B5F">
      <w:pPr>
        <w:rPr>
          <w:rFonts w:ascii="Times New Roman" w:hAnsi="Times New Roman" w:cs="Times New Roman"/>
          <w:sz w:val="24"/>
          <w:szCs w:val="24"/>
        </w:rPr>
      </w:pPr>
    </w:p>
    <w:tbl>
      <w:tblPr>
        <w:tblStyle w:val="TableGrid1"/>
        <w:tblW w:w="0" w:type="auto"/>
        <w:tblLook w:val="04A0" w:firstRow="1" w:lastRow="0" w:firstColumn="1" w:lastColumn="0" w:noHBand="0" w:noVBand="1"/>
      </w:tblPr>
      <w:tblGrid>
        <w:gridCol w:w="2263"/>
        <w:gridCol w:w="6663"/>
      </w:tblGrid>
      <w:tr w:rsidR="00F64B5F" w:rsidRPr="002B6F14" w14:paraId="4F12004F" w14:textId="77777777" w:rsidTr="00F64B5F">
        <w:tc>
          <w:tcPr>
            <w:tcW w:w="2263" w:type="dxa"/>
            <w:tcBorders>
              <w:top w:val="single" w:sz="4" w:space="0" w:color="auto"/>
              <w:left w:val="single" w:sz="4" w:space="0" w:color="auto"/>
              <w:bottom w:val="single" w:sz="4" w:space="0" w:color="auto"/>
              <w:right w:val="single" w:sz="4" w:space="0" w:color="auto"/>
            </w:tcBorders>
          </w:tcPr>
          <w:p w14:paraId="65099E10" w14:textId="77777777" w:rsidR="00F64B5F" w:rsidRPr="002B6F14" w:rsidRDefault="00F64B5F" w:rsidP="00CC54F5">
            <w:pPr>
              <w:rPr>
                <w:rFonts w:ascii="Times New Roman" w:eastAsia="Calibri" w:hAnsi="Times New Roman" w:cs="Times New Roman"/>
                <w:b/>
                <w:bCs/>
                <w:sz w:val="24"/>
                <w:szCs w:val="24"/>
                <w14:ligatures w14:val="none"/>
              </w:rPr>
            </w:pPr>
            <w:r w:rsidRPr="002B6F14">
              <w:rPr>
                <w:rFonts w:ascii="Times New Roman" w:eastAsia="Calibri" w:hAnsi="Times New Roman" w:cs="Times New Roman"/>
                <w:b/>
                <w:bCs/>
                <w:sz w:val="24"/>
                <w:szCs w:val="24"/>
                <w14:ligatures w14:val="none"/>
              </w:rPr>
              <w:t>Trait</w:t>
            </w:r>
          </w:p>
        </w:tc>
        <w:tc>
          <w:tcPr>
            <w:tcW w:w="6663" w:type="dxa"/>
            <w:tcBorders>
              <w:top w:val="single" w:sz="4" w:space="0" w:color="auto"/>
              <w:left w:val="single" w:sz="4" w:space="0" w:color="auto"/>
              <w:bottom w:val="single" w:sz="4" w:space="0" w:color="auto"/>
              <w:right w:val="single" w:sz="4" w:space="0" w:color="auto"/>
            </w:tcBorders>
          </w:tcPr>
          <w:p w14:paraId="08C029D8" w14:textId="77777777" w:rsidR="00F64B5F" w:rsidRPr="002B6F14" w:rsidRDefault="00F64B5F" w:rsidP="00CC54F5">
            <w:pPr>
              <w:rPr>
                <w:rFonts w:ascii="Times New Roman" w:eastAsia="Calibri" w:hAnsi="Times New Roman" w:cs="Times New Roman"/>
                <w:b/>
                <w:bCs/>
                <w:sz w:val="24"/>
                <w:szCs w:val="24"/>
                <w14:ligatures w14:val="none"/>
              </w:rPr>
            </w:pPr>
            <w:r w:rsidRPr="002B6F14">
              <w:rPr>
                <w:rFonts w:ascii="Times New Roman" w:eastAsia="Calibri" w:hAnsi="Times New Roman" w:cs="Times New Roman"/>
                <w:b/>
                <w:bCs/>
                <w:sz w:val="24"/>
                <w:szCs w:val="24"/>
                <w14:ligatures w14:val="none"/>
              </w:rPr>
              <w:t>Connection to habitat</w:t>
            </w:r>
          </w:p>
        </w:tc>
      </w:tr>
      <w:tr w:rsidR="00F64B5F" w:rsidRPr="002B6F14" w14:paraId="2C237D02" w14:textId="77777777" w:rsidTr="00F64B5F">
        <w:tc>
          <w:tcPr>
            <w:tcW w:w="2263" w:type="dxa"/>
            <w:tcBorders>
              <w:top w:val="single" w:sz="4" w:space="0" w:color="auto"/>
            </w:tcBorders>
          </w:tcPr>
          <w:p w14:paraId="00A2C36D"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Body length</w:t>
            </w:r>
          </w:p>
        </w:tc>
        <w:tc>
          <w:tcPr>
            <w:tcW w:w="6663" w:type="dxa"/>
            <w:tcBorders>
              <w:top w:val="single" w:sz="4" w:space="0" w:color="auto"/>
            </w:tcBorders>
          </w:tcPr>
          <w:p w14:paraId="682D47AC" w14:textId="2F074102"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 xml:space="preserve">Shorter body length was found for ground beetles caught in wind-disturbed forests, relative to undisturbed forests </w:t>
            </w:r>
            <w:r w:rsidR="00E3022C" w:rsidRPr="002B6F14">
              <w:rPr>
                <w:rFonts w:ascii="Times New Roman" w:eastAsia="Calibri" w:hAnsi="Times New Roman" w:cs="Times New Roman"/>
                <w:sz w:val="24"/>
                <w:szCs w:val="24"/>
                <w14:ligatures w14:val="none"/>
              </w:rPr>
              <w:fldChar w:fldCharType="begin"/>
            </w:r>
            <w:r w:rsidR="002F6B40">
              <w:rPr>
                <w:rFonts w:ascii="Times New Roman" w:eastAsia="Calibri" w:hAnsi="Times New Roman" w:cs="Times New Roman"/>
                <w:sz w:val="24"/>
                <w:szCs w:val="24"/>
                <w14:ligatures w14:val="none"/>
              </w:rPr>
              <w:instrText xml:space="preserve"> ADDIN ZOTERO_ITEM CSL_CITATION {"citationID":"BKCYy17w","properties":{"formattedCitation":"(Sklodowski and Garbalinska 2011)","plainCitation":"(Sklodowski and Garbalinska 2011)","noteIndex":0},"citationItems":[{"id":339,"uris":["http://zotero.org/groups/5154252/items/GXUD6NWL"],"itemData":{"id":339,"type":"article-journal","container-title":"ZooKeys","DOI":"10.3897/zookeys.100.1360","ISSN":"1313-2970,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2F6B40" w:rsidRPr="002F6B40">
              <w:rPr>
                <w:rFonts w:ascii="Times New Roman" w:hAnsi="Times New Roman" w:cs="Times New Roman"/>
                <w:sz w:val="24"/>
              </w:rPr>
              <w:t>(Sklodowski and Garbalinska 2011)</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 xml:space="preserve">. Body length is correlated with many other morphological traits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{"citationID":"N7mIq02Z","properties":{"formattedCitation":"(Barton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(Barton et al. 2011)</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F64B5F" w:rsidRPr="002B6F14" w14:paraId="6193DD8A" w14:textId="77777777" w:rsidTr="00F64B5F">
        <w:tc>
          <w:tcPr>
            <w:tcW w:w="2263" w:type="dxa"/>
            <w:tcBorders>
              <w:top w:val="single" w:sz="4" w:space="0" w:color="auto"/>
            </w:tcBorders>
          </w:tcPr>
          <w:p w14:paraId="687F824D"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Antenna length</w:t>
            </w:r>
          </w:p>
        </w:tc>
        <w:tc>
          <w:tcPr>
            <w:tcW w:w="6663" w:type="dxa"/>
            <w:tcBorders>
              <w:top w:val="single" w:sz="4" w:space="0" w:color="auto"/>
            </w:tcBorders>
          </w:tcPr>
          <w:p w14:paraId="427A1C13" w14:textId="75DC6895"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 xml:space="preserve">Tactile hunter species, which rely on sense of touch more than vision, tend to have longer antennae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{"citationID":"eCbbMb72","properties":{"formattedCitation":"(Bauer and Kredler 1993)","plainCitation":"(Bauer and Kredler 1993)","noteIndex":0},"citationItems":[{"id":427,"uris":["http://zotero.org/groups/5154252/items/FB8PLU46"],"itemData":{"id":427,"type":"article-journal","abstract":"Twelve diurnal, 9 nocturnal, and 6 intermediate species of carabid beetles common in central Europe were investigated with respect to hunting behaviour and the morphology of the head and eyes. Diurnal visual hunters are characterized by typical visually guided predatory behaviour, which consists of a turn toward the prey, followed by a jerky approach and a lunge. Nocturnal species do not react to visual stimuli but use exclusively chemical or tactile cues for orientation. Visual hunters have broader heads than the other two groups (≈ 26% of the body length as opposed to ≈ 20%), shorter antennae (≈ 45% of the body length compared with ≈ 52% in the other two groups), ≈ 50% larger eye surfaces, and, correspondingly, 50% more ommatidia per eye. The binocular overlap of the frontal visual fields of both eyes is more than 50° in visual hunters; in nocturnal and intermediate species it is usually less than 40°. Nearly all species have acute zones with small interommatidial angles in the frontolateral parts of the eye, but in visual hunters these are much more distinct. As a readily measurable indicator of the hunting behaviour and life-style of a species we describe an eye–antenna angle that is more than 60° in typical visual hunters and, in most cases, much less than 55° in nocturnal species.","container-title":"Canadian Journal of Zoology","DOI":"10.1139/z93-105","ISSN":"0008-4301, 1480-3283","issue":"4","journalAbbreviation":"Can. J. Zool.","language":"en","page":"799-810","source":"DOI.org (Crossref)","title":"Morphology of the compound eyes as an indicator of life-style in carabid beetles","volume":"71","author":[{"family":"Bauer","given":"Thomas"},{"family":"Kredler","given":"Mechthild"}],"issued":{"date-parts":[["1993",4,1]]}}}],"schema":"https://github.com/citation-style-language/schema/raw/master/csl-citation.json"}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(Bauer and Kredler 1993)</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 xml:space="preserve">. Longer antenna length relative to body length was found for ground beetles caught under a tree, versus in the open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{"citationID":"3eKSBc7m","properties":{"formattedCitation":"(Barton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(Barton et al. 2011)</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F64B5F" w:rsidRPr="002B6F14" w14:paraId="655E2F69" w14:textId="77777777" w:rsidTr="00F64B5F">
        <w:trPr>
          <w:trHeight w:val="1151"/>
        </w:trPr>
        <w:tc>
          <w:tcPr>
            <w:tcW w:w="2263" w:type="dxa"/>
          </w:tcPr>
          <w:p w14:paraId="00A6F2C5"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Eye protrusion</w:t>
            </w:r>
          </w:p>
        </w:tc>
        <w:tc>
          <w:tcPr>
            <w:tcW w:w="6663" w:type="dxa"/>
          </w:tcPr>
          <w:p w14:paraId="0DEA0212" w14:textId="43F68DCC"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 xml:space="preserve">A greater eye protrusion was found in a tree-climbing ground beetle, and it may allow partial overlap in the frontal visual field. However, greater eye protrusion might prevent a ground beetle from moving through thick vegetation or soil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{"citationID":"dfaFsPpX","properties":{"formattedCitation":"(Talarico et al. 2007)","plainCitation":"(Talarico et al. 2007)","noteIndex":0},"citationItems":[{"id":425,"uris":["http://zotero.org/groups/5154252/items/VP6JIHI3"],"itemData":{"id":425,"type":"article-journal","container-title":"Journal of Zoological Systematics and Evolutionary Research","DOI":"10.1111/j.1439-0469.2006.00394.x","ISSN":"0947-5745, 1439-0469","issue":"1","journalAbbreviation":"J Zoological System","language":"en","page":"33-38","source":"DOI.org (Crossref)","title":"Morphometry and eye morphology in three species of Carabus (Coleoptera: Carabidae) in relation to habitat demands","title-short":"Morphometry and eye morphology in three species of Carabus (Coleoptera","volume":"45","author":[{"family":"Talarico","given":"F."},{"family":"Romeo","given":"M."},{"family":"Massolo","given":"A."},{"family":"Brandmayr","given":"P."},{"family":"Zetto","given":"T."}],"issued":{"date-parts":[["2007",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(Talarico et al. 2007)</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F64B5F" w:rsidRPr="002B6F14" w14:paraId="3E87BB59" w14:textId="77777777" w:rsidTr="00F64B5F">
        <w:tc>
          <w:tcPr>
            <w:tcW w:w="2263" w:type="dxa"/>
          </w:tcPr>
          <w:p w14:paraId="694DC08C"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Eye length</w:t>
            </w:r>
          </w:p>
        </w:tc>
        <w:tc>
          <w:tcPr>
            <w:tcW w:w="6663" w:type="dxa"/>
          </w:tcPr>
          <w:p w14:paraId="5313ED69" w14:textId="5BCF9F1A" w:rsidR="00F64B5F" w:rsidRPr="002B6F14" w:rsidRDefault="00F64B5F" w:rsidP="00CC54F5">
            <w:pPr>
              <w:rPr>
                <w:rFonts w:ascii="Times New Roman" w:eastAsia="Times New Roman" w:hAnsi="Times New Roman" w:cs="Times New Roman"/>
                <w:sz w:val="24"/>
                <w:szCs w:val="24"/>
                <w:vertAlign w:val="superscript"/>
                <w14:ligatures w14:val="none"/>
              </w:rPr>
            </w:pPr>
            <w:r w:rsidRPr="002B6F14">
              <w:rPr>
                <w:rFonts w:ascii="Times New Roman" w:eastAsia="Times New Roman" w:hAnsi="Times New Roman" w:cs="Times New Roman"/>
                <w:sz w:val="24"/>
                <w:szCs w:val="24"/>
                <w14:ligatures w14:val="none"/>
              </w:rPr>
              <w:t xml:space="preserve">Diurnal ground beetle species and/or those adapted to open environments tend to rely on vision for predator avoidance or prey detection </w:t>
            </w:r>
            <w:r w:rsidR="00E3022C" w:rsidRPr="002B6F14">
              <w:rPr>
                <w:rFonts w:ascii="Times New Roman" w:eastAsia="Times New Roman" w:hAnsi="Times New Roman" w:cs="Times New Roman"/>
                <w:sz w:val="24"/>
                <w:szCs w:val="24"/>
                <w14:ligatures w14:val="none"/>
              </w:rPr>
              <w:fldChar w:fldCharType="begin"/>
            </w:r>
            <w:r w:rsidR="00E3022C">
              <w:rPr>
                <w:rFonts w:ascii="Times New Roman" w:eastAsia="Times New Roman" w:hAnsi="Times New Roman" w:cs="Times New Roman"/>
                <w:sz w:val="24"/>
                <w:szCs w:val="24"/>
                <w14:ligatures w14:val="none"/>
              </w:rPr>
              <w:instrText xml:space="preserve"> ADDIN ZOTERO_ITEM CSL_CITATION {"citationID":"fEpnMtDY","properties":{"formattedCitation":"(Talarico et al. 2007)","plainCitation":"(Talarico et al. 2007)","noteIndex":0},"citationItems":[{"id":425,"uris":["http://zotero.org/groups/5154252/items/VP6JIHI3"],"itemData":{"id":425,"type":"article-journal","container-title":"Journal of Zoological Systematics and Evolutionary Research","DOI":"10.1111/j.1439-0469.2006.00394.x","ISSN":"0947-5745, 1439-0469","issue":"1","journalAbbreviation":"J Zoological System","language":"en","page":"33-38","source":"DOI.org (Crossref)","title":"Morphometry and eye morphology in three species of Carabus (Coleoptera: Carabidae) in relation to habitat demands","title-short":"Morphometry and eye morphology in three species of Carabus (Coleoptera","volume":"45","author":[{"family":"Talarico","given":"F."},{"family":"Romeo","given":"M."},{"family":"Massolo","given":"A."},{"family":"Brandmayr","given":"P."},{"family":"Zetto","given":"T."}],"issued":{"date-parts":[["2007",2]]}}}],"schema":"https://github.com/citation-style-language/schema/raw/master/csl-citation.json"} </w:instrText>
            </w:r>
            <w:r w:rsidR="00E3022C" w:rsidRPr="002B6F14">
              <w:rPr>
                <w:rFonts w:ascii="Times New Roman" w:eastAsia="Times New Roman" w:hAnsi="Times New Roman" w:cs="Times New Roman"/>
                <w:sz w:val="24"/>
                <w:szCs w:val="24"/>
                <w14:ligatures w14:val="none"/>
              </w:rPr>
              <w:fldChar w:fldCharType="separate"/>
            </w:r>
            <w:r w:rsidR="00E3022C" w:rsidRPr="00E3022C">
              <w:rPr>
                <w:rFonts w:ascii="Times New Roman" w:hAnsi="Times New Roman" w:cs="Times New Roman"/>
                <w:sz w:val="24"/>
              </w:rPr>
              <w:t>(Talarico et al. 2007)</w:t>
            </w:r>
            <w:r w:rsidR="00E3022C" w:rsidRPr="002B6F14">
              <w:rPr>
                <w:rFonts w:ascii="Times New Roman" w:eastAsia="Times New Roman" w:hAnsi="Times New Roman" w:cs="Times New Roman"/>
                <w:sz w:val="24"/>
                <w:szCs w:val="24"/>
                <w14:ligatures w14:val="none"/>
              </w:rPr>
              <w:fldChar w:fldCharType="end"/>
            </w:r>
            <w:r w:rsidR="00A56E6D">
              <w:rPr>
                <w:rFonts w:ascii="Times New Roman" w:eastAsia="Times New Roman" w:hAnsi="Times New Roman" w:cs="Times New Roman"/>
                <w:sz w:val="24"/>
                <w:szCs w:val="24"/>
                <w14:ligatures w14:val="none"/>
              </w:rPr>
              <w:t xml:space="preserve">, and thus might have </w:t>
            </w:r>
            <w:r w:rsidR="008A05D4">
              <w:rPr>
                <w:rFonts w:ascii="Times New Roman" w:eastAsia="Times New Roman" w:hAnsi="Times New Roman" w:cs="Times New Roman"/>
                <w:sz w:val="24"/>
                <w:szCs w:val="24"/>
                <w14:ligatures w14:val="none"/>
              </w:rPr>
              <w:t>longer eyes</w:t>
            </w:r>
            <w:r w:rsidRPr="002B6F14">
              <w:rPr>
                <w:rFonts w:ascii="Times New Roman" w:eastAsia="Times New Roman" w:hAnsi="Times New Roman" w:cs="Times New Roman"/>
                <w:sz w:val="24"/>
                <w:szCs w:val="24"/>
                <w14:ligatures w14:val="none"/>
              </w:rPr>
              <w:t>.</w:t>
            </w:r>
            <w:r w:rsidR="00391649">
              <w:rPr>
                <w:rFonts w:ascii="Times New Roman" w:eastAsia="Times New Roman" w:hAnsi="Times New Roman" w:cs="Times New Roman"/>
                <w:sz w:val="24"/>
                <w:szCs w:val="24"/>
                <w14:ligatures w14:val="none"/>
              </w:rPr>
              <w:t xml:space="preserve"> </w:t>
            </w:r>
          </w:p>
        </w:tc>
      </w:tr>
      <w:tr w:rsidR="00F64B5F" w:rsidRPr="002B6F14" w14:paraId="07B21E10" w14:textId="77777777" w:rsidTr="00F64B5F">
        <w:tc>
          <w:tcPr>
            <w:tcW w:w="2263" w:type="dxa"/>
          </w:tcPr>
          <w:p w14:paraId="782B15E0"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Pronotum width</w:t>
            </w:r>
          </w:p>
        </w:tc>
        <w:tc>
          <w:tcPr>
            <w:tcW w:w="6663" w:type="dxa"/>
          </w:tcPr>
          <w:p w14:paraId="396C3821" w14:textId="42C19859"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 xml:space="preserve">A proportionally wider pronotum can be found in robust-bodied beetles, which tend to be found within open habitats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{"citationID":"0LcSNTNo","properties":{"formattedCitation":"(Barton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(Barton et al. 2011)</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r w:rsidR="00434F63">
              <w:rPr>
                <w:rFonts w:ascii="Times New Roman" w:eastAsia="Calibri" w:hAnsi="Times New Roman" w:cs="Times New Roman"/>
                <w:sz w:val="24"/>
                <w:szCs w:val="24"/>
                <w14:ligatures w14:val="none"/>
              </w:rPr>
              <w:t xml:space="preserve"> A narrow pronotum can be an adaptation to reaching prey within hard-to-reach crevices</w:t>
            </w:r>
            <w:r w:rsidR="00A56E6D">
              <w:rPr>
                <w:rFonts w:ascii="Times New Roman" w:eastAsia="Calibri" w:hAnsi="Times New Roman" w:cs="Times New Roman"/>
                <w:sz w:val="24"/>
                <w:szCs w:val="24"/>
                <w14:ligatures w14:val="none"/>
              </w:rPr>
              <w:t xml:space="preserve"> or shells</w:t>
            </w:r>
            <w:r w:rsidR="000B463E">
              <w:rPr>
                <w:rFonts w:ascii="Times New Roman" w:eastAsia="Calibri" w:hAnsi="Times New Roman" w:cs="Times New Roman"/>
                <w:sz w:val="24"/>
                <w:szCs w:val="24"/>
                <w14:ligatures w14:val="none"/>
              </w:rPr>
              <w:t xml:space="preserve">. </w:t>
            </w:r>
            <w:r w:rsidR="004F7DA0">
              <w:rPr>
                <w:rFonts w:ascii="Times New Roman" w:eastAsia="Calibri" w:hAnsi="Times New Roman" w:cs="Times New Roman"/>
                <w:sz w:val="24"/>
                <w:szCs w:val="24"/>
                <w14:ligatures w14:val="none"/>
              </w:rPr>
              <w:t>A narrow pronotum may</w:t>
            </w:r>
            <w:r w:rsidR="000B463E">
              <w:rPr>
                <w:rFonts w:ascii="Times New Roman" w:eastAsia="Calibri" w:hAnsi="Times New Roman" w:cs="Times New Roman"/>
                <w:sz w:val="24"/>
                <w:szCs w:val="24"/>
                <w14:ligatures w14:val="none"/>
              </w:rPr>
              <w:t xml:space="preserve"> also be related </w:t>
            </w:r>
            <w:r w:rsidR="00E422D1">
              <w:rPr>
                <w:rFonts w:ascii="Times New Roman" w:eastAsia="Calibri" w:hAnsi="Times New Roman" w:cs="Times New Roman"/>
                <w:sz w:val="24"/>
                <w:szCs w:val="24"/>
                <w14:ligatures w14:val="none"/>
              </w:rPr>
              <w:t xml:space="preserve">to the beetle having an unobstructed view behind its eyes </w:t>
            </w:r>
            <w:r w:rsidR="00E3022C">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{"citationID":"I6PduzoV","properties":{"formattedCitation":"(Forsythe 1991)","plainCitation":"(Forsythe 1991)","noteIndex":0},"citationItems":[{"id":518,"uris":["http://zotero.org/groups/5154252/items/7C5NV3AV"],"itemData":{"id":518,"type":"article-journal","abstract":"This paper attempts to describe the relationship between habit, body structure and form in five species of ground beetle representing five different tribes. The results support and broaden the basis for currently accepted ideas about the mode of life of Scaritini, Morionini, Licinini, Omophronini and Galeritini. It examines feeding mechanisms, leg structure and body form. In this study two types of feeding method are recognized: fluid or semi‐fluid feeding, as in\n              Scarites subterraneus\n              , and mixed intake feeding. In the second method, food ingested varies from fluid, mush and recognizable arthropod fragments (\n              Morion monilicornis\n              and\n              Omophron labiatum)\n              to mainly fluids or semi‐fluids with some fragments (\n              Diplochila major\n              and\n              Galerita lecontet\n              ). All these species show morphological adaptations of their feeding mechanisms indicative of their feeding habits.\n            \n            \n              Pro‐, meso‐ and meta‐femoral and tibial lengths and femoral width measurements have been made and correlated with body lengths; maximum running speeds and maximum horizontal pulling (= pushing) forces have also been made and correlated with body lengths.\n              Galerita lecontei\n              and\n              Omophron labiatum\n              have long femora, whereas those of\n              Diplochila major\n              are somewhat shorter and those of\n              Scarites subterraneus\n              and\n              Morion monilicornis\n              are very short.\n              Scarites subterraneus\n              has relatively narrow femora although there is a trend towards a narrowing of the femora in\n              Morion monilicornis.\n              Only\n              Omophron labiatum\n              has broad femora.\n            \n            \n              Galerita lecontei\n              and\n              Omophron labiatum\n              have long tibiae whereas\n              Scarites subterraneus\n              and\n              Morion monilicornis\n              have very short tibiae.\n              Diplochila major\n              represents the mainstream of carabids, with tibial lengths lying between the two extremes. All five species show morphological adaptations of their locomotory apparatus indicative of their locomotory abilities.\n            \n            \n              In this study\n              Omophron labiarum\n              was found to be particularly fast at high speed running (i.e. sprinting) whereas\n              Scarites subterraneus\n              was found to be relatively slow. Only\n              Scarites subterraneus\n              showed particularly strong pushing abilities whereas\n              Galerita lecontei\n              was found to be weak at pushing.\n              Omophron labiatum, Diplochila major\n              and\n              Morion monilicornis\n              were found to have pushing abilities between the two extremes.\n            \n            Variations in height of the prothorax and hind body, the widths of the hind body, prothorax and metatergum, and the lengths of the metasternum, metatergum and wings are discussed and compared with body lengths in the five species. These various parameters have been displayed in the form of tables, and have been discussed in relation to the various habits of the five species. Certain trends were noted.\n            \n              Only\n              Diplochila major\n              has body proportions similar to those of mainstream cursorial carabids.\n              Galerita lecontei\n              has a shallow, narrow prothorax which may be correlated with its particular hunting habits.\n              Scarites subterraneus\n              has a somewhat cylindrical body form; the hind body is often narrower and flatter and the prothorax flatter than mainstream cursorial carabids. This kind of body form reduces friction and causes less obstruction when burrowing or moving in confined spaces.\n              Morion monilicornis\n              has a similar body form to\n              Scarites. Omophron labiatum\n              is unique in having a very deep, wide prothorax and hind body. Its oval and streamlined body form ideally suits it for its unusual burrowing habits.","container-title":"Journal of Zoology","DOI":"10.1111/j.1469-7998.1991.tb04763.x","ISSN":"0952-8369, 1469-7998","issue":"2","journalAbbreviation":"Journal of Zoology","language":"en","page":"233-263","source":"DOI.org (Crossref)","title":"Feeding and locomotory functions in relation to body form in five species of ground beetle (Coleoptera: Carabidae)","title-short":"Feeding and locomotory functions in relation to body form in five species of ground beetle (Coleoptera","volume":"223","author":[{"family":"Forsythe","given":"Trevor G."}],"issued":{"date-parts":[["1991",2]]}}}],"schema":"https://github.com/citation-style-language/schema/raw/master/csl-citation.json"} </w:instrText>
            </w:r>
            <w:r w:rsidR="00E3022C">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(Forsythe 1991)</w:t>
            </w:r>
            <w:r w:rsidR="00E3022C">
              <w:rPr>
                <w:rFonts w:ascii="Times New Roman" w:eastAsia="Calibri" w:hAnsi="Times New Roman" w:cs="Times New Roman"/>
                <w:sz w:val="24"/>
                <w:szCs w:val="24"/>
                <w14:ligatures w14:val="none"/>
              </w:rPr>
              <w:fldChar w:fldCharType="end"/>
            </w:r>
            <w:r w:rsidR="00E422D1">
              <w:rPr>
                <w:rFonts w:ascii="Times New Roman" w:eastAsia="Calibri" w:hAnsi="Times New Roman" w:cs="Times New Roman"/>
                <w:sz w:val="24"/>
                <w:szCs w:val="24"/>
                <w14:ligatures w14:val="none"/>
              </w:rPr>
              <w:t>.</w:t>
            </w:r>
          </w:p>
        </w:tc>
      </w:tr>
      <w:tr w:rsidR="00F64B5F" w:rsidRPr="002B6F14" w14:paraId="5B4D135D" w14:textId="77777777" w:rsidTr="00F64B5F">
        <w:tc>
          <w:tcPr>
            <w:tcW w:w="2263" w:type="dxa"/>
          </w:tcPr>
          <w:p w14:paraId="5737F7A5"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lastRenderedPageBreak/>
              <w:t>Abdomen width</w:t>
            </w:r>
          </w:p>
        </w:tc>
        <w:tc>
          <w:tcPr>
            <w:tcW w:w="6663" w:type="dxa"/>
          </w:tcPr>
          <w:p w14:paraId="226D6F21" w14:textId="7DA00D5B"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Similar pattern to pronotum width</w:t>
            </w:r>
            <w:r w:rsidR="00C81AFA">
              <w:rPr>
                <w:rFonts w:ascii="Times New Roman" w:eastAsia="Calibri" w:hAnsi="Times New Roman" w:cs="Times New Roman"/>
                <w:sz w:val="24"/>
                <w:szCs w:val="24"/>
                <w14:ligatures w14:val="none"/>
              </w:rPr>
              <w:t xml:space="preserve">, with </w:t>
            </w:r>
            <w:r w:rsidR="00FD5829">
              <w:rPr>
                <w:rFonts w:ascii="Times New Roman" w:eastAsia="Calibri" w:hAnsi="Times New Roman" w:cs="Times New Roman"/>
                <w:sz w:val="24"/>
                <w:szCs w:val="24"/>
                <w14:ligatures w14:val="none"/>
              </w:rPr>
              <w:t>species having proportionally wider abdomens tending to be found</w:t>
            </w:r>
            <w:r w:rsidRPr="002B6F14">
              <w:rPr>
                <w:rFonts w:ascii="Times New Roman" w:eastAsia="Calibri" w:hAnsi="Times New Roman" w:cs="Times New Roman"/>
                <w:sz w:val="24"/>
                <w:szCs w:val="24"/>
                <w14:ligatures w14:val="none"/>
              </w:rPr>
              <w:t xml:space="preserve"> </w:t>
            </w:r>
            <w:r w:rsidR="00FD5829">
              <w:rPr>
                <w:rFonts w:ascii="Times New Roman" w:eastAsia="Calibri" w:hAnsi="Times New Roman" w:cs="Times New Roman"/>
                <w:sz w:val="24"/>
                <w:szCs w:val="24"/>
                <w14:ligatures w14:val="none"/>
              </w:rPr>
              <w:t xml:space="preserve">in open habitats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{"citationID":"zXYItsSy","properties":{"formattedCitation":"(Barton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(Barton et al. 2011)</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F64B5F" w:rsidRPr="002B6F14" w14:paraId="60110E51" w14:textId="77777777" w:rsidTr="00F64B5F">
        <w:tc>
          <w:tcPr>
            <w:tcW w:w="2263" w:type="dxa"/>
          </w:tcPr>
          <w:p w14:paraId="36ECB07A" w14:textId="77777777" w:rsidR="00F64B5F" w:rsidRPr="002B6F14" w:rsidRDefault="00F64B5F" w:rsidP="00CC54F5">
            <w:pPr>
              <w:rPr>
                <w:rFonts w:ascii="Times New Roman" w:eastAsia="Times New Roman" w:hAnsi="Times New Roman" w:cs="Times New Roman"/>
                <w:sz w:val="24"/>
                <w:szCs w:val="24"/>
                <w14:ligatures w14:val="none"/>
              </w:rPr>
            </w:pPr>
            <w:r w:rsidRPr="002B6F14">
              <w:rPr>
                <w:rFonts w:ascii="Times New Roman" w:eastAsia="Times New Roman" w:hAnsi="Times New Roman" w:cs="Times New Roman"/>
                <w:sz w:val="24"/>
                <w:szCs w:val="24"/>
                <w14:ligatures w14:val="none"/>
              </w:rPr>
              <w:t>Rear leg length</w:t>
            </w:r>
          </w:p>
        </w:tc>
        <w:tc>
          <w:tcPr>
            <w:tcW w:w="6663" w:type="dxa"/>
          </w:tcPr>
          <w:p w14:paraId="3EE486B8" w14:textId="52E58E52"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 xml:space="preserve">Open habitats seem to favor ground beetle species with shorter legs relative to body length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{"citationID":"3oDChvZv","properties":{"formattedCitation":"(Barton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(Barton et al. 2011)</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r w:rsidR="009025F8">
              <w:rPr>
                <w:rFonts w:ascii="Times New Roman" w:eastAsia="Calibri" w:hAnsi="Times New Roman" w:cs="Times New Roman"/>
                <w:sz w:val="24"/>
                <w:szCs w:val="24"/>
                <w14:ligatures w14:val="none"/>
              </w:rPr>
              <w:t xml:space="preserve"> </w:t>
            </w:r>
            <w:r w:rsidR="004E0AFB">
              <w:rPr>
                <w:rFonts w:ascii="Times New Roman" w:eastAsia="Calibri" w:hAnsi="Times New Roman" w:cs="Times New Roman"/>
                <w:sz w:val="24"/>
                <w:szCs w:val="24"/>
                <w14:ligatures w14:val="none"/>
              </w:rPr>
              <w:t>Ground b</w:t>
            </w:r>
            <w:r w:rsidR="009025F8">
              <w:rPr>
                <w:rFonts w:ascii="Times New Roman" w:eastAsia="Calibri" w:hAnsi="Times New Roman" w:cs="Times New Roman"/>
                <w:sz w:val="24"/>
                <w:szCs w:val="24"/>
                <w14:ligatures w14:val="none"/>
              </w:rPr>
              <w:t xml:space="preserve">eetles with longer legs may be weaker at </w:t>
            </w:r>
            <w:r w:rsidR="004E0AFB">
              <w:rPr>
                <w:rFonts w:ascii="Times New Roman" w:eastAsia="Calibri" w:hAnsi="Times New Roman" w:cs="Times New Roman"/>
                <w:sz w:val="24"/>
                <w:szCs w:val="24"/>
                <w14:ligatures w14:val="none"/>
              </w:rPr>
              <w:t xml:space="preserve">pushing through dense substrates </w:t>
            </w:r>
            <w:r w:rsidR="00E3022C">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{"citationID":"lzzbitBq","properties":{"formattedCitation":"(Forsythe 1991)","plainCitation":"(Forsythe 1991)","noteIndex":0},"citationItems":[{"id":518,"uris":["http://zotero.org/groups/5154252/items/7C5NV3AV"],"itemData":{"id":518,"type":"article-journal","abstract":"This paper attempts to describe the relationship between habit, body structure and form in five species of ground beetle representing five different tribes. The results support and broaden the basis for currently accepted ideas about the mode of life of Scaritini, Morionini, Licinini, Omophronini and Galeritini. It examines feeding mechanisms, leg structure and body form. In this study two types of feeding method are recognized: fluid or semi‐fluid feeding, as in\n              Scarites subterraneus\n              , and mixed intake feeding. In the second method, food ingested varies from fluid, mush and recognizable arthropod fragments (\n              Morion monilicornis\n              and\n              Omophron labiatum)\n              to mainly fluids or semi‐fluids with some fragments (\n              Diplochila major\n              and\n              Galerita lecontet\n              ). All these species show morphological adaptations of their feeding mechanisms indicative of their feeding habits.\n            \n            \n              Pro‐, meso‐ and meta‐femoral and tibial lengths and femoral width measurements have been made and correlated with body lengths; maximum running speeds and maximum horizontal pulling (= pushing) forces have also been made and correlated with body lengths.\n              Galerita lecontei\n              and\n              Omophron labiatum\n              have long femora, whereas those of\n              Diplochila major\n              are somewhat shorter and those of\n              Scarites subterraneus\n              and\n              Morion monilicornis\n              are very short.\n              Scarites subterraneus\n              has relatively narrow femora although there is a trend towards a narrowing of the femora in\n              Morion monilicornis.\n              Only\n              Omophron labiatum\n              has broad femora.\n            \n            \n              Galerita lecontei\n              and\n              Omophron labiatum\n              have long tibiae whereas\n              Scarites subterraneus\n              and\n              Morion monilicornis\n              have very short tibiae.\n              Diplochila major\n              represents the mainstream of carabids, with tibial lengths lying between the two extremes. All five species show morphological adaptations of their locomotory apparatus indicative of their locomotory abilities.\n            \n            \n              In this study\n              Omophron labiarum\n              was found to be particularly fast at high speed running (i.e. sprinting) whereas\n              Scarites subterraneus\n              was found to be relatively slow. Only\n              Scarites subterraneus\n              showed particularly strong pushing abilities whereas\n              Galerita lecontei\n              was found to be weak at pushing.\n              Omophron labiatum, Diplochila major\n              and\n              Morion monilicornis\n              were found to have pushing abilities between the two extremes.\n            \n            Variations in height of the prothorax and hind body, the widths of the hind body, prothorax and metatergum, and the lengths of the metasternum, metatergum and wings are discussed and compared with body lengths in the five species. These various parameters have been displayed in the form of tables, and have been discussed in relation to the various habits of the five species. Certain trends were noted.\n            \n              Only\n              Diplochila major\n              has body proportions similar to those of mainstream cursorial carabids.\n              Galerita lecontei\n              has a shallow, narrow prothorax which may be correlated with its particular hunting habits.\n              Scarites subterraneus\n              has a somewhat cylindrical body form; the hind body is often narrower and flatter and the prothorax flatter than mainstream cursorial carabids. This kind of body form reduces friction and causes less obstruction when burrowing or moving in confined spaces.\n              Morion monilicornis\n              has a similar body form to\n              Scarites. Omophron labiatum\n              is unique in having a very deep, wide prothorax and hind body. Its oval and streamlined body form ideally suits it for its unusual burrowing habits.","container-title":"Journal of Zoology","DOI":"10.1111/j.1469-7998.1991.tb04763.x","ISSN":"0952-8369, 1469-7998","issue":"2","journalAbbreviation":"Journal of Zoology","language":"en","page":"233-263","source":"DOI.org (Crossref)","title":"Feeding and locomotory functions in relation to body form in five species of ground beetle (Coleoptera: Carabidae)","title-short":"Feeding and locomotory functions in relation to body form in five species of ground beetle (Coleoptera","volume":"223","author":[{"family":"Forsythe","given":"Trevor G."}],"issued":{"date-parts":[["1991",2]]}}}],"schema":"https://github.com/citation-style-language/schema/raw/master/csl-citation.json"} </w:instrText>
            </w:r>
            <w:r w:rsidR="00E3022C">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(Forsythe 1991)</w:t>
            </w:r>
            <w:r w:rsidR="00E3022C">
              <w:rPr>
                <w:rFonts w:ascii="Times New Roman" w:eastAsia="Calibri" w:hAnsi="Times New Roman" w:cs="Times New Roman"/>
                <w:sz w:val="24"/>
                <w:szCs w:val="24"/>
                <w14:ligatures w14:val="none"/>
              </w:rPr>
              <w:fldChar w:fldCharType="end"/>
            </w:r>
            <w:r w:rsidR="004E0AFB">
              <w:rPr>
                <w:rFonts w:ascii="Times New Roman" w:eastAsia="Calibri" w:hAnsi="Times New Roman" w:cs="Times New Roman"/>
                <w:sz w:val="24"/>
                <w:szCs w:val="24"/>
                <w14:ligatures w14:val="none"/>
              </w:rPr>
              <w:t>.</w:t>
            </w:r>
          </w:p>
        </w:tc>
      </w:tr>
      <w:tr w:rsidR="00F64B5F" w:rsidRPr="002B6F14" w14:paraId="3FBCB0AF" w14:textId="77777777" w:rsidTr="00F64B5F">
        <w:tc>
          <w:tcPr>
            <w:tcW w:w="2263" w:type="dxa"/>
          </w:tcPr>
          <w:p w14:paraId="095F3297"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Rear trochanter length</w:t>
            </w:r>
          </w:p>
        </w:tc>
        <w:tc>
          <w:tcPr>
            <w:tcW w:w="6663" w:type="dxa"/>
          </w:tcPr>
          <w:p w14:paraId="2568C790" w14:textId="6A28299D" w:rsidR="002B6F14" w:rsidRPr="00CE0E96"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 xml:space="preserve">The rear trochanter connects to the femur of the rear leg. </w:t>
            </w:r>
            <w:r w:rsidR="002B6F14">
              <w:rPr>
                <w:rFonts w:ascii="Times New Roman" w:eastAsia="Calibri" w:hAnsi="Times New Roman" w:cs="Times New Roman"/>
                <w:sz w:val="24"/>
                <w:szCs w:val="24"/>
                <w14:ligatures w14:val="none"/>
              </w:rPr>
              <w:t xml:space="preserve">Ground beetles have a </w:t>
            </w:r>
            <w:r w:rsidR="005F14A8">
              <w:rPr>
                <w:rFonts w:ascii="Times New Roman" w:eastAsia="Calibri" w:hAnsi="Times New Roman" w:cs="Times New Roman"/>
                <w:sz w:val="24"/>
                <w:szCs w:val="24"/>
                <w14:ligatures w14:val="none"/>
              </w:rPr>
              <w:t xml:space="preserve">bean-shaped rear trochanter that allows </w:t>
            </w:r>
            <w:r w:rsidR="00C85018">
              <w:rPr>
                <w:rFonts w:ascii="Times New Roman" w:eastAsia="Calibri" w:hAnsi="Times New Roman" w:cs="Times New Roman"/>
                <w:sz w:val="24"/>
                <w:szCs w:val="24"/>
                <w14:ligatures w14:val="none"/>
              </w:rPr>
              <w:t>them to move between narrow crevices between bark,</w:t>
            </w:r>
            <w:r w:rsidR="00980E13">
              <w:rPr>
                <w:rFonts w:ascii="Times New Roman" w:eastAsia="Calibri" w:hAnsi="Times New Roman" w:cs="Times New Roman"/>
                <w:sz w:val="24"/>
                <w:szCs w:val="24"/>
                <w14:ligatures w14:val="none"/>
              </w:rPr>
              <w:t xml:space="preserve"> leaf litter, or soil. The muscle in the rear trochanter</w:t>
            </w:r>
            <w:r w:rsidR="002C0BF1">
              <w:rPr>
                <w:rFonts w:ascii="Times New Roman" w:eastAsia="Calibri" w:hAnsi="Times New Roman" w:cs="Times New Roman"/>
                <w:sz w:val="24"/>
                <w:szCs w:val="24"/>
                <w14:ligatures w14:val="none"/>
              </w:rPr>
              <w:t xml:space="preserve"> allows the rear leg to create a force in the dorsal direction, </w:t>
            </w:r>
            <w:r w:rsidR="00FA2024">
              <w:rPr>
                <w:rFonts w:ascii="Times New Roman" w:eastAsia="Calibri" w:hAnsi="Times New Roman" w:cs="Times New Roman"/>
                <w:sz w:val="24"/>
                <w:szCs w:val="24"/>
                <w14:ligatures w14:val="none"/>
              </w:rPr>
              <w:t xml:space="preserve">which enlarges </w:t>
            </w:r>
            <w:r w:rsidR="006026A7">
              <w:rPr>
                <w:rFonts w:ascii="Times New Roman" w:eastAsia="Calibri" w:hAnsi="Times New Roman" w:cs="Times New Roman"/>
                <w:sz w:val="24"/>
                <w:szCs w:val="24"/>
                <w14:ligatures w14:val="none"/>
              </w:rPr>
              <w:t>the space and allow</w:t>
            </w:r>
            <w:r w:rsidR="00CE0E96">
              <w:rPr>
                <w:rFonts w:ascii="Times New Roman" w:eastAsia="Calibri" w:hAnsi="Times New Roman" w:cs="Times New Roman"/>
                <w:sz w:val="24"/>
                <w:szCs w:val="24"/>
                <w14:ligatures w14:val="none"/>
              </w:rPr>
              <w:t>s</w:t>
            </w:r>
            <w:r w:rsidR="006026A7">
              <w:rPr>
                <w:rFonts w:ascii="Times New Roman" w:eastAsia="Calibri" w:hAnsi="Times New Roman" w:cs="Times New Roman"/>
                <w:sz w:val="24"/>
                <w:szCs w:val="24"/>
                <w14:ligatures w14:val="none"/>
              </w:rPr>
              <w:t xml:space="preserve"> the beetle to move through constricted areas.</w:t>
            </w:r>
            <w:r w:rsidR="00F5044B">
              <w:rPr>
                <w:rFonts w:ascii="Times New Roman" w:eastAsia="Calibri" w:hAnsi="Times New Roman" w:cs="Times New Roman"/>
                <w:sz w:val="24"/>
                <w:szCs w:val="24"/>
                <w14:ligatures w14:val="none"/>
              </w:rPr>
              <w:t xml:space="preserve"> </w:t>
            </w:r>
            <w:r w:rsidR="00CE0E96">
              <w:rPr>
                <w:rFonts w:ascii="Times New Roman" w:eastAsia="Calibri" w:hAnsi="Times New Roman" w:cs="Times New Roman"/>
                <w:sz w:val="24"/>
                <w:szCs w:val="24"/>
                <w14:ligatures w14:val="none"/>
              </w:rPr>
              <w:t>The trochanter</w:t>
            </w:r>
            <w:r w:rsidRPr="002B6F14">
              <w:rPr>
                <w:rFonts w:ascii="Times New Roman" w:eastAsia="Calibri" w:hAnsi="Times New Roman" w:cs="Times New Roman"/>
                <w:sz w:val="24"/>
                <w:szCs w:val="24"/>
                <w14:ligatures w14:val="none"/>
              </w:rPr>
              <w:t xml:space="preserve"> is longer, on average, in species that push themselves through soil and underneath leaf litter. It is shorter in species that walk or run above the surface of the substrate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{"citationID":"PSZRqavu","properties":{"formattedCitation":"(Forsythe 1991, Talarico et al. 2007)","plainCitation":"(Forsythe 1991, Talarico et al. 2007)","noteIndex":0},"citationItems":[{"id":425,"uris":["http://zotero.org/groups/5154252/items/VP6JIHI3"],"itemData":{"id":425,"type":"article-journal","container-title":"Journal of Zoological Systematics and Evolutionary Research","DOI":"10.1111/j.1439-0469.2006.00394.x","ISSN":"0947-5745, 1439-0469","issue":"1","journalAbbreviation":"J Zoological System","language":"en","page":"33-38","source":"DOI.org (Crossref)","title":"Morphometry and eye morphology in three species of Carabus (Coleoptera: Carabidae) in relation to habitat demands","title-short":"Morphometry and eye morphology in three species of Carabus (Coleoptera","volume":"45","author":[{"family":"Talarico","given":"F."},{"family":"Romeo","given":"M."},{"family":"Massolo","given":"A."},{"family":"Brandmayr","given":"P."},{"family":"Zetto","given":"T."}],"issued":{"date-parts":[["2007",2]]}}},{"id":518,"uris":["http://zotero.org/groups/5154252/items/7C5NV3AV"],"itemData":{"id":518,"type":"article-journal","abstract":"This paper attempts to describe the relationship between habit, body structure and form in five species of ground beetle representing five different tribes. The results support and broaden the basis for currently accepted ideas about the mode of life of Scaritini, Morionini, Licinini, Omophronini and Galeritini. It examines feeding mechanisms, leg structure and body form. In this study two types of feeding method are recognized: fluid or semi‐fluid feeding, as in\n              Scarites subterraneus\n              , and mixed intake feeding. In the second method, food ingested varies from fluid, mush and recognizable arthropod fragments (\n              Morion monilicornis\n              and\n              Omophron labiatum)\n              to mainly fluids or semi‐fluids with some fragments (\n              Diplochila major\n              and\n              Galerita lecontet\n              ). All these species show morphological adaptations of their feeding mechanisms indicative of their feeding habits.\n            \n            \n              Pro‐, meso‐ and meta‐femoral and tibial lengths and femoral width measurements have been made and correlated with body lengths; maximum running speeds and maximum horizontal pulling (= pushing) forces have also been made and correlated with body lengths.\n              Galerita lecontei\n              and\n              Omophron labiatum\n              have long femora, whereas those of\n              Diplochila major\n              are somewhat shorter and those of\n              Scarites subterraneus\n              and\n              Morion monilicornis\n              are very short.\n              Scarites subterraneus\n              has relatively narrow femora although there is a trend towards a narrowing of the femora in\n              Morion monilicornis.\n              Only\n              Omophron labiatum\n              has broad femora.\n            \n            \n              Galerita lecontei\n              and\n              Omophron labiatum\n              have long tibiae whereas\n              Scarites subterraneus\n              and\n              Morion monilicornis\n              have very short tibiae.\n              Diplochila major\n              represents the mainstream of carabids, with tibial lengths lying between the two extremes. All five species show morphological adaptations of their locomotory apparatus indicative of their locomotory abilities.\n            \n            \n              In this study\n              Omophron labiarum\n              was found to be particularly fast at high speed running (i.e. sprinting) whereas\n              Scarites subterraneus\n              was found to be relatively slow. Only\n              Scarites subterraneus\n              showed particularly strong pushing abilities whereas\n              Galerita lecontei\n              was found to be weak at pushing.\n              Omophron labiatum, Diplochila major\n              and\n              Morion monilicornis\n              were found to have pushing abilities between the two extremes.\n            \n            Variations in height of the prothorax and hind body, the widths of the hind body, prothorax and metatergum, and the lengths of the metasternum, metatergum and wings are discussed and compared with body lengths in the five species. These various parameters have been displayed in the form of tables, and have been discussed in relation to the various habits of the five species. Certain trends were noted.\n            \n              Only\n              Diplochila major\n              has body proportions similar to those of mainstream cursorial carabids.\n              Galerita lecontei\n              has a shallow, narrow prothorax which may be correlated with its particular hunting habits.\n              Scarites subterraneus\n              has a somewhat cylindrical body form; the hind body is often narrower and flatter and the prothorax flatter than mainstream cursorial carabids. This kind of body form reduces friction and causes less obstruction when burrowing or moving in confined spaces.\n              Morion monilicornis\n              has a similar body form to\n              Scarites. Omophron labiatum\n              is unique in having a very deep, wide prothorax and hind body. Its oval and streamlined body form ideally suits it for its unusual burrowing habits.","container-title":"Journal of Zoology","DOI":"10.1111/j.1469-7998.1991.tb04763.x","ISSN":"0952-8369, 1469-7998","issue":"2","journalAbbreviation":"Journal of Zoology","language":"en","page":"233-263","source":"DOI.org (Crossref)","title":"Feeding and locomotory functions in relation to body form in five species of ground beetle (Coleoptera: Carabidae)","title-short":"Feeding and locomotory functions in relation to body form in five species of ground beetle (Coleoptera","volume":"223","author":[{"family":"Forsythe","given":"Trevor G."}],"issued":{"date-parts":[["1991",2]]}}}],"schema":"https://github.com/citation-style-language/schema/raw/master/csl-citation.json"}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(Forsythe 1991, Talarico et al. 2007)</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F64B5F" w:rsidRPr="002B6F14" w14:paraId="0B4717EB" w14:textId="77777777" w:rsidTr="00F64B5F">
        <w:tc>
          <w:tcPr>
            <w:tcW w:w="2263" w:type="dxa"/>
          </w:tcPr>
          <w:p w14:paraId="44D30D74" w14:textId="2DE22E81" w:rsidR="00F64B5F" w:rsidRPr="002B6F14" w:rsidRDefault="00EB7FB1" w:rsidP="00CC54F5">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Flight capability</w:t>
            </w:r>
          </w:p>
        </w:tc>
        <w:tc>
          <w:tcPr>
            <w:tcW w:w="6663" w:type="dxa"/>
          </w:tcPr>
          <w:p w14:paraId="7FF8EA72" w14:textId="2A581868"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 xml:space="preserve">Flight-capable species (macropterous and with fully developed flight musculature) can exploit patchy, temporary habitats. Conversely, flight incapable species may have higher fitness within stable habitats </w:t>
            </w:r>
            <w:r w:rsidR="00E3022C" w:rsidRPr="002B6F14">
              <w:rPr>
                <w:rFonts w:ascii="Times New Roman" w:eastAsia="Calibri" w:hAnsi="Times New Roman" w:cs="Times New Roman"/>
                <w:sz w:val="24"/>
                <w:szCs w:val="24"/>
                <w14:ligatures w14:val="none"/>
              </w:rPr>
              <w:fldChar w:fldCharType="begin"/>
            </w:r>
            <w:r w:rsidR="00A907AD">
              <w:rPr>
                <w:rFonts w:ascii="Times New Roman" w:eastAsia="Calibri" w:hAnsi="Times New Roman" w:cs="Times New Roman"/>
                <w:sz w:val="24"/>
                <w:szCs w:val="24"/>
                <w14:ligatures w14:val="none"/>
              </w:rPr>
              <w:instrText xml:space="preserve"> ADDIN ZOTERO_ITEM CSL_CITATION {"citationID":"1P2XnL15","properties":{"formattedCitation":"(Ribera et al. 2001, Venn 2016)","plainCitation":"(Ribera et al. 2001, Venn 2016)","noteIndex":0},"citationItems":[{"id":504,"uris":["http://zotero.org/groups/5154252/items/48WFQJBL"],"itemData":{"id":504,"type":"article-journal","container-title":"Ecology","DOI":"10.1890/0012-9658(2001)082[1112:EOLDAS]2.0.CO;2","ISSN":"0012-9658","issue":"4","journalAbbreviation":"Ecology","language":"en","page":"1112-1129","source":"DOI.org (Crossref)","title":"EFFECT OF LAND DISTURBANCE AND STRESS ON SPECIES TRAITS OF GROUND BEETLE ASSEMBLAGES","volume":"82","author":[{"family":"Ribera","given":"Ignacio"},{"family":"Dolédec","given":"Sylvain"},{"family":"Downie","given":"Iain S."},{"family":"Foster","given":"Garth N."}],"issued":{"date-parts":[["2001",4]]}}},{"id":1151,"uris":["http://zotero.org/groups/5154252/items/5T8V353I"],"itemData":{"id":1151,"type":"article-journal","abstract":"This review considers factors affecting the ﬂight capacity of carabid beetles and the implications of ﬂight for carabids. Studies from the Dutch polders in particular show that young populations of carabids consist predominantly of macropterous species and macropterous individuals of wing-dimorphic species. Also populations of wing-dimorphic carabid species at the periphery of their geographical range contain high proportions of macropterous individuals. However, studies from Baltic archipelagos show that older populations of even highly isolated island habitats contain considerable proportions of brachypterous species and individuals. This suggests that macroptery is primarily an adaptation for dispersal and that there exists a mechanism for subsequently reducing the ratio of macropterous to brachypterous species under stable conditions, due to the competitive advantage of brachyptery. Populations in isolated habitats, such as islands and mountains, have high proportions of brachypterous species. Many macropterous species do not possess functional ﬂight muscles. Species of unstable habitats, such as tree canopies and wet habitats, are mostly macropterous. Brachypterous species tend to disappear from disturbed habitats. There is uncertainty regarding the extent to which carabid dispersal is directed and how much passive. Both Den Boer and Lindroth recognized that mostly macropterous individuals of macropterous and wing-dimorphic species disperse and found new populations, after which brachyptery tends to rapidly appear and proliferate in the newly founded population. It is most likely that the allele for brachyptery would arrive via the dispersal of gravid females which had mated with brachypterous males prior to emigration. Whilst many studies consider wing morphology traits of carabid beetles to be species-speciﬁc and permanent, a number of studies have shown that the oogenesis ﬂight syndrome, whereby females undertake migration and subsequently lose their ﬂight muscles by histolysis before eventually regenerating them after reproducing, has been reported for a growing number of carabid species. Wing morphology of carabid beetles clearly offers strong potential for the study of population dynamics. This ﬁeld of study ﬂourished during the 1940’s to the late 1980’s. Whilst a considerable amount of valuable research has been performed and published, the topic clearly holds considerable potential for future study.","container-title":"European Journal of Entomology","DOI":"10.14411/eje.2016.079","ISSN":"12105759, 18028829","journalAbbreviation":"Eur. J. Entomol.","language":"en","page":"587-600","source":"DOI.org (Crossref)","title":"To fly or not to fly: Factors influencing the flight capacity of carabid beetles (Coleoptera: Carabidae)","title-short":"To fly or not to fly","volume":"113","author":[{"family":"Venn","given":"Stephen"}],"issued":{"date-parts":[["2016",12,30]]}}}],"schema":"https://github.com/citation-style-language/schema/raw/master/csl-citation.json"}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A907AD" w:rsidRPr="00A907AD">
              <w:rPr>
                <w:rFonts w:ascii="Times New Roman" w:hAnsi="Times New Roman" w:cs="Times New Roman"/>
                <w:sz w:val="24"/>
              </w:rPr>
              <w:t>(Ribera et al. 2001, Venn 2016)</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094217" w:rsidRPr="002B6F14" w14:paraId="3716F71E" w14:textId="77777777" w:rsidTr="00F64B5F">
        <w:tc>
          <w:tcPr>
            <w:tcW w:w="2263" w:type="dxa"/>
          </w:tcPr>
          <w:p w14:paraId="0EDABF90" w14:textId="47E4EAAD" w:rsidR="00094217" w:rsidRDefault="00F2662F" w:rsidP="00CC54F5">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 xml:space="preserve">Water </w:t>
            </w:r>
            <w:r w:rsidR="00732C79">
              <w:rPr>
                <w:rFonts w:ascii="Times New Roman" w:eastAsia="Calibri" w:hAnsi="Times New Roman" w:cs="Times New Roman"/>
                <w:sz w:val="24"/>
                <w:szCs w:val="24"/>
                <w14:ligatures w14:val="none"/>
              </w:rPr>
              <w:t>affinity</w:t>
            </w:r>
          </w:p>
        </w:tc>
        <w:tc>
          <w:tcPr>
            <w:tcW w:w="6663" w:type="dxa"/>
          </w:tcPr>
          <w:p w14:paraId="78F3ABE9" w14:textId="5A6AF01A" w:rsidR="00094217" w:rsidRPr="002B6F14" w:rsidRDefault="00595521" w:rsidP="00D72739">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 xml:space="preserve">Habitats vary </w:t>
            </w:r>
            <w:r w:rsidR="00E40954">
              <w:rPr>
                <w:rFonts w:ascii="Times New Roman" w:eastAsia="Calibri" w:hAnsi="Times New Roman" w:cs="Times New Roman"/>
                <w:sz w:val="24"/>
                <w:szCs w:val="24"/>
                <w14:ligatures w14:val="none"/>
              </w:rPr>
              <w:t>in the saturation of the substrate with water, and</w:t>
            </w:r>
            <w:r w:rsidR="005F0643">
              <w:rPr>
                <w:rFonts w:ascii="Times New Roman" w:eastAsia="Calibri" w:hAnsi="Times New Roman" w:cs="Times New Roman"/>
                <w:sz w:val="24"/>
                <w:szCs w:val="24"/>
                <w14:ligatures w14:val="none"/>
              </w:rPr>
              <w:t xml:space="preserve"> </w:t>
            </w:r>
            <w:r w:rsidR="009E222A">
              <w:rPr>
                <w:rFonts w:ascii="Times New Roman" w:eastAsia="Calibri" w:hAnsi="Times New Roman" w:cs="Times New Roman"/>
                <w:sz w:val="24"/>
                <w:szCs w:val="24"/>
                <w14:ligatures w14:val="none"/>
              </w:rPr>
              <w:t xml:space="preserve">water preference </w:t>
            </w:r>
            <w:r w:rsidR="00C154C7">
              <w:rPr>
                <w:rFonts w:ascii="Times New Roman" w:eastAsia="Calibri" w:hAnsi="Times New Roman" w:cs="Times New Roman"/>
                <w:sz w:val="24"/>
                <w:szCs w:val="24"/>
                <w14:ligatures w14:val="none"/>
              </w:rPr>
              <w:t xml:space="preserve">varies between </w:t>
            </w:r>
            <w:r w:rsidR="002E49E2">
              <w:rPr>
                <w:rFonts w:ascii="Times New Roman" w:eastAsia="Calibri" w:hAnsi="Times New Roman" w:cs="Times New Roman"/>
                <w:sz w:val="24"/>
                <w:szCs w:val="24"/>
                <w14:ligatures w14:val="none"/>
              </w:rPr>
              <w:t xml:space="preserve">ground beetle species, with some species </w:t>
            </w:r>
            <w:r w:rsidR="003C023E">
              <w:rPr>
                <w:rFonts w:ascii="Times New Roman" w:eastAsia="Calibri" w:hAnsi="Times New Roman" w:cs="Times New Roman"/>
                <w:sz w:val="24"/>
                <w:szCs w:val="24"/>
                <w14:ligatures w14:val="none"/>
              </w:rPr>
              <w:t xml:space="preserve">found near </w:t>
            </w:r>
            <w:r w:rsidR="00D72739">
              <w:rPr>
                <w:rFonts w:ascii="Times New Roman" w:eastAsia="Calibri" w:hAnsi="Times New Roman" w:cs="Times New Roman"/>
                <w:sz w:val="24"/>
                <w:szCs w:val="24"/>
                <w14:ligatures w14:val="none"/>
              </w:rPr>
              <w:t>riverbanks</w:t>
            </w:r>
            <w:r w:rsidR="003C023E">
              <w:rPr>
                <w:rFonts w:ascii="Times New Roman" w:eastAsia="Calibri" w:hAnsi="Times New Roman" w:cs="Times New Roman"/>
                <w:sz w:val="24"/>
                <w:szCs w:val="24"/>
                <w14:ligatures w14:val="none"/>
              </w:rPr>
              <w:t xml:space="preserve"> </w:t>
            </w:r>
            <w:r w:rsidR="00E57D3B">
              <w:rPr>
                <w:rFonts w:ascii="Times New Roman" w:eastAsia="Calibri" w:hAnsi="Times New Roman" w:cs="Times New Roman"/>
                <w:sz w:val="24"/>
                <w:szCs w:val="24"/>
                <w14:ligatures w14:val="none"/>
              </w:rPr>
              <w:t>or other bodies of water</w:t>
            </w:r>
            <w:r w:rsidR="006F7AAB">
              <w:rPr>
                <w:rFonts w:ascii="Times New Roman" w:eastAsia="Calibri" w:hAnsi="Times New Roman" w:cs="Times New Roman"/>
                <w:sz w:val="24"/>
                <w:szCs w:val="24"/>
                <w14:ligatures w14:val="none"/>
              </w:rPr>
              <w:t xml:space="preserve">, others found in moist leaf litter, and others found in dry </w:t>
            </w:r>
            <w:r w:rsidR="00D72739">
              <w:rPr>
                <w:rFonts w:ascii="Times New Roman" w:eastAsia="Calibri" w:hAnsi="Times New Roman" w:cs="Times New Roman"/>
                <w:sz w:val="24"/>
                <w:szCs w:val="24"/>
                <w14:ligatures w14:val="none"/>
              </w:rPr>
              <w:t xml:space="preserve">soil. </w:t>
            </w:r>
            <w:r w:rsidR="006935CB">
              <w:rPr>
                <w:rFonts w:ascii="Times New Roman" w:eastAsia="Calibri" w:hAnsi="Times New Roman" w:cs="Times New Roman"/>
                <w:sz w:val="24"/>
                <w:szCs w:val="24"/>
                <w14:ligatures w14:val="none"/>
              </w:rPr>
              <w:t xml:space="preserve">A preference for </w:t>
            </w:r>
            <w:r w:rsidR="006147A5">
              <w:rPr>
                <w:rFonts w:ascii="Times New Roman" w:eastAsia="Calibri" w:hAnsi="Times New Roman" w:cs="Times New Roman"/>
                <w:sz w:val="24"/>
                <w:szCs w:val="24"/>
                <w14:ligatures w14:val="none"/>
              </w:rPr>
              <w:t>low humidity may be related to overwintering within tree stumps and logs, versus in the soil</w:t>
            </w:r>
            <w:r w:rsidR="00455AA1">
              <w:rPr>
                <w:rFonts w:ascii="Times New Roman" w:eastAsia="Calibri" w:hAnsi="Times New Roman" w:cs="Times New Roman"/>
                <w:sz w:val="24"/>
                <w:szCs w:val="24"/>
                <w14:ligatures w14:val="none"/>
              </w:rPr>
              <w:t xml:space="preserve"> </w:t>
            </w:r>
            <w:r w:rsidR="00E3022C">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{"citationID":"1DStIz0B","properties":{"formattedCitation":"(Thiele 1977)","plainCitation":"(Thiele 1977)","noteIndex":0},"citationItems":[{"id":297,"uris":["http://zotero.org/groups/5154252/items/A8K7TR4F"],"itemData":{"id":297,"type":"book","event-place":"Berlin, Heidelberg","ISBN":"978-3-642-81156-2","note":"DOI: 10.1007/978-3-642-81154-8","publisher":"Springer","publisher-place":"Berlin, Heidelberg","source":"DOI.org (Crossref)","title":"Carabid Beetles in Their Environments","URL":"http://link.springer.com/10.1007/978-3-642-81154-8","author":[{"family":"Thiele","given":"Hans-Ulrich"}],"accessed":{"date-parts":[["2023",9,17]]},"issued":{"date-parts":[["1977"]]}}}],"schema":"https://github.com/citation-style-language/schema/raw/master/csl-citation.json"} </w:instrText>
            </w:r>
            <w:r w:rsidR="00E3022C">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(Thiele 1977)</w:t>
            </w:r>
            <w:r w:rsidR="00E3022C">
              <w:rPr>
                <w:rFonts w:ascii="Times New Roman" w:eastAsia="Calibri" w:hAnsi="Times New Roman" w:cs="Times New Roman"/>
                <w:sz w:val="24"/>
                <w:szCs w:val="24"/>
                <w14:ligatures w14:val="none"/>
              </w:rPr>
              <w:fldChar w:fldCharType="end"/>
            </w:r>
            <w:r w:rsidR="00455AA1">
              <w:rPr>
                <w:rFonts w:ascii="Times New Roman" w:eastAsia="Calibri" w:hAnsi="Times New Roman" w:cs="Times New Roman"/>
                <w:sz w:val="24"/>
                <w:szCs w:val="24"/>
                <w14:ligatures w14:val="none"/>
              </w:rPr>
              <w:t>.</w:t>
            </w:r>
          </w:p>
        </w:tc>
      </w:tr>
      <w:tr w:rsidR="00832508" w:rsidRPr="002B6F14" w14:paraId="3874D6CC" w14:textId="77777777" w:rsidTr="00F64B5F">
        <w:tc>
          <w:tcPr>
            <w:tcW w:w="2263" w:type="dxa"/>
          </w:tcPr>
          <w:p w14:paraId="200B88BD" w14:textId="3F2F5284" w:rsidR="00832508" w:rsidRDefault="00832508" w:rsidP="00832508">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 xml:space="preserve">Forest </w:t>
            </w:r>
            <w:r w:rsidR="00732C79">
              <w:rPr>
                <w:rFonts w:ascii="Times New Roman" w:eastAsia="Calibri" w:hAnsi="Times New Roman" w:cs="Times New Roman"/>
                <w:sz w:val="24"/>
                <w:szCs w:val="24"/>
                <w14:ligatures w14:val="none"/>
              </w:rPr>
              <w:t>affinity</w:t>
            </w:r>
          </w:p>
        </w:tc>
        <w:tc>
          <w:tcPr>
            <w:tcW w:w="6663" w:type="dxa"/>
          </w:tcPr>
          <w:p w14:paraId="758989B5" w14:textId="2EADD110" w:rsidR="00832508" w:rsidRDefault="00832508" w:rsidP="00832508">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 xml:space="preserve">Some ground beetle species tend to be caught in forests, underneath trees, whereas other species tend to be caught in fields, prairies, pastures, and other open habitats </w:t>
            </w:r>
            <w:r w:rsidR="00E3022C">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{"citationID":"DMrvph0F","properties":{"formattedCitation":"(Silverman et al. 2008)","plainCitation":"(Silverman et al. 2008)","noteIndex":0},"citationItems":[{"id":320,"uris":["http://zotero.org/groups/5154252/items/2MNXBW9Z"],"itemData":{"id":320,"type":"article-journal","container-title":"Environmental Entomology","DOI":"10.1093/ee/37.3.725","ISSN":"0046-225X, 1938-2936","issue":"3","journalAbbreviation":"Environmental Entomology","language":"en","page":"725-733","source":"DOI.org (Crossref)","title":"Oil Pipeline Corridor Through an Intact Forest Alters Ground Beetle (Coleoptera: Carabidae) Assemblages in Southeastern Ohio","title-short":"Oil Pipeline Corridor Through an Intact Forest Alters Ground Beetle (Coleoptera","volume":"37","author":[{"family":"Silverman","given":"B."},{"family":"Horn","given":"D. J."},{"family":"Purrington","given":"F. F."},{"family":"Gandhi","given":"K. J. K."}],"issued":{"date-parts":[["2008",6,1]]}}}],"schema":"https://github.com/citation-style-language/schema/raw/master/csl-citation.json"} </w:instrText>
            </w:r>
            <w:r w:rsidR="00E3022C">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(Silverman et al. 2008)</w:t>
            </w:r>
            <w:r w:rsidR="00E3022C">
              <w:rPr>
                <w:rFonts w:ascii="Times New Roman" w:eastAsia="Calibri" w:hAnsi="Times New Roman" w:cs="Times New Roman"/>
                <w:sz w:val="24"/>
                <w:szCs w:val="24"/>
                <w14:ligatures w14:val="none"/>
              </w:rPr>
              <w:fldChar w:fldCharType="end"/>
            </w:r>
            <w:commentRangeStart w:id="11"/>
            <w:r>
              <w:rPr>
                <w:rFonts w:ascii="Times New Roman" w:eastAsia="Calibri" w:hAnsi="Times New Roman" w:cs="Times New Roman"/>
                <w:sz w:val="24"/>
                <w:szCs w:val="24"/>
                <w14:ligatures w14:val="none"/>
              </w:rPr>
              <w:t>.</w:t>
            </w:r>
            <w:commentRangeEnd w:id="11"/>
            <w:r>
              <w:rPr>
                <w:rStyle w:val="CommentReference"/>
              </w:rPr>
              <w:commentReference w:id="11"/>
            </w:r>
            <w:r>
              <w:rPr>
                <w:rFonts w:ascii="Times New Roman" w:eastAsia="Calibri" w:hAnsi="Times New Roman" w:cs="Times New Roman"/>
                <w:sz w:val="24"/>
                <w:szCs w:val="24"/>
                <w14:ligatures w14:val="none"/>
              </w:rPr>
              <w:t xml:space="preserve"> </w:t>
            </w:r>
          </w:p>
        </w:tc>
      </w:tr>
    </w:tbl>
    <w:p w14:paraId="7614A2EA" w14:textId="4B08F044" w:rsidR="00101A72" w:rsidRDefault="00101A72" w:rsidP="00101A72">
      <w:pPr>
        <w:rPr>
          <w:rFonts w:ascii="Times New Roman" w:hAnsi="Times New Roman" w:cs="Times New Roman"/>
          <w:sz w:val="24"/>
          <w:szCs w:val="24"/>
        </w:rPr>
      </w:pPr>
    </w:p>
    <w:p w14:paraId="6920CDC5" w14:textId="77777777" w:rsidR="00973260" w:rsidRPr="00973260" w:rsidRDefault="00973260" w:rsidP="00973260">
      <w:pPr>
        <w:rPr>
          <w:rFonts w:ascii="Times New Roman" w:hAnsi="Times New Roman" w:cs="Times New Roman"/>
          <w:sz w:val="24"/>
          <w:szCs w:val="24"/>
          <w:u w:val="single"/>
        </w:rPr>
      </w:pPr>
      <w:r w:rsidRPr="00973260">
        <w:rPr>
          <w:rFonts w:ascii="Times New Roman" w:hAnsi="Times New Roman" w:cs="Times New Roman"/>
          <w:sz w:val="24"/>
          <w:szCs w:val="24"/>
          <w:u w:val="single"/>
        </w:rPr>
        <w:t>Forest floor environment</w:t>
      </w:r>
    </w:p>
    <w:p w14:paraId="2A82FA46" w14:textId="77777777" w:rsidR="00973260" w:rsidRPr="00973260" w:rsidRDefault="00973260" w:rsidP="00973260">
      <w:pPr>
        <w:rPr>
          <w:rFonts w:ascii="Times New Roman" w:hAnsi="Times New Roman" w:cs="Times New Roman"/>
          <w:sz w:val="24"/>
          <w:szCs w:val="24"/>
        </w:rPr>
      </w:pPr>
    </w:p>
    <w:p w14:paraId="383752CB" w14:textId="3C725F42" w:rsidR="00973260" w:rsidRDefault="00973260" w:rsidP="00973260">
      <w:pPr>
        <w:rPr>
          <w:rFonts w:ascii="Times New Roman" w:hAnsi="Times New Roman" w:cs="Times New Roman"/>
          <w:sz w:val="24"/>
          <w:szCs w:val="24"/>
        </w:rPr>
      </w:pPr>
      <w:r w:rsidRPr="00973260">
        <w:rPr>
          <w:rFonts w:ascii="Times New Roman" w:hAnsi="Times New Roman" w:cs="Times New Roman"/>
          <w:sz w:val="24"/>
          <w:szCs w:val="24"/>
        </w:rPr>
        <w:t>Environmental variables on the forest floor were quantified to assess differences among windthrow, salvaged, and undisturbed forest.  Percentage canopy openness was measured using a spherical crown densiometer directly above the pitfall traps to assess light availability on the forest floor. Canopy openness was measured on 9-10 June and 5 August in 2015, and on 1-2 June in 2022. Percentage cover of ground-level vegetation, leaf litter, bare ground, fine woody debris (&lt;10 cm diameter at the large end), coarse woody debris (</w:t>
      </w:r>
      <w:r w:rsidR="006E572B" w:rsidRPr="006E572B">
        <w:rPr>
          <w:rFonts w:ascii="Times New Roman" w:hAnsi="Times New Roman" w:cs="Times New Roman"/>
          <w:sz w:val="24"/>
          <w:szCs w:val="24"/>
        </w:rPr>
        <w:t>≥</w:t>
      </w:r>
      <w:r w:rsidRPr="00973260">
        <w:rPr>
          <w:rFonts w:ascii="Times New Roman" w:hAnsi="Times New Roman" w:cs="Times New Roman"/>
          <w:sz w:val="24"/>
          <w:szCs w:val="24"/>
        </w:rPr>
        <w:t xml:space="preserve"> 10 cm diameter), and rocks were estimated in two randomly selected 1 m</w:t>
      </w:r>
      <w:r w:rsidRPr="00400B20">
        <w:rPr>
          <w:rFonts w:ascii="Times New Roman" w:hAnsi="Times New Roman" w:cs="Times New Roman"/>
          <w:sz w:val="24"/>
          <w:szCs w:val="24"/>
          <w:vertAlign w:val="superscript"/>
        </w:rPr>
        <w:t>2</w:t>
      </w:r>
      <w:r w:rsidRPr="00973260">
        <w:rPr>
          <w:rFonts w:ascii="Times New Roman" w:hAnsi="Times New Roman" w:cs="Times New Roman"/>
          <w:sz w:val="24"/>
          <w:szCs w:val="24"/>
        </w:rPr>
        <w:t xml:space="preserve"> quadrats around each pitfall trap</w:t>
      </w:r>
      <w:commentRangeStart w:id="12"/>
      <w:r w:rsidRPr="00973260">
        <w:rPr>
          <w:rFonts w:ascii="Times New Roman" w:hAnsi="Times New Roman" w:cs="Times New Roman"/>
          <w:sz w:val="24"/>
          <w:szCs w:val="24"/>
        </w:rPr>
        <w:t>.</w:t>
      </w:r>
      <w:commentRangeEnd w:id="12"/>
      <w:r w:rsidR="00B90C00">
        <w:rPr>
          <w:rStyle w:val="CommentReference"/>
        </w:rPr>
        <w:commentReference w:id="12"/>
      </w:r>
      <w:r w:rsidRPr="00973260">
        <w:rPr>
          <w:rFonts w:ascii="Times New Roman" w:hAnsi="Times New Roman" w:cs="Times New Roman"/>
          <w:sz w:val="24"/>
          <w:szCs w:val="24"/>
        </w:rPr>
        <w:t xml:space="preserve"> Understory vegetation height (m) was</w:t>
      </w:r>
      <w:r w:rsidR="00400B20">
        <w:rPr>
          <w:rFonts w:ascii="Times New Roman" w:hAnsi="Times New Roman" w:cs="Times New Roman"/>
          <w:sz w:val="24"/>
          <w:szCs w:val="24"/>
        </w:rPr>
        <w:t xml:space="preserve"> also</w:t>
      </w:r>
      <w:r w:rsidRPr="00973260">
        <w:rPr>
          <w:rFonts w:ascii="Times New Roman" w:hAnsi="Times New Roman" w:cs="Times New Roman"/>
          <w:sz w:val="24"/>
          <w:szCs w:val="24"/>
        </w:rPr>
        <w:t xml:space="preserve"> measured in the quadrats. Ground cover estimates were collected on 9 June, 7 July, and </w:t>
      </w:r>
      <w:commentRangeStart w:id="13"/>
      <w:r w:rsidRPr="00973260">
        <w:rPr>
          <w:rFonts w:ascii="Times New Roman" w:hAnsi="Times New Roman" w:cs="Times New Roman"/>
          <w:sz w:val="24"/>
          <w:szCs w:val="24"/>
        </w:rPr>
        <w:t>5 August in 2015</w:t>
      </w:r>
      <w:commentRangeEnd w:id="13"/>
      <w:r w:rsidR="005B37D5">
        <w:rPr>
          <w:rStyle w:val="CommentReference"/>
        </w:rPr>
        <w:commentReference w:id="13"/>
      </w:r>
      <w:r w:rsidRPr="00973260">
        <w:rPr>
          <w:rFonts w:ascii="Times New Roman" w:hAnsi="Times New Roman" w:cs="Times New Roman"/>
          <w:sz w:val="24"/>
          <w:szCs w:val="24"/>
        </w:rPr>
        <w:t xml:space="preserve">, and on 1-2 June, 13 July, 11 August, and 6 September in 2022.  Values from the two quadrats around each pitfall trap were averaged together for a site-level mean. Soil moisture was measured at three locations adjacent to each pitfall trap using a Dynamax Inc. (Houston, Texas) TH20 portable soil moisture meter with a Theta Probe ML2x </w:t>
      </w:r>
      <w:r w:rsidRPr="00973260">
        <w:rPr>
          <w:rFonts w:ascii="Times New Roman" w:hAnsi="Times New Roman" w:cs="Times New Roman"/>
          <w:sz w:val="24"/>
          <w:szCs w:val="24"/>
        </w:rPr>
        <w:lastRenderedPageBreak/>
        <w:t>sensor</w:t>
      </w:r>
      <w:commentRangeStart w:id="14"/>
      <w:r w:rsidRPr="00973260">
        <w:rPr>
          <w:rFonts w:ascii="Times New Roman" w:hAnsi="Times New Roman" w:cs="Times New Roman"/>
          <w:sz w:val="24"/>
          <w:szCs w:val="24"/>
        </w:rPr>
        <w:t>.</w:t>
      </w:r>
      <w:commentRangeEnd w:id="14"/>
      <w:r w:rsidR="00070ACE">
        <w:rPr>
          <w:rStyle w:val="CommentReference"/>
        </w:rPr>
        <w:commentReference w:id="14"/>
      </w:r>
      <w:r w:rsidRPr="00973260">
        <w:rPr>
          <w:rFonts w:ascii="Times New Roman" w:hAnsi="Times New Roman" w:cs="Times New Roman"/>
          <w:sz w:val="24"/>
          <w:szCs w:val="24"/>
        </w:rPr>
        <w:t xml:space="preserve"> Soil moisture measurements were taken biweekly when pitfall samples were collected. The three readings were averaged together for a single mean at each plot-date combination.</w:t>
      </w:r>
    </w:p>
    <w:p w14:paraId="0DDC4D22" w14:textId="77777777" w:rsidR="00973260" w:rsidRDefault="00973260" w:rsidP="00101A72">
      <w:pPr>
        <w:rPr>
          <w:rFonts w:ascii="Times New Roman" w:hAnsi="Times New Roman" w:cs="Times New Roman"/>
          <w:sz w:val="24"/>
          <w:szCs w:val="24"/>
        </w:rPr>
      </w:pPr>
    </w:p>
    <w:p w14:paraId="451D242C" w14:textId="5F7D8295" w:rsidR="00E5721D" w:rsidRPr="00C94CC7" w:rsidRDefault="00C94CC7" w:rsidP="00101A72">
      <w:pPr>
        <w:rPr>
          <w:rFonts w:ascii="Times New Roman" w:hAnsi="Times New Roman" w:cs="Times New Roman"/>
          <w:sz w:val="24"/>
          <w:szCs w:val="24"/>
          <w:u w:val="single"/>
        </w:rPr>
      </w:pPr>
      <w:r w:rsidRPr="00C94CC7">
        <w:rPr>
          <w:rFonts w:ascii="Times New Roman" w:hAnsi="Times New Roman" w:cs="Times New Roman"/>
          <w:sz w:val="24"/>
          <w:szCs w:val="24"/>
          <w:u w:val="single"/>
        </w:rPr>
        <w:t>Statistical analysis</w:t>
      </w:r>
    </w:p>
    <w:p w14:paraId="1BC7C8F7" w14:textId="77777777" w:rsidR="00E57826" w:rsidRDefault="00E57826" w:rsidP="00101A72">
      <w:pPr>
        <w:rPr>
          <w:rFonts w:ascii="Times New Roman" w:hAnsi="Times New Roman" w:cs="Times New Roman"/>
          <w:sz w:val="24"/>
          <w:szCs w:val="24"/>
        </w:rPr>
      </w:pPr>
    </w:p>
    <w:p w14:paraId="625C601B" w14:textId="3399B587" w:rsidR="00E57826" w:rsidRDefault="00E57826" w:rsidP="00101A72">
      <w:pPr>
        <w:rPr>
          <w:rFonts w:ascii="Times New Roman" w:hAnsi="Times New Roman" w:cs="Times New Roman"/>
          <w:sz w:val="24"/>
          <w:szCs w:val="24"/>
        </w:rPr>
      </w:pPr>
      <w:r>
        <w:rPr>
          <w:rFonts w:ascii="Times New Roman" w:hAnsi="Times New Roman" w:cs="Times New Roman"/>
          <w:sz w:val="24"/>
          <w:szCs w:val="24"/>
        </w:rPr>
        <w:t>Data standardization:</w:t>
      </w:r>
    </w:p>
    <w:p w14:paraId="03F85194" w14:textId="77777777" w:rsidR="00E57826" w:rsidRDefault="00E57826" w:rsidP="00101A72">
      <w:pPr>
        <w:rPr>
          <w:rFonts w:ascii="Times New Roman" w:hAnsi="Times New Roman" w:cs="Times New Roman"/>
          <w:sz w:val="24"/>
          <w:szCs w:val="24"/>
        </w:rPr>
      </w:pPr>
    </w:p>
    <w:p w14:paraId="43E77579" w14:textId="19CC92A0" w:rsidR="00C94CC7" w:rsidRDefault="000F24C6" w:rsidP="00294B72">
      <w:pPr>
        <w:ind w:firstLine="720"/>
        <w:rPr>
          <w:rFonts w:ascii="Times New Roman" w:hAnsi="Times New Roman" w:cs="Times New Roman"/>
          <w:sz w:val="24"/>
          <w:szCs w:val="24"/>
        </w:rPr>
      </w:pPr>
      <w:r>
        <w:rPr>
          <w:rFonts w:ascii="Times New Roman" w:hAnsi="Times New Roman" w:cs="Times New Roman"/>
          <w:sz w:val="24"/>
          <w:szCs w:val="24"/>
        </w:rPr>
        <w:t xml:space="preserve">Ground dwelling invertebrates vary in </w:t>
      </w:r>
      <w:r w:rsidR="00BE34A4">
        <w:rPr>
          <w:rFonts w:ascii="Times New Roman" w:hAnsi="Times New Roman" w:cs="Times New Roman"/>
          <w:sz w:val="24"/>
          <w:szCs w:val="24"/>
        </w:rPr>
        <w:t xml:space="preserve">how much they move across the forest floor, </w:t>
      </w:r>
      <w:r w:rsidR="00F90C42">
        <w:rPr>
          <w:rFonts w:ascii="Times New Roman" w:hAnsi="Times New Roman" w:cs="Times New Roman"/>
          <w:sz w:val="24"/>
          <w:szCs w:val="24"/>
        </w:rPr>
        <w:t>and movement may</w:t>
      </w:r>
      <w:r w:rsidR="00BE34A4">
        <w:rPr>
          <w:rFonts w:ascii="Times New Roman" w:hAnsi="Times New Roman" w:cs="Times New Roman"/>
          <w:sz w:val="24"/>
          <w:szCs w:val="24"/>
        </w:rPr>
        <w:t xml:space="preserve"> be affected by </w:t>
      </w:r>
      <w:r w:rsidR="009A1EBD">
        <w:rPr>
          <w:rFonts w:ascii="Times New Roman" w:hAnsi="Times New Roman" w:cs="Times New Roman"/>
          <w:sz w:val="24"/>
          <w:szCs w:val="24"/>
        </w:rPr>
        <w:t xml:space="preserve">forest management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{"citationID":"zKDX0doy","properties":{"formattedCitation":"(Perry et al. 2021)","plainCitation":"(Perry et al. 2021)","noteIndex":0},"citationItems":[{"id":1173,"uris":["http://zotero.org/groups/5154252/items/HYTKBYD5"],"itemData":{"id":1173,"type":"article-journal","abstract":"Abstract\n            Dispersal of ground‐dwelling arthropods is understudied in forest ecosystems, which hinders understanding of effects of disturbances on population dynamics. The objective of the study was to quantify movement of ground‐dwelling arthropods in response to a factorial combination of canopy gap formation via girdling and understory vegetation removal, which was shown in a companion study to alter arthropod abundance and species richness. Arthropod movement was quantified using a self‐mark–capture technique where arthropods were marked as they crossed three concentric bands of different colored fluorescent powders located 3, 8, and 15 m from the center of 30 × 30 m experimental quadrats. The number of colors found on an individual was considered representative of dispersal such that the more colors detected, the more an individual moved. The likelihood that arthropods were marked with fluorescent powder and the number of colors detected differed among taxonomic groups. Most taxa were marked with one color and a high proportion of those individuals were collected adjacent to the band in which they were marked, suggesting limited dispersal. Canopy gaps and understory vegetation removal influenced movement of three taxa of highly mobile arthropods: Parajulidae and Paradoxosomatidae (detritivores), and Opiliones (scavengers). Opiliones were less likely to be marked with fluorescent powder in canopy gaps than under closed canopy in July, but more likely to be marked in August. Paradoxosomatidae were less likely to be marked in canopy gaps than under closed canopy in August, but their movement was unaffected in July. Parajulidae were more likely to be marked with fluorescent powders when understory vegetation was removed in July and August. Limited dispersal of most other ground‐dwelling arthropods suggests that these more sessile taxa may experience decreased survival and reproduction if they are unable to cope with environmental change in response to natural and anthropogenic disturbances. Understanding how disturbances mediate arthropod movement can inform biodiversity conservation strategies and sustainable forest management.","container-title":"Ecosphere","DOI":"10.1002/ecs2.3771","ISSN":"2150-8925, 2150-8925","issue":"11","journalAbbreviation":"Ecosphere","language":"en","page":"e03771","source":"DOI.org (Crossref)","title":"Forest disturbance and arthropods: small‐scale canopy and understory disturbances alter movement of mobile arthropods","title-short":"Forest disturbance and arthropods","volume":"12","author":[{"family":"Perry","given":"Kayla I."},{"family":"Sivakoff","given":"Frances S."},{"family":"Wallin","given":"Kimberly F."},{"family":"Wenzel","given":"John W."},{"family":"Herms","given":"Daniel A."}],"issued":{"date-parts":[["2021",11]]}}}],"schema":"https://github.com/citation-style-language/schema/raw/master/csl-citation.json"}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(Perry et al. 2021)</w:t>
      </w:r>
      <w:r w:rsidR="00E3022C">
        <w:rPr>
          <w:rFonts w:ascii="Times New Roman" w:hAnsi="Times New Roman" w:cs="Times New Roman"/>
          <w:sz w:val="24"/>
          <w:szCs w:val="24"/>
        </w:rPr>
        <w:fldChar w:fldCharType="end"/>
      </w:r>
      <w:r w:rsidR="007D420C">
        <w:rPr>
          <w:rFonts w:ascii="Times New Roman" w:hAnsi="Times New Roman" w:cs="Times New Roman"/>
          <w:sz w:val="24"/>
          <w:szCs w:val="24"/>
        </w:rPr>
        <w:t xml:space="preserve">. </w:t>
      </w:r>
      <w:r w:rsidR="00746BBA">
        <w:rPr>
          <w:rFonts w:ascii="Times New Roman" w:hAnsi="Times New Roman" w:cs="Times New Roman"/>
          <w:sz w:val="24"/>
          <w:szCs w:val="24"/>
        </w:rPr>
        <w:t>P</w:t>
      </w:r>
      <w:r w:rsidR="00294B72" w:rsidRPr="00294B72">
        <w:rPr>
          <w:rFonts w:ascii="Times New Roman" w:hAnsi="Times New Roman" w:cs="Times New Roman"/>
          <w:sz w:val="24"/>
          <w:szCs w:val="24"/>
        </w:rPr>
        <w:t xml:space="preserve">itfall traps preferentially collect insects that are more active and mobile, </w:t>
      </w:r>
      <w:r w:rsidR="00746BBA">
        <w:rPr>
          <w:rFonts w:ascii="Times New Roman" w:hAnsi="Times New Roman" w:cs="Times New Roman"/>
          <w:sz w:val="24"/>
          <w:szCs w:val="24"/>
        </w:rPr>
        <w:t xml:space="preserve">and consequently </w:t>
      </w:r>
      <w:r w:rsidR="00294B72" w:rsidRPr="00294B72">
        <w:rPr>
          <w:rFonts w:ascii="Times New Roman" w:hAnsi="Times New Roman" w:cs="Times New Roman"/>
          <w:sz w:val="24"/>
          <w:szCs w:val="24"/>
        </w:rPr>
        <w:t>the number of ground beetles caught in pitfalls is reported as activity-abundance, which emphasizes that insect sampling methods have inherent biases towards certain taxa</w:t>
      </w:r>
      <w:r w:rsidR="004B1668">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{"citationID":"HDplgbMa","properties":{"formattedCitation":"(Gandhi et al. 2008)","plainCitation":"(Gandhi et al. 2008)","noteIndex":0},"citationItems":[{"id":327,"uris":["http://zotero.org/groups/5154252/items/WB6PAYPV"],"itemData":{"id":327,"type":"article-journal","abstract":"We studied the short-term effects of a catastrophic windstorm and subsequent salvage-logging and prescribed-burning fuel-reduction treatments on ground beetle (Coleoptera: Carabidae) assemblages in a sub-boreal forest in northeastern Minnesota, USA. During 2000–2003, 29,873 ground beetles represented by 71 species were caught in unbaited and baited pitfall traps in aspen/birch/conifer (ABC) and jack pine (JP) cover types. At the family level, both land-area treatment and cover type had signiﬁcant effects on ground beetle trap catches, but there were no effects of pinenes and ethanol as baits. Six times more beetles were trapped in the burned forests than in the other land-area treatments; more beetles were caught in undisturbed than in wind-disturbed sites, and one-third more beetles were caught in the ABC than in the JP cover type. Thus, the windstorm generally reduced the activity-abundance of the beetles, but prescribedburning increased it. Both salvaged and burned forest plots (especially in the ABC cover type) had the greatest species richness, diversity, and the most unique species assemblages. There was a highly similar ground beetle species composition (nearly 100%) between the ABC and JP burned forests, indicating that burning was a more primary driver of composition than cover type. At the species level, Pterostichus melanarius, an invasive ground beetle from Europe and a cover type generalist, was the most abundant beetle in the study (one-third of the total catch), and was caught in greatest numbers in burned forests. Removal of P. melanarius from the species composition analyses altered similarities among cover types and land-area treatments. Sphaeroderus nitidicollis brevoorti and Myas cyanescens were caught exclusively in the ABC and JP cover type, respectively; two rare pyrophilous species, Sericoda obsoleta and Sericoda quadripunctata, were only caught in burned sites; three forest species, Pterostichus coracinus, P. pensylvanicus, and Sphaeroderus lecontei, were caught more often in undisturbed JP sites; and two frequently trapped, open-habitat species, Agonum cupripenne and Poecilus l. lucublandus, were nearly absent from the undisturbed and wind-disturbed sites, as salvage-logging had a signiﬁcant positive effect on their activity-abundance. Most species of Amara and Harpalus were trapped only in the salvaged or burned sites, indicating invasion of these disturbed sites by open-habitat species. We conclude that both the combined effect of fuel-reduction activities subsequent to the wind event and the numerical response of the invasive P. melanarius to habitat disturbances can alter the short-term succession of ground beetle assemblages in the sub-boreal forest.","container-title":"Forest Ecology and Management","DOI":"10.1016/j.foreco.2008.06.011","ISSN":"03781127","issue":"5","journalAbbreviation":"Forest Ecology and Management","language":"en","page":"1104-1123","source":"DOI.org (Crossref)","title":"Catastrophic windstorm and fuel-reduction treatments alter ground beetle (Coleoptera: Carabidae) assemblages in a North American sub-boreal forest","title-short":"Catastrophic windstorm and fuel-reduction treatments alter ground beetle (Coleoptera","volume":"256","author":[{"family":"Gandhi","given":"Kamal J.K."},{"family":"Gilmore","given":"Daniel W."},{"family":"Katovich","given":"Steven A."},{"family":"Mattson","given":"William J."},{"family":"Zasada","given":"John C."},{"family":"Seybold","given":"Steven J."}],"issued":{"date-parts":[["2008",8]]}}}],"schema":"https://github.com/citation-style-language/schema/raw/master/csl-citation.json"}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(Gandhi et al. 2008)</w:t>
      </w:r>
      <w:r w:rsidR="00E3022C">
        <w:rPr>
          <w:rFonts w:ascii="Times New Roman" w:hAnsi="Times New Roman" w:cs="Times New Roman"/>
          <w:sz w:val="24"/>
          <w:szCs w:val="24"/>
        </w:rPr>
        <w:fldChar w:fldCharType="end"/>
      </w:r>
      <w:r w:rsidR="00294B72" w:rsidRPr="00294B72">
        <w:rPr>
          <w:rFonts w:ascii="Times New Roman" w:hAnsi="Times New Roman" w:cs="Times New Roman"/>
          <w:sz w:val="24"/>
          <w:szCs w:val="24"/>
        </w:rPr>
        <w:t>.</w:t>
      </w:r>
    </w:p>
    <w:p w14:paraId="675D5F6F" w14:textId="77777777" w:rsidR="00971FAE" w:rsidRDefault="00971FAE" w:rsidP="00294B72">
      <w:pPr>
        <w:ind w:firstLine="720"/>
        <w:rPr>
          <w:rFonts w:ascii="Times New Roman" w:hAnsi="Times New Roman" w:cs="Times New Roman"/>
          <w:sz w:val="24"/>
          <w:szCs w:val="24"/>
        </w:rPr>
      </w:pPr>
    </w:p>
    <w:p w14:paraId="57740953" w14:textId="4C13A939" w:rsidR="00092C64" w:rsidRDefault="00D65636" w:rsidP="00563C26">
      <w:pPr>
        <w:rPr>
          <w:rFonts w:ascii="Times New Roman" w:hAnsi="Times New Roman" w:cs="Times New Roman"/>
          <w:sz w:val="24"/>
          <w:szCs w:val="24"/>
        </w:rPr>
      </w:pPr>
      <w:r>
        <w:rPr>
          <w:rFonts w:ascii="Times New Roman" w:hAnsi="Times New Roman" w:cs="Times New Roman"/>
          <w:sz w:val="24"/>
          <w:szCs w:val="24"/>
        </w:rPr>
        <w:tab/>
        <w:t xml:space="preserve">To determine if our sampling effort was adequate </w:t>
      </w:r>
      <w:r w:rsidR="00870FF7">
        <w:rPr>
          <w:rFonts w:ascii="Times New Roman" w:hAnsi="Times New Roman" w:cs="Times New Roman"/>
          <w:sz w:val="24"/>
          <w:szCs w:val="24"/>
        </w:rPr>
        <w:t xml:space="preserve">to understand the ground beetle fauna at the site, we used </w:t>
      </w:r>
      <w:r w:rsidR="00AF575F">
        <w:rPr>
          <w:rFonts w:ascii="Times New Roman" w:hAnsi="Times New Roman" w:cs="Times New Roman"/>
          <w:sz w:val="24"/>
          <w:szCs w:val="24"/>
        </w:rPr>
        <w:t>species accumulation curves</w:t>
      </w:r>
      <w:r w:rsidR="0098160C">
        <w:rPr>
          <w:rFonts w:ascii="Times New Roman" w:hAnsi="Times New Roman" w:cs="Times New Roman"/>
          <w:sz w:val="24"/>
          <w:szCs w:val="24"/>
        </w:rPr>
        <w:t xml:space="preserve"> </w:t>
      </w:r>
      <w:r w:rsidR="00AF575F">
        <w:rPr>
          <w:rFonts w:ascii="Times New Roman" w:hAnsi="Times New Roman" w:cs="Times New Roman"/>
          <w:sz w:val="24"/>
          <w:szCs w:val="24"/>
        </w:rPr>
        <w:t xml:space="preserve">(SACs) </w:t>
      </w:r>
      <w:r w:rsidR="0098160C">
        <w:rPr>
          <w:rFonts w:ascii="Times New Roman" w:hAnsi="Times New Roman" w:cs="Times New Roman"/>
          <w:sz w:val="24"/>
          <w:szCs w:val="24"/>
        </w:rPr>
        <w:t>and</w:t>
      </w:r>
      <w:r w:rsidR="00A60E3E">
        <w:rPr>
          <w:rFonts w:ascii="Times New Roman" w:hAnsi="Times New Roman" w:cs="Times New Roman"/>
          <w:sz w:val="24"/>
          <w:szCs w:val="24"/>
        </w:rPr>
        <w:t xml:space="preserve"> Chao estimators.</w:t>
      </w:r>
      <w:r w:rsidR="003D3A3F">
        <w:rPr>
          <w:rFonts w:ascii="Times New Roman" w:hAnsi="Times New Roman" w:cs="Times New Roman"/>
          <w:sz w:val="24"/>
          <w:szCs w:val="24"/>
        </w:rPr>
        <w:t xml:space="preserve"> </w:t>
      </w:r>
      <w:r w:rsidR="00CD14C2">
        <w:rPr>
          <w:rFonts w:ascii="Times New Roman" w:hAnsi="Times New Roman" w:cs="Times New Roman"/>
          <w:sz w:val="24"/>
          <w:szCs w:val="24"/>
        </w:rPr>
        <w:t>For each year and treatment, w</w:t>
      </w:r>
      <w:r w:rsidR="003D3A3F">
        <w:rPr>
          <w:rFonts w:ascii="Times New Roman" w:hAnsi="Times New Roman" w:cs="Times New Roman"/>
          <w:sz w:val="24"/>
          <w:szCs w:val="24"/>
        </w:rPr>
        <w:t xml:space="preserve">e </w:t>
      </w:r>
      <w:r w:rsidR="005F292D">
        <w:rPr>
          <w:rFonts w:ascii="Times New Roman" w:hAnsi="Times New Roman" w:cs="Times New Roman"/>
          <w:sz w:val="24"/>
          <w:szCs w:val="24"/>
        </w:rPr>
        <w:t xml:space="preserve">created </w:t>
      </w:r>
      <w:r w:rsidR="00CD14C2">
        <w:rPr>
          <w:rFonts w:ascii="Times New Roman" w:hAnsi="Times New Roman" w:cs="Times New Roman"/>
          <w:sz w:val="24"/>
          <w:szCs w:val="24"/>
        </w:rPr>
        <w:t>a</w:t>
      </w:r>
      <w:r w:rsidR="00AF575F">
        <w:rPr>
          <w:rFonts w:ascii="Times New Roman" w:hAnsi="Times New Roman" w:cs="Times New Roman"/>
          <w:sz w:val="24"/>
          <w:szCs w:val="24"/>
        </w:rPr>
        <w:t xml:space="preserve">n SAC </w:t>
      </w:r>
      <w:r w:rsidR="00676563">
        <w:rPr>
          <w:rFonts w:ascii="Times New Roman" w:hAnsi="Times New Roman" w:cs="Times New Roman"/>
          <w:sz w:val="24"/>
          <w:szCs w:val="24"/>
        </w:rPr>
        <w:t xml:space="preserve">with number of sampled </w:t>
      </w:r>
      <w:r w:rsidR="00BC4368">
        <w:rPr>
          <w:rFonts w:ascii="Times New Roman" w:hAnsi="Times New Roman" w:cs="Times New Roman"/>
          <w:sz w:val="24"/>
          <w:szCs w:val="24"/>
        </w:rPr>
        <w:t>plots</w:t>
      </w:r>
      <w:r w:rsidR="00676563">
        <w:rPr>
          <w:rFonts w:ascii="Times New Roman" w:hAnsi="Times New Roman" w:cs="Times New Roman"/>
          <w:sz w:val="24"/>
          <w:szCs w:val="24"/>
        </w:rPr>
        <w:t xml:space="preserve"> in the x-axis. This was implemented using the </w:t>
      </w:r>
      <w:r w:rsidR="00676563" w:rsidRPr="002758EE">
        <w:rPr>
          <w:rFonts w:ascii="Times New Roman" w:hAnsi="Times New Roman" w:cs="Times New Roman"/>
          <w:i/>
          <w:iCs/>
          <w:sz w:val="24"/>
          <w:szCs w:val="24"/>
        </w:rPr>
        <w:t>specaccum</w:t>
      </w:r>
      <w:r w:rsidR="00676563">
        <w:rPr>
          <w:rFonts w:ascii="Times New Roman" w:hAnsi="Times New Roman" w:cs="Times New Roman"/>
          <w:sz w:val="24"/>
          <w:szCs w:val="24"/>
        </w:rPr>
        <w:t xml:space="preserve"> function in the R package</w:t>
      </w:r>
      <w:r w:rsidR="001C0F15">
        <w:rPr>
          <w:rFonts w:ascii="Times New Roman" w:hAnsi="Times New Roman" w:cs="Times New Roman"/>
          <w:sz w:val="24"/>
          <w:szCs w:val="24"/>
        </w:rPr>
        <w:t xml:space="preserve"> ‘vegan’</w:t>
      </w:r>
      <w:r w:rsidR="00337C37">
        <w:rPr>
          <w:rFonts w:ascii="Times New Roman" w:hAnsi="Times New Roman" w:cs="Times New Roman"/>
          <w:sz w:val="24"/>
          <w:szCs w:val="24"/>
        </w:rPr>
        <w:t xml:space="preserve"> with the </w:t>
      </w:r>
      <w:r w:rsidR="00AF575F">
        <w:rPr>
          <w:rFonts w:ascii="Times New Roman" w:hAnsi="Times New Roman" w:cs="Times New Roman"/>
          <w:sz w:val="24"/>
          <w:szCs w:val="24"/>
        </w:rPr>
        <w:t>‘</w:t>
      </w:r>
      <w:r w:rsidR="008D5B4B">
        <w:rPr>
          <w:rFonts w:ascii="Times New Roman" w:hAnsi="Times New Roman" w:cs="Times New Roman"/>
          <w:sz w:val="24"/>
          <w:szCs w:val="24"/>
        </w:rPr>
        <w:t>random</w:t>
      </w:r>
      <w:r w:rsidR="00AF575F">
        <w:rPr>
          <w:rFonts w:ascii="Times New Roman" w:hAnsi="Times New Roman" w:cs="Times New Roman"/>
          <w:sz w:val="24"/>
          <w:szCs w:val="24"/>
        </w:rPr>
        <w:t xml:space="preserve">’ setting, which finds the mean SAC </w:t>
      </w:r>
      <w:r w:rsidR="00471D2E">
        <w:rPr>
          <w:rFonts w:ascii="Times New Roman" w:hAnsi="Times New Roman" w:cs="Times New Roman"/>
          <w:sz w:val="24"/>
          <w:szCs w:val="24"/>
        </w:rPr>
        <w:t xml:space="preserve">by permuting the </w:t>
      </w:r>
      <w:r w:rsidR="00686AF3">
        <w:rPr>
          <w:rFonts w:ascii="Times New Roman" w:hAnsi="Times New Roman" w:cs="Times New Roman"/>
          <w:sz w:val="24"/>
          <w:szCs w:val="24"/>
        </w:rPr>
        <w:t xml:space="preserve">order of the plots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{"citationID":"QvAsaFTx","properties":{"formattedCitation":"(Oksanen et al. 2024, R Core Team 2024)","plainCitation":"(Oksanen et al. 2024, R Core Team 2024)","noteIndex":0},"citationItems":[{"id":1167,"uris":["http://zotero.org/users/6631577/items/ZXK2SLBL"],"itemData":{"id":1167,"type":"software","genre":"R","title":"_vegan: Community Ecology Package_","URL":"https://CRAN.R-project.org/package=vegan","version":"2.6-6.1","author":[{"family":"Oksanen","given":"J."},{"family":"Simpson","given":"G"},{"family":"Blanchet","given":"F."},{"literal":"Kindt R, Legendre P, Minchin P,"},{"literal":"O'Hara R, Solymos P, Stevens M, Szoecs E, Wagner H, Barbour M,"},{"literal":"Bedward M, Bolker B, Borcard D, Carvalho G, Chirico M, De Caceres"},{"literal":"M, Durand S, Evangelista H, FitzJohn R, Friendly M, Furneaux B,"},{"literal":"Hannigan G, Hill M, Lahti L, McGlinn D, Ouellette M, Ribeiro"},{"literal":"Cunha E, Smith T, Stier A, Ter Braak C, Weedon J"}],"issued":{"date-parts":[["2024"]]}}},{"id":1020,"uris":["http://zotero.org/users/6631577/items/DVQDLUHM"],"itemData":{"id":1020,"type":"software","event-place":"Vienna,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(Oksanen et al. 2024, R Core Team 2024)</w:t>
      </w:r>
      <w:r w:rsidR="00E3022C">
        <w:rPr>
          <w:rFonts w:ascii="Times New Roman" w:hAnsi="Times New Roman" w:cs="Times New Roman"/>
          <w:sz w:val="24"/>
          <w:szCs w:val="24"/>
        </w:rPr>
        <w:fldChar w:fldCharType="end"/>
      </w:r>
      <w:r w:rsidR="001C0F15">
        <w:rPr>
          <w:rFonts w:ascii="Times New Roman" w:hAnsi="Times New Roman" w:cs="Times New Roman"/>
          <w:sz w:val="24"/>
          <w:szCs w:val="24"/>
        </w:rPr>
        <w:t>.</w:t>
      </w:r>
      <w:r w:rsidR="00BC071C">
        <w:rPr>
          <w:rFonts w:ascii="Times New Roman" w:hAnsi="Times New Roman" w:cs="Times New Roman"/>
          <w:sz w:val="24"/>
          <w:szCs w:val="24"/>
        </w:rPr>
        <w:t xml:space="preserve"> To estimate </w:t>
      </w:r>
      <w:r w:rsidR="00162BFE">
        <w:rPr>
          <w:rFonts w:ascii="Times New Roman" w:hAnsi="Times New Roman" w:cs="Times New Roman"/>
          <w:sz w:val="24"/>
          <w:szCs w:val="24"/>
        </w:rPr>
        <w:t xml:space="preserve">a lower bound on the true species richness of ground beetles, </w:t>
      </w:r>
      <w:r w:rsidR="00AB7C2A">
        <w:rPr>
          <w:rFonts w:ascii="Times New Roman" w:hAnsi="Times New Roman" w:cs="Times New Roman"/>
          <w:sz w:val="24"/>
          <w:szCs w:val="24"/>
        </w:rPr>
        <w:t xml:space="preserve">we used an asymptotic approach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{"citationID":"xVOPOepd","properties":{"formattedCitation":"(Chao and Chiu 2016)","plainCitation":"(Chao and Chiu 2016)","noteIndex":0},"citationItems":[{"id":1110,"uris":["http://zotero.org/users/6631577/items/ECJZN5Q4"],"itemData":{"id":1110,"type":"chapter","abstract":"Abstract\n            On the basis of the sampling data from an assemblage, estimation of species richness (observed plus undetected) is statistically difficult especially for highly diverse assemblages with many rare species. Simple counts of species richness in samples typically underestimate and strongly depend on sampling effort and sample completeness. There are two approaches to infer species richness and make fair comparisons among multiple assemblages based on possibly unequal sampling effort and incomplete samples that miss many species. (i) An asymptotic approach: this approach compares the estimated asymptotes of species accumulation curves. It is based on statistical sampling‐theory methods of estimating species richness. Both parametric and nonparametric methods are reviewed. We focus on the nonparametric estimators that are universally valid for all species abundance distributions. (ii) A nonasymptotic approach: this approach compares the estimated species richnesses of standardized samples with a common finite sample size or sample completeness. It is based on the seamless sample‐size‐ and coverage‐based rarefaction and extrapolation sampling curves. This approach aims to compare species richness estimates for equally large or equally complete samples. These two approaches allow researchers to efficiently use all data to make robust and detailed inferences about species richness. Two R packages (SpadeR and iNEXT) are applied to rainforest tree data for illustration.","container-title":"Wiley StatsRef: Statistics Reference Online","edition":"1","ISBN":"978-1-118-44511-2","language":"en","license":"http://doi.wiley.com/10.1002/tdm_license_1.1","note":"DOI: 10.1002/9781118445112.stat03432.pub2","page":"1-26","publisher":"Wiley","source":"DOI.org (Crossref)","title":"Species Richness: Estimation and Comparison","title-short":"Species Richness","URL":"https://onlinelibrary.wiley.com/doi/10.1002/9781118445112.stat03432.pub2","editor":[{"family":"Kenett","given":"Ron S."},{"family":"Longford","given":"Nicholas T."},{"family":"Piegorsch","given":"Walter W."},{"family":"Ruggeri","given":"Fabrizio"}],"author":[{"family":"Chao","given":"Anne"},{"family":"Chiu","given":"Chun‐Huo"}],"accessed":{"date-parts":[["2025",2,5]]},"issued":{"date-parts":[["2016",8,5]]}}}],"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(Chao and Chiu 2016)</w:t>
      </w:r>
      <w:r w:rsidR="00E3022C">
        <w:rPr>
          <w:rFonts w:ascii="Times New Roman" w:hAnsi="Times New Roman" w:cs="Times New Roman"/>
          <w:sz w:val="24"/>
          <w:szCs w:val="24"/>
        </w:rPr>
        <w:fldChar w:fldCharType="end"/>
      </w:r>
      <w:r w:rsidR="00AB7C2A">
        <w:rPr>
          <w:rFonts w:ascii="Times New Roman" w:hAnsi="Times New Roman" w:cs="Times New Roman"/>
          <w:sz w:val="24"/>
          <w:szCs w:val="24"/>
        </w:rPr>
        <w:t>.</w:t>
      </w:r>
      <w:r w:rsidR="00440271">
        <w:rPr>
          <w:rFonts w:ascii="Times New Roman" w:hAnsi="Times New Roman" w:cs="Times New Roman"/>
          <w:sz w:val="24"/>
          <w:szCs w:val="24"/>
        </w:rPr>
        <w:t xml:space="preserve"> </w:t>
      </w:r>
      <w:r w:rsidR="00440271" w:rsidRPr="00440271">
        <w:rPr>
          <w:rFonts w:ascii="Times New Roman" w:hAnsi="Times New Roman" w:cs="Times New Roman"/>
          <w:sz w:val="24"/>
          <w:szCs w:val="24"/>
        </w:rPr>
        <w:t xml:space="preserve">We </w:t>
      </w:r>
      <w:r w:rsidR="00D328BA">
        <w:rPr>
          <w:rFonts w:ascii="Times New Roman" w:hAnsi="Times New Roman" w:cs="Times New Roman"/>
          <w:sz w:val="24"/>
          <w:szCs w:val="24"/>
        </w:rPr>
        <w:t>used the</w:t>
      </w:r>
      <w:r w:rsidR="00440271" w:rsidRPr="00440271">
        <w:rPr>
          <w:rFonts w:ascii="Times New Roman" w:hAnsi="Times New Roman" w:cs="Times New Roman"/>
          <w:sz w:val="24"/>
          <w:szCs w:val="24"/>
        </w:rPr>
        <w:t xml:space="preserve"> Chao1 estimator, which is a nonparametric estimator that gives a lower bound on the true species richness. This estimator incorporates the number of singletons and doubletons to estimate the number of undetected species and was implemented using the function “ChaoSpecies” </w:t>
      </w:r>
      <w:r w:rsidR="00E20445">
        <w:rPr>
          <w:rFonts w:ascii="Times New Roman" w:hAnsi="Times New Roman" w:cs="Times New Roman"/>
          <w:sz w:val="24"/>
          <w:szCs w:val="24"/>
        </w:rPr>
        <w:t>in</w:t>
      </w:r>
      <w:r w:rsidR="00440271" w:rsidRPr="00440271">
        <w:rPr>
          <w:rFonts w:ascii="Times New Roman" w:hAnsi="Times New Roman" w:cs="Times New Roman"/>
          <w:sz w:val="24"/>
          <w:szCs w:val="24"/>
        </w:rPr>
        <w:t xml:space="preserve"> the R package “SpadeR”</w:t>
      </w:r>
      <w:r w:rsidR="00BC4368">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{"citationID":"eMACe8qK","properties":{"formattedCitation":"(Anne Chao et al. 2016)","plainCitation":"(Anne Chao et al. 2016)","noteIndex":0},"citationItems":[{"id":1114,"uris":["http://zotero.org/users/6631577/items/NGEHX47P"],"itemData":{"id":1114,"type":"software","title":"SpadeR: Species-Richness Prediction and Diversity Estimation with R","URL":"https://github.com/AnneChao/SpadeR","version":"R package version 0.1.1, commit 641c1def57de95142407803ee8b283a269115c8c","author":[{"literal":"Anne Chao"},{"family":"Ma","given":"K.H."},{"family":"Hsieh","given":"T.C."},{"family":"Chiu","given":"Chun‐Huo"}],"issued":{"date-parts":[["2016"]]}}}],"schema":"https://github.com/citation-style-language/schema/raw/master/csl-citation.json"}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(Anne Chao et al. 2016)</w:t>
      </w:r>
      <w:r w:rsidR="00E3022C">
        <w:rPr>
          <w:rFonts w:ascii="Times New Roman" w:hAnsi="Times New Roman" w:cs="Times New Roman"/>
          <w:sz w:val="24"/>
          <w:szCs w:val="24"/>
        </w:rPr>
        <w:fldChar w:fldCharType="end"/>
      </w:r>
      <w:r w:rsidR="00C347E8">
        <w:rPr>
          <w:rFonts w:ascii="Times New Roman" w:hAnsi="Times New Roman" w:cs="Times New Roman"/>
          <w:sz w:val="24"/>
          <w:szCs w:val="24"/>
        </w:rPr>
        <w:t>.</w:t>
      </w:r>
    </w:p>
    <w:p w14:paraId="4B333E5A" w14:textId="77777777" w:rsidR="00160664" w:rsidRPr="00BC4368" w:rsidRDefault="00160664" w:rsidP="00563C26"/>
    <w:p w14:paraId="1C892378" w14:textId="2524E3C9" w:rsidR="00160664" w:rsidRDefault="00CF3191" w:rsidP="00160664">
      <w:pPr>
        <w:ind w:firstLine="720"/>
        <w:rPr>
          <w:rFonts w:ascii="Times New Roman" w:hAnsi="Times New Roman" w:cs="Times New Roman"/>
          <w:sz w:val="24"/>
          <w:szCs w:val="24"/>
        </w:rPr>
      </w:pPr>
      <w:r>
        <w:rPr>
          <w:rFonts w:ascii="Times New Roman" w:hAnsi="Times New Roman" w:cs="Times New Roman"/>
          <w:sz w:val="24"/>
          <w:szCs w:val="24"/>
        </w:rPr>
        <w:t>Before doing further analyses, we</w:t>
      </w:r>
      <w:r w:rsidR="00160664">
        <w:rPr>
          <w:rFonts w:ascii="Times New Roman" w:hAnsi="Times New Roman" w:cs="Times New Roman"/>
          <w:sz w:val="24"/>
          <w:szCs w:val="24"/>
        </w:rPr>
        <w:t xml:space="preserve"> account</w:t>
      </w:r>
      <w:r>
        <w:rPr>
          <w:rFonts w:ascii="Times New Roman" w:hAnsi="Times New Roman" w:cs="Times New Roman"/>
          <w:sz w:val="24"/>
          <w:szCs w:val="24"/>
        </w:rPr>
        <w:t>ed</w:t>
      </w:r>
      <w:r w:rsidR="00160664">
        <w:rPr>
          <w:rFonts w:ascii="Times New Roman" w:hAnsi="Times New Roman" w:cs="Times New Roman"/>
          <w:sz w:val="24"/>
          <w:szCs w:val="24"/>
        </w:rPr>
        <w:t xml:space="preserve"> for occasional loss of trap catch</w:t>
      </w:r>
      <w:r w:rsidR="00AA1B0B">
        <w:rPr>
          <w:rFonts w:ascii="Times New Roman" w:hAnsi="Times New Roman" w:cs="Times New Roman"/>
          <w:sz w:val="24"/>
          <w:szCs w:val="24"/>
        </w:rPr>
        <w:t xml:space="preserve"> due to animal disturbance</w:t>
      </w:r>
      <w:r w:rsidR="00160664">
        <w:rPr>
          <w:rFonts w:ascii="Times New Roman" w:hAnsi="Times New Roman" w:cs="Times New Roman"/>
          <w:sz w:val="24"/>
          <w:szCs w:val="24"/>
        </w:rPr>
        <w:t>.</w:t>
      </w:r>
      <w:r w:rsidR="00160664" w:rsidRPr="00C0082E">
        <w:rPr>
          <w:rFonts w:ascii="Times New Roman" w:hAnsi="Times New Roman" w:cs="Times New Roman"/>
          <w:sz w:val="24"/>
          <w:szCs w:val="24"/>
        </w:rPr>
        <w:t xml:space="preserve"> </w:t>
      </w:r>
      <w:r w:rsidR="00160664">
        <w:rPr>
          <w:rFonts w:ascii="Times New Roman" w:hAnsi="Times New Roman" w:cs="Times New Roman"/>
          <w:sz w:val="24"/>
          <w:szCs w:val="24"/>
        </w:rPr>
        <w:t>For each species</w:t>
      </w:r>
      <w:r w:rsidR="001F503B">
        <w:rPr>
          <w:rFonts w:ascii="Times New Roman" w:hAnsi="Times New Roman" w:cs="Times New Roman"/>
          <w:sz w:val="24"/>
          <w:szCs w:val="24"/>
        </w:rPr>
        <w:t>-plot combination</w:t>
      </w:r>
      <w:r w:rsidR="00160664" w:rsidRPr="00C0082E">
        <w:rPr>
          <w:rFonts w:ascii="Times New Roman" w:hAnsi="Times New Roman" w:cs="Times New Roman"/>
          <w:sz w:val="24"/>
          <w:szCs w:val="24"/>
        </w:rPr>
        <w:t xml:space="preserve">, </w:t>
      </w:r>
      <w:r w:rsidR="00160664">
        <w:rPr>
          <w:rFonts w:ascii="Times New Roman" w:hAnsi="Times New Roman" w:cs="Times New Roman"/>
          <w:sz w:val="24"/>
          <w:szCs w:val="24"/>
        </w:rPr>
        <w:t xml:space="preserve">we divided the </w:t>
      </w:r>
      <w:r w:rsidR="004935ED">
        <w:rPr>
          <w:rFonts w:ascii="Times New Roman" w:hAnsi="Times New Roman" w:cs="Times New Roman"/>
          <w:sz w:val="24"/>
          <w:szCs w:val="24"/>
        </w:rPr>
        <w:t>count</w:t>
      </w:r>
      <w:r w:rsidR="00160664">
        <w:rPr>
          <w:rFonts w:ascii="Times New Roman" w:hAnsi="Times New Roman" w:cs="Times New Roman"/>
          <w:sz w:val="24"/>
          <w:szCs w:val="24"/>
        </w:rPr>
        <w:t xml:space="preserve"> by the number of days that the pitfall trap </w:t>
      </w:r>
      <w:r w:rsidR="004935ED">
        <w:rPr>
          <w:rFonts w:ascii="Times New Roman" w:hAnsi="Times New Roman" w:cs="Times New Roman"/>
          <w:sz w:val="24"/>
          <w:szCs w:val="24"/>
        </w:rPr>
        <w:t xml:space="preserve">at that plot </w:t>
      </w:r>
      <w:r w:rsidR="00160664">
        <w:rPr>
          <w:rFonts w:ascii="Times New Roman" w:hAnsi="Times New Roman" w:cs="Times New Roman"/>
          <w:sz w:val="24"/>
          <w:szCs w:val="24"/>
        </w:rPr>
        <w:t xml:space="preserve">was operational </w:t>
      </w:r>
      <w:r w:rsidR="00E3022C">
        <w:rPr>
          <w:rFonts w:ascii="Times New Roman" w:hAnsi="Times New Roman" w:cs="Times New Roman"/>
          <w:sz w:val="24"/>
          <w:szCs w:val="24"/>
        </w:rPr>
        <w:fldChar w:fldCharType="begin"/>
      </w:r>
      <w:r w:rsidR="002F6B40">
        <w:rPr>
          <w:rFonts w:ascii="Times New Roman" w:hAnsi="Times New Roman" w:cs="Times New Roman"/>
          <w:sz w:val="24"/>
          <w:szCs w:val="24"/>
        </w:rPr>
        <w:instrText xml:space="preserve"> ADDIN ZOTERO_ITEM CSL_CITATION {"citationID":"UbW6sht7","properties":{"formattedCitation":"(Sklodowski and Garbalinska 2011)","plainCitation":"(Sklodowski and Garbalinska 2011)","noteIndex":0},"citationItems":[{"id":339,"uris":["http://zotero.org/groups/5154252/items/GXUD6NWL"],"itemData":{"id":339,"type":"article-journal","container-title":"ZooKeys","DOI":"10.3897/zookeys.100.1360","ISSN":"1313-2970,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Forest","volume":"100","author":[{"family":"Sklodowski","given":"Jaroslaw"},{"family":"Garbalinska","given":"Paulina"}],"issued":{"date-parts":[["2011",5,20]]}}}],"schema":"https://github.com/citation-style-language/schema/raw/master/csl-citation.json"} </w:instrText>
      </w:r>
      <w:r w:rsidR="00E3022C">
        <w:rPr>
          <w:rFonts w:ascii="Times New Roman" w:hAnsi="Times New Roman" w:cs="Times New Roman"/>
          <w:sz w:val="24"/>
          <w:szCs w:val="24"/>
        </w:rPr>
        <w:fldChar w:fldCharType="separate"/>
      </w:r>
      <w:r w:rsidR="002F6B40" w:rsidRPr="002F6B40">
        <w:rPr>
          <w:rFonts w:ascii="Times New Roman" w:hAnsi="Times New Roman" w:cs="Times New Roman"/>
          <w:sz w:val="24"/>
        </w:rPr>
        <w:t>(Sklodowski and Garbalinska 2011)</w:t>
      </w:r>
      <w:r w:rsidR="00E3022C">
        <w:rPr>
          <w:rFonts w:ascii="Times New Roman" w:hAnsi="Times New Roman" w:cs="Times New Roman"/>
          <w:sz w:val="24"/>
          <w:szCs w:val="24"/>
        </w:rPr>
        <w:fldChar w:fldCharType="end"/>
      </w:r>
      <w:r w:rsidR="00160664">
        <w:rPr>
          <w:rFonts w:ascii="Times New Roman" w:hAnsi="Times New Roman" w:cs="Times New Roman"/>
          <w:sz w:val="24"/>
          <w:szCs w:val="24"/>
        </w:rPr>
        <w:t>.</w:t>
      </w:r>
      <w:r w:rsidR="00930A4F">
        <w:rPr>
          <w:rFonts w:ascii="Times New Roman" w:hAnsi="Times New Roman" w:cs="Times New Roman"/>
          <w:sz w:val="24"/>
          <w:szCs w:val="24"/>
        </w:rPr>
        <w:t xml:space="preserve"> </w:t>
      </w:r>
      <w:r w:rsidR="003C328A">
        <w:rPr>
          <w:rFonts w:ascii="Times New Roman" w:hAnsi="Times New Roman" w:cs="Times New Roman"/>
          <w:sz w:val="24"/>
          <w:szCs w:val="24"/>
        </w:rPr>
        <w:t>Thus, a</w:t>
      </w:r>
      <w:r w:rsidR="00930A4F">
        <w:rPr>
          <w:rFonts w:ascii="Times New Roman" w:hAnsi="Times New Roman" w:cs="Times New Roman"/>
          <w:sz w:val="24"/>
          <w:szCs w:val="24"/>
        </w:rPr>
        <w:t xml:space="preserve">ll activity-abundance </w:t>
      </w:r>
      <w:r w:rsidR="003F599E">
        <w:rPr>
          <w:rFonts w:ascii="Times New Roman" w:hAnsi="Times New Roman" w:cs="Times New Roman"/>
          <w:sz w:val="24"/>
          <w:szCs w:val="24"/>
        </w:rPr>
        <w:t xml:space="preserve">data was </w:t>
      </w:r>
      <w:r w:rsidR="003C328A">
        <w:rPr>
          <w:rFonts w:ascii="Times New Roman" w:hAnsi="Times New Roman" w:cs="Times New Roman"/>
          <w:sz w:val="24"/>
          <w:szCs w:val="24"/>
        </w:rPr>
        <w:t>corrected for number of operational days.</w:t>
      </w:r>
    </w:p>
    <w:p w14:paraId="5FF726CC" w14:textId="77777777" w:rsidR="00440271" w:rsidRDefault="00440271" w:rsidP="00563C26">
      <w:pPr>
        <w:rPr>
          <w:rFonts w:ascii="Times New Roman" w:hAnsi="Times New Roman" w:cs="Times New Roman"/>
          <w:sz w:val="24"/>
          <w:szCs w:val="24"/>
        </w:rPr>
      </w:pPr>
    </w:p>
    <w:p w14:paraId="19DC43F2" w14:textId="09B86375" w:rsidR="00440271" w:rsidRDefault="0039011D" w:rsidP="00563C26">
      <w:pPr>
        <w:rPr>
          <w:rFonts w:ascii="Times New Roman" w:hAnsi="Times New Roman" w:cs="Times New Roman"/>
          <w:sz w:val="24"/>
          <w:szCs w:val="24"/>
        </w:rPr>
      </w:pPr>
      <w:r>
        <w:rPr>
          <w:rFonts w:ascii="Times New Roman" w:hAnsi="Times New Roman" w:cs="Times New Roman"/>
          <w:sz w:val="24"/>
          <w:szCs w:val="24"/>
        </w:rPr>
        <w:t>Taxonomic alpha-diversity</w:t>
      </w:r>
    </w:p>
    <w:p w14:paraId="42A2F513" w14:textId="77777777" w:rsidR="00A4024C" w:rsidRDefault="00A4024C" w:rsidP="00563C26">
      <w:pPr>
        <w:rPr>
          <w:rFonts w:ascii="Times New Roman" w:hAnsi="Times New Roman" w:cs="Times New Roman"/>
          <w:sz w:val="24"/>
          <w:szCs w:val="24"/>
        </w:rPr>
      </w:pPr>
    </w:p>
    <w:p w14:paraId="7EA8D7E9" w14:textId="77BCCF01" w:rsidR="00514990" w:rsidRPr="00650CA1" w:rsidRDefault="00514990" w:rsidP="00563C26">
      <w:pPr>
        <w:rPr>
          <w:rFonts w:ascii="Times New Roman" w:hAnsi="Times New Roman" w:cs="Times New Roman"/>
          <w:sz w:val="24"/>
          <w:szCs w:val="24"/>
        </w:rPr>
      </w:pPr>
      <w:r>
        <w:rPr>
          <w:rFonts w:ascii="Times New Roman" w:hAnsi="Times New Roman" w:cs="Times New Roman"/>
          <w:sz w:val="24"/>
          <w:szCs w:val="24"/>
        </w:rPr>
        <w:tab/>
      </w:r>
      <w:r w:rsidR="00A250C4">
        <w:rPr>
          <w:rFonts w:ascii="Times New Roman" w:hAnsi="Times New Roman" w:cs="Times New Roman"/>
          <w:sz w:val="24"/>
          <w:szCs w:val="24"/>
        </w:rPr>
        <w:t>To investigate alpha-diversity at the plot level, we calculated species</w:t>
      </w:r>
      <w:r w:rsidR="00A5407E">
        <w:rPr>
          <w:rFonts w:ascii="Times New Roman" w:hAnsi="Times New Roman" w:cs="Times New Roman"/>
          <w:sz w:val="24"/>
          <w:szCs w:val="24"/>
        </w:rPr>
        <w:t xml:space="preserve"> richness and Shannon diversity</w:t>
      </w:r>
      <w:r w:rsidR="002E4081">
        <w:rPr>
          <w:rFonts w:ascii="Times New Roman" w:hAnsi="Times New Roman" w:cs="Times New Roman"/>
          <w:sz w:val="24"/>
          <w:szCs w:val="24"/>
        </w:rPr>
        <w:t xml:space="preserve"> using the </w:t>
      </w:r>
      <w:r w:rsidR="00317F03">
        <w:rPr>
          <w:rFonts w:ascii="Times New Roman" w:hAnsi="Times New Roman" w:cs="Times New Roman"/>
          <w:sz w:val="24"/>
          <w:szCs w:val="24"/>
        </w:rPr>
        <w:t>package “HillR”</w:t>
      </w:r>
      <w:r w:rsidR="00B0459F">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{"citationID":"wUfqqiVO","properties":{"formattedCitation":"(Li 2018)","plainCitation":"(Li 2018)","noteIndex":0},"citationItems":[{"id":1108,"uris":["http://zotero.org/users/6631577/items/V6MVGUWT"],"itemData":{"id":1108,"type":"article-journal","container-title":"Journal of Open Source Software","DOI":"10.21105/joss.01041","ISSN":"2475-9066","issue":"31","journalAbbreviation":"JOSS","license":"http://creativecommons.org/licenses/by/4.0/","page":"1041","source":"DOI.org (Crossref)","title":"hillR: taxonomic, functional, and phylogenetic diversity and similarity through Hill Numbers","title-short":"hillR","volume":"3","author":[{"family":"Li","given":"Daijiang"}],"issued":{"date-parts":[["2018",11,13]]}}}],"schema":"https://github.com/citation-style-language/schema/raw/master/csl-citation.json"}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(Li 2018)</w:t>
      </w:r>
      <w:r w:rsidR="00E3022C">
        <w:rPr>
          <w:rFonts w:ascii="Times New Roman" w:hAnsi="Times New Roman" w:cs="Times New Roman"/>
          <w:sz w:val="24"/>
          <w:szCs w:val="24"/>
        </w:rPr>
        <w:fldChar w:fldCharType="end"/>
      </w:r>
      <w:r w:rsidR="00B0459F">
        <w:rPr>
          <w:rFonts w:ascii="Times New Roman" w:hAnsi="Times New Roman" w:cs="Times New Roman"/>
          <w:sz w:val="24"/>
          <w:szCs w:val="24"/>
        </w:rPr>
        <w:t xml:space="preserve">. Shannon diversity was calculated </w:t>
      </w:r>
      <w:r w:rsidR="00E204F3">
        <w:rPr>
          <w:rFonts w:ascii="Times New Roman" w:hAnsi="Times New Roman" w:cs="Times New Roman"/>
          <w:sz w:val="24"/>
          <w:szCs w:val="24"/>
        </w:rPr>
        <w:t>using</w:t>
      </w:r>
      <w:r w:rsidR="00400BD0">
        <w:rPr>
          <w:rFonts w:ascii="Times New Roman" w:hAnsi="Times New Roman" w:cs="Times New Roman"/>
          <w:sz w:val="24"/>
          <w:szCs w:val="24"/>
        </w:rPr>
        <w:t xml:space="preserve"> the formula </w:t>
      </w:r>
      <w:r w:rsidR="008F510F">
        <w:rPr>
          <w:rFonts w:ascii="Times New Roman" w:hAnsi="Times New Roman" w:cs="Times New Roman"/>
          <w:sz w:val="24"/>
          <w:szCs w:val="24"/>
        </w:rPr>
        <w:t>exp(</w:t>
      </w:r>
      <w:r w:rsidR="001F5E11">
        <w:rPr>
          <w:rFonts w:ascii="Times New Roman" w:hAnsi="Times New Roman" w:cs="Times New Roman"/>
          <w:sz w:val="24"/>
          <w:szCs w:val="24"/>
        </w:rPr>
        <w:t>-</w:t>
      </w:r>
      <w:r w:rsidR="001F5E11" w:rsidRPr="001F5E11">
        <w:rPr>
          <w:rFonts w:ascii="Times New Roman" w:hAnsi="Times New Roman" w:cs="Times New Roman"/>
          <w:sz w:val="24"/>
          <w:szCs w:val="24"/>
        </w:rPr>
        <w:t>Σ</w:t>
      </w:r>
      <w:r w:rsidR="001F5E11">
        <w:rPr>
          <w:rFonts w:ascii="Times New Roman" w:hAnsi="Times New Roman" w:cs="Times New Roman"/>
          <w:sz w:val="24"/>
          <w:szCs w:val="24"/>
        </w:rPr>
        <w:t>p</w:t>
      </w:r>
      <w:r w:rsidR="001F5E11">
        <w:rPr>
          <w:rFonts w:ascii="Times New Roman" w:hAnsi="Times New Roman" w:cs="Times New Roman"/>
          <w:sz w:val="24"/>
          <w:szCs w:val="24"/>
          <w:vertAlign w:val="subscript"/>
        </w:rPr>
        <w:t>i</w:t>
      </w:r>
      <w:r w:rsidR="001F5E11">
        <w:rPr>
          <w:rFonts w:ascii="Times New Roman" w:hAnsi="Times New Roman" w:cs="Times New Roman"/>
          <w:sz w:val="24"/>
          <w:szCs w:val="24"/>
        </w:rPr>
        <w:t>ln</w:t>
      </w:r>
      <w:r w:rsidR="00650CA1">
        <w:rPr>
          <w:rFonts w:ascii="Times New Roman" w:hAnsi="Times New Roman" w:cs="Times New Roman"/>
          <w:sz w:val="24"/>
          <w:szCs w:val="24"/>
        </w:rPr>
        <w:t>(p</w:t>
      </w:r>
      <w:r w:rsidR="00650CA1">
        <w:rPr>
          <w:rFonts w:ascii="Times New Roman" w:hAnsi="Times New Roman" w:cs="Times New Roman"/>
          <w:sz w:val="24"/>
          <w:szCs w:val="24"/>
          <w:vertAlign w:val="subscript"/>
        </w:rPr>
        <w:t>i</w:t>
      </w:r>
      <w:r w:rsidR="00650CA1">
        <w:rPr>
          <w:rFonts w:ascii="Times New Roman" w:hAnsi="Times New Roman" w:cs="Times New Roman"/>
          <w:sz w:val="24"/>
          <w:szCs w:val="24"/>
        </w:rPr>
        <w:t xml:space="preserve">)), which is the same as </w:t>
      </w:r>
      <w:r w:rsidR="004F604A">
        <w:rPr>
          <w:rFonts w:ascii="Times New Roman" w:hAnsi="Times New Roman" w:cs="Times New Roman"/>
          <w:sz w:val="24"/>
          <w:szCs w:val="24"/>
        </w:rPr>
        <w:t>the Hill number of order 1</w:t>
      </w:r>
      <w:r w:rsidR="00352116">
        <w:rPr>
          <w:rFonts w:ascii="Times New Roman" w:hAnsi="Times New Roman" w:cs="Times New Roman"/>
          <w:sz w:val="24"/>
          <w:szCs w:val="24"/>
        </w:rPr>
        <w:t>.</w:t>
      </w:r>
      <w:r w:rsidR="008E2CB0">
        <w:rPr>
          <w:rFonts w:ascii="Times New Roman" w:hAnsi="Times New Roman" w:cs="Times New Roman"/>
          <w:sz w:val="24"/>
          <w:szCs w:val="24"/>
        </w:rPr>
        <w:t xml:space="preserve"> </w:t>
      </w:r>
      <w:r w:rsidR="00352116">
        <w:rPr>
          <w:rFonts w:ascii="Times New Roman" w:hAnsi="Times New Roman" w:cs="Times New Roman"/>
          <w:sz w:val="24"/>
          <w:szCs w:val="24"/>
        </w:rPr>
        <w:t>This metric</w:t>
      </w:r>
      <w:r w:rsidR="008E2CB0">
        <w:rPr>
          <w:rFonts w:ascii="Times New Roman" w:hAnsi="Times New Roman" w:cs="Times New Roman"/>
          <w:sz w:val="24"/>
          <w:szCs w:val="24"/>
        </w:rPr>
        <w:t xml:space="preserve"> takes values between 1 and the</w:t>
      </w:r>
      <w:r w:rsidR="00994534">
        <w:rPr>
          <w:rFonts w:ascii="Times New Roman" w:hAnsi="Times New Roman" w:cs="Times New Roman"/>
          <w:sz w:val="24"/>
          <w:szCs w:val="24"/>
        </w:rPr>
        <w:t xml:space="preserve"> species richne</w:t>
      </w:r>
      <w:r w:rsidR="00352116">
        <w:rPr>
          <w:rFonts w:ascii="Times New Roman" w:hAnsi="Times New Roman" w:cs="Times New Roman"/>
          <w:sz w:val="24"/>
          <w:szCs w:val="24"/>
        </w:rPr>
        <w:t xml:space="preserve">ss, depending on the </w:t>
      </w:r>
      <w:r w:rsidR="0041130F">
        <w:rPr>
          <w:rFonts w:ascii="Times New Roman" w:hAnsi="Times New Roman" w:cs="Times New Roman"/>
          <w:sz w:val="24"/>
          <w:szCs w:val="24"/>
        </w:rPr>
        <w:t>degree to which the relative abundances are equal</w:t>
      </w:r>
      <w:r w:rsidR="002D3099">
        <w:rPr>
          <w:rFonts w:ascii="Times New Roman" w:hAnsi="Times New Roman" w:cs="Times New Roman"/>
          <w:sz w:val="24"/>
          <w:szCs w:val="24"/>
        </w:rPr>
        <w:t>.</w:t>
      </w:r>
    </w:p>
    <w:p w14:paraId="18C5BCCA" w14:textId="77777777" w:rsidR="00514990" w:rsidRDefault="00514990" w:rsidP="00563C26">
      <w:pPr>
        <w:rPr>
          <w:rFonts w:ascii="Times New Roman" w:hAnsi="Times New Roman" w:cs="Times New Roman"/>
          <w:sz w:val="24"/>
          <w:szCs w:val="24"/>
        </w:rPr>
      </w:pPr>
    </w:p>
    <w:p w14:paraId="321EDA8C" w14:textId="079B95AC" w:rsidR="00A4024C" w:rsidRDefault="00A4024C" w:rsidP="00563C26">
      <w:pPr>
        <w:rPr>
          <w:rFonts w:ascii="Times New Roman" w:hAnsi="Times New Roman" w:cs="Times New Roman"/>
          <w:sz w:val="24"/>
          <w:szCs w:val="24"/>
        </w:rPr>
      </w:pPr>
      <w:r>
        <w:rPr>
          <w:rFonts w:ascii="Times New Roman" w:hAnsi="Times New Roman" w:cs="Times New Roman"/>
          <w:sz w:val="24"/>
          <w:szCs w:val="24"/>
        </w:rPr>
        <w:t>Functional alpha</w:t>
      </w:r>
      <w:r w:rsidR="00C93BD5">
        <w:rPr>
          <w:rFonts w:ascii="Times New Roman" w:hAnsi="Times New Roman" w:cs="Times New Roman"/>
          <w:sz w:val="24"/>
          <w:szCs w:val="24"/>
        </w:rPr>
        <w:t xml:space="preserve"> </w:t>
      </w:r>
      <w:r>
        <w:rPr>
          <w:rFonts w:ascii="Times New Roman" w:hAnsi="Times New Roman" w:cs="Times New Roman"/>
          <w:sz w:val="24"/>
          <w:szCs w:val="24"/>
        </w:rPr>
        <w:t>diversity</w:t>
      </w:r>
    </w:p>
    <w:p w14:paraId="4B976776" w14:textId="77777777" w:rsidR="00A4024C" w:rsidRDefault="00A4024C" w:rsidP="00563C26">
      <w:pPr>
        <w:rPr>
          <w:rFonts w:ascii="Times New Roman" w:hAnsi="Times New Roman" w:cs="Times New Roman"/>
          <w:sz w:val="24"/>
          <w:szCs w:val="24"/>
        </w:rPr>
      </w:pPr>
    </w:p>
    <w:p w14:paraId="687E6A2E" w14:textId="42CE7B8B" w:rsidR="00724217" w:rsidRDefault="003F269C" w:rsidP="00724217">
      <w:pPr>
        <w:rPr>
          <w:rFonts w:ascii="Times New Roman" w:hAnsi="Times New Roman" w:cs="Times New Roman"/>
          <w:sz w:val="24"/>
          <w:szCs w:val="24"/>
        </w:rPr>
      </w:pPr>
      <w:r>
        <w:rPr>
          <w:rFonts w:ascii="Times New Roman" w:hAnsi="Times New Roman" w:cs="Times New Roman"/>
          <w:sz w:val="24"/>
          <w:szCs w:val="24"/>
        </w:rPr>
        <w:tab/>
      </w:r>
      <w:r w:rsidR="00752F2E">
        <w:rPr>
          <w:rFonts w:ascii="Times New Roman" w:hAnsi="Times New Roman" w:cs="Times New Roman"/>
          <w:sz w:val="24"/>
          <w:szCs w:val="24"/>
        </w:rPr>
        <w:t xml:space="preserve">We used trait data </w:t>
      </w:r>
      <w:r w:rsidR="000F3696">
        <w:rPr>
          <w:rFonts w:ascii="Times New Roman" w:hAnsi="Times New Roman" w:cs="Times New Roman"/>
          <w:sz w:val="24"/>
          <w:szCs w:val="24"/>
        </w:rPr>
        <w:t xml:space="preserve">in combination with </w:t>
      </w:r>
      <w:r w:rsidR="0057792C">
        <w:rPr>
          <w:rFonts w:ascii="Times New Roman" w:hAnsi="Times New Roman" w:cs="Times New Roman"/>
          <w:sz w:val="24"/>
          <w:szCs w:val="24"/>
        </w:rPr>
        <w:t>ground beetle</w:t>
      </w:r>
      <w:r w:rsidR="00FA50A9">
        <w:rPr>
          <w:rFonts w:ascii="Times New Roman" w:hAnsi="Times New Roman" w:cs="Times New Roman"/>
          <w:sz w:val="24"/>
          <w:szCs w:val="24"/>
        </w:rPr>
        <w:t xml:space="preserve"> counts</w:t>
      </w:r>
      <w:r w:rsidR="0057792C">
        <w:rPr>
          <w:rFonts w:ascii="Times New Roman" w:hAnsi="Times New Roman" w:cs="Times New Roman"/>
          <w:sz w:val="24"/>
          <w:szCs w:val="24"/>
        </w:rPr>
        <w:t xml:space="preserve"> to calculat</w:t>
      </w:r>
      <w:r w:rsidR="00E96F27">
        <w:rPr>
          <w:rFonts w:ascii="Times New Roman" w:hAnsi="Times New Roman" w:cs="Times New Roman"/>
          <w:sz w:val="24"/>
          <w:szCs w:val="24"/>
        </w:rPr>
        <w:t xml:space="preserve">e functional alpha-diversity. </w:t>
      </w:r>
      <w:r w:rsidR="00887B42">
        <w:rPr>
          <w:rFonts w:ascii="Times New Roman" w:hAnsi="Times New Roman" w:cs="Times New Roman"/>
          <w:sz w:val="24"/>
          <w:szCs w:val="24"/>
        </w:rPr>
        <w:t xml:space="preserve">The eight </w:t>
      </w:r>
      <w:r w:rsidR="00AE7B2B">
        <w:rPr>
          <w:rFonts w:ascii="Times New Roman" w:hAnsi="Times New Roman" w:cs="Times New Roman"/>
          <w:sz w:val="24"/>
          <w:szCs w:val="24"/>
        </w:rPr>
        <w:t>continuous</w:t>
      </w:r>
      <w:r w:rsidR="00887B42">
        <w:rPr>
          <w:rFonts w:ascii="Times New Roman" w:hAnsi="Times New Roman" w:cs="Times New Roman"/>
          <w:sz w:val="24"/>
          <w:szCs w:val="24"/>
        </w:rPr>
        <w:t xml:space="preserve"> traits had already been standardized </w:t>
      </w:r>
      <w:r w:rsidR="005127C5">
        <w:rPr>
          <w:rFonts w:ascii="Times New Roman" w:hAnsi="Times New Roman" w:cs="Times New Roman"/>
          <w:sz w:val="24"/>
          <w:szCs w:val="24"/>
        </w:rPr>
        <w:t>by dividing by</w:t>
      </w:r>
      <w:r w:rsidR="00887B42">
        <w:rPr>
          <w:rFonts w:ascii="Times New Roman" w:hAnsi="Times New Roman" w:cs="Times New Roman"/>
          <w:sz w:val="24"/>
          <w:szCs w:val="24"/>
        </w:rPr>
        <w:t xml:space="preserve"> body length.</w:t>
      </w:r>
      <w:r w:rsidR="00ED5879">
        <w:rPr>
          <w:rFonts w:ascii="Times New Roman" w:hAnsi="Times New Roman" w:cs="Times New Roman"/>
          <w:sz w:val="24"/>
          <w:szCs w:val="24"/>
        </w:rPr>
        <w:t xml:space="preserve"> After </w:t>
      </w:r>
      <w:r w:rsidR="000F54BC">
        <w:rPr>
          <w:rFonts w:ascii="Times New Roman" w:hAnsi="Times New Roman" w:cs="Times New Roman"/>
          <w:sz w:val="24"/>
          <w:szCs w:val="24"/>
        </w:rPr>
        <w:t xml:space="preserve">investigating the Pearson correlation coefficients between </w:t>
      </w:r>
      <w:r w:rsidR="00A01E1D">
        <w:rPr>
          <w:rFonts w:ascii="Times New Roman" w:hAnsi="Times New Roman" w:cs="Times New Roman"/>
          <w:sz w:val="24"/>
          <w:szCs w:val="24"/>
        </w:rPr>
        <w:t xml:space="preserve">pairs of traits using the package “corrplot” </w:t>
      </w:r>
      <w:r w:rsidR="00625E14">
        <w:rPr>
          <w:rFonts w:ascii="Times New Roman" w:hAnsi="Times New Roman" w:cs="Times New Roman"/>
          <w:sz w:val="24"/>
          <w:szCs w:val="24"/>
        </w:rPr>
        <w:fldChar w:fldCharType="begin"/>
      </w:r>
      <w:r w:rsidR="00625E14">
        <w:rPr>
          <w:rFonts w:ascii="Times New Roman" w:hAnsi="Times New Roman" w:cs="Times New Roman"/>
          <w:sz w:val="24"/>
          <w:szCs w:val="24"/>
        </w:rPr>
        <w:instrText xml:space="preserve"> ADDIN ZOTERO_ITEM CSL_CITATION {"citationID":"JBmE7wVj","properties":{"formattedCitation":"(Wei and Simko 2024)","plainCitation":"(Wei and Simko 2024)","noteIndex":0},"citationItems":[{"id":1198,"uris":["http://zotero.org/users/6631577/items/D8K2C7JQ"],"itemData":{"id":1198,"type":"software","title":"R package 'corrplot': Visualization of a Correlation Matrix","URL":"https://github.com/taiyun/corrplot","version":"0.95","author":[{"family":"Wei","given":"Taiyun"},{"family":"Simko","given":"Viliam"}],"issued":{"date-parts":[["2024"]]}}}],"schema":"https://github.com/citation-style-language/schema/raw/master/csl-citation.json"} </w:instrText>
      </w:r>
      <w:r w:rsidR="00625E14">
        <w:rPr>
          <w:rFonts w:ascii="Times New Roman" w:hAnsi="Times New Roman" w:cs="Times New Roman"/>
          <w:sz w:val="24"/>
          <w:szCs w:val="24"/>
        </w:rPr>
        <w:fldChar w:fldCharType="separate"/>
      </w:r>
      <w:r w:rsidR="00625E14" w:rsidRPr="00625E14">
        <w:rPr>
          <w:rFonts w:ascii="Times New Roman" w:hAnsi="Times New Roman" w:cs="Times New Roman"/>
          <w:sz w:val="24"/>
        </w:rPr>
        <w:t>(Wei and Simko 2024)</w:t>
      </w:r>
      <w:r w:rsidR="00625E14">
        <w:rPr>
          <w:rFonts w:ascii="Times New Roman" w:hAnsi="Times New Roman" w:cs="Times New Roman"/>
          <w:sz w:val="24"/>
          <w:szCs w:val="24"/>
        </w:rPr>
        <w:fldChar w:fldCharType="end"/>
      </w:r>
      <w:r w:rsidR="00A01E1D">
        <w:rPr>
          <w:rFonts w:ascii="Times New Roman" w:hAnsi="Times New Roman" w:cs="Times New Roman"/>
          <w:sz w:val="24"/>
          <w:szCs w:val="24"/>
        </w:rPr>
        <w:t xml:space="preserve">, we </w:t>
      </w:r>
      <w:r w:rsidR="000B367D">
        <w:rPr>
          <w:rFonts w:ascii="Times New Roman" w:hAnsi="Times New Roman" w:cs="Times New Roman"/>
          <w:sz w:val="24"/>
          <w:szCs w:val="24"/>
        </w:rPr>
        <w:t xml:space="preserve">determined </w:t>
      </w:r>
      <w:r w:rsidR="000B367D" w:rsidRPr="009A4F95">
        <w:rPr>
          <w:rFonts w:ascii="Times New Roman" w:hAnsi="Times New Roman" w:cs="Times New Roman"/>
          <w:sz w:val="24"/>
          <w:szCs w:val="24"/>
        </w:rPr>
        <w:t>that</w:t>
      </w:r>
      <w:r w:rsidR="005127C5" w:rsidRPr="009A4F95">
        <w:rPr>
          <w:rFonts w:ascii="Times New Roman" w:hAnsi="Times New Roman" w:cs="Times New Roman"/>
          <w:sz w:val="24"/>
          <w:szCs w:val="24"/>
        </w:rPr>
        <w:t xml:space="preserve"> </w:t>
      </w:r>
      <w:r w:rsidR="00F26976" w:rsidRPr="009A4F95">
        <w:rPr>
          <w:rFonts w:ascii="Times New Roman" w:hAnsi="Times New Roman" w:cs="Times New Roman"/>
          <w:sz w:val="24"/>
          <w:szCs w:val="24"/>
        </w:rPr>
        <w:t>eye</w:t>
      </w:r>
      <w:r w:rsidR="009A4F95">
        <w:rPr>
          <w:rFonts w:ascii="Times New Roman" w:hAnsi="Times New Roman" w:cs="Times New Roman"/>
          <w:sz w:val="24"/>
          <w:szCs w:val="24"/>
        </w:rPr>
        <w:t xml:space="preserve"> </w:t>
      </w:r>
      <w:r w:rsidR="00F26976" w:rsidRPr="009A4F95">
        <w:rPr>
          <w:rFonts w:ascii="Times New Roman" w:hAnsi="Times New Roman" w:cs="Times New Roman"/>
          <w:sz w:val="24"/>
          <w:szCs w:val="24"/>
        </w:rPr>
        <w:t>protrusion and</w:t>
      </w:r>
      <w:r w:rsidR="009A4F95" w:rsidRPr="009A4F95">
        <w:rPr>
          <w:rFonts w:ascii="Times New Roman" w:hAnsi="Times New Roman" w:cs="Times New Roman"/>
          <w:sz w:val="24"/>
          <w:szCs w:val="24"/>
        </w:rPr>
        <w:t xml:space="preserve"> </w:t>
      </w:r>
      <w:r w:rsidR="00F26976" w:rsidRPr="009A4F95">
        <w:rPr>
          <w:rFonts w:ascii="Times New Roman" w:hAnsi="Times New Roman" w:cs="Times New Roman"/>
          <w:sz w:val="24"/>
          <w:szCs w:val="24"/>
        </w:rPr>
        <w:t>eye</w:t>
      </w:r>
      <w:r w:rsidR="009A4F95">
        <w:rPr>
          <w:rFonts w:ascii="Times New Roman" w:hAnsi="Times New Roman" w:cs="Times New Roman"/>
          <w:sz w:val="24"/>
          <w:szCs w:val="24"/>
        </w:rPr>
        <w:t xml:space="preserve"> </w:t>
      </w:r>
      <w:r w:rsidR="00F26976" w:rsidRPr="009A4F95">
        <w:rPr>
          <w:rFonts w:ascii="Times New Roman" w:hAnsi="Times New Roman" w:cs="Times New Roman"/>
          <w:sz w:val="24"/>
          <w:szCs w:val="24"/>
        </w:rPr>
        <w:t>length were highly</w:t>
      </w:r>
      <w:r w:rsidR="00F26976">
        <w:rPr>
          <w:rFonts w:ascii="Times New Roman" w:hAnsi="Times New Roman" w:cs="Times New Roman"/>
          <w:sz w:val="24"/>
          <w:szCs w:val="24"/>
        </w:rPr>
        <w:t xml:space="preserve"> correlated (</w:t>
      </w:r>
      <w:r w:rsidR="00B17B7A">
        <w:rPr>
          <w:rFonts w:ascii="Times New Roman" w:hAnsi="Times New Roman" w:cs="Times New Roman"/>
          <w:sz w:val="24"/>
          <w:szCs w:val="24"/>
        </w:rPr>
        <w:t xml:space="preserve">r = </w:t>
      </w:r>
      <w:r w:rsidR="00DA0249">
        <w:rPr>
          <w:rFonts w:ascii="Times New Roman" w:hAnsi="Times New Roman" w:cs="Times New Roman"/>
          <w:sz w:val="24"/>
          <w:szCs w:val="24"/>
        </w:rPr>
        <w:t>0.87</w:t>
      </w:r>
      <w:r w:rsidR="004411CD">
        <w:rPr>
          <w:rFonts w:ascii="Times New Roman" w:hAnsi="Times New Roman" w:cs="Times New Roman"/>
          <w:sz w:val="24"/>
          <w:szCs w:val="24"/>
        </w:rPr>
        <w:t xml:space="preserve">) and that antenna length and rear leg length were highly correlated (r = </w:t>
      </w:r>
      <w:r w:rsidR="007559C2">
        <w:rPr>
          <w:rFonts w:ascii="Times New Roman" w:hAnsi="Times New Roman" w:cs="Times New Roman"/>
          <w:sz w:val="24"/>
          <w:szCs w:val="24"/>
        </w:rPr>
        <w:t>0.81</w:t>
      </w:r>
      <w:r w:rsidR="004411CD">
        <w:rPr>
          <w:rFonts w:ascii="Times New Roman" w:hAnsi="Times New Roman" w:cs="Times New Roman"/>
          <w:sz w:val="24"/>
          <w:szCs w:val="24"/>
        </w:rPr>
        <w:t>)</w:t>
      </w:r>
      <w:r w:rsidR="005B1951">
        <w:rPr>
          <w:rFonts w:ascii="Times New Roman" w:hAnsi="Times New Roman" w:cs="Times New Roman"/>
          <w:sz w:val="24"/>
          <w:szCs w:val="24"/>
        </w:rPr>
        <w:t>, even after standardization of each variable to body length</w:t>
      </w:r>
      <w:r w:rsidR="004411CD">
        <w:rPr>
          <w:rFonts w:ascii="Times New Roman" w:hAnsi="Times New Roman" w:cs="Times New Roman"/>
          <w:sz w:val="24"/>
          <w:szCs w:val="24"/>
        </w:rPr>
        <w:t>.</w:t>
      </w:r>
      <w:r w:rsidR="00B614BA">
        <w:rPr>
          <w:rFonts w:ascii="Times New Roman" w:hAnsi="Times New Roman" w:cs="Times New Roman"/>
          <w:sz w:val="24"/>
          <w:szCs w:val="24"/>
        </w:rPr>
        <w:t xml:space="preserve"> To address this, we replaced </w:t>
      </w:r>
      <w:r w:rsidR="00B614BA" w:rsidRPr="005B1951">
        <w:rPr>
          <w:rFonts w:ascii="Times New Roman" w:hAnsi="Times New Roman" w:cs="Times New Roman"/>
          <w:i/>
          <w:iCs/>
          <w:sz w:val="24"/>
          <w:szCs w:val="24"/>
        </w:rPr>
        <w:lastRenderedPageBreak/>
        <w:t>standardized</w:t>
      </w:r>
      <w:r w:rsidR="000B3117">
        <w:rPr>
          <w:rFonts w:ascii="Times New Roman" w:hAnsi="Times New Roman" w:cs="Times New Roman"/>
          <w:i/>
          <w:iCs/>
          <w:sz w:val="24"/>
          <w:szCs w:val="24"/>
        </w:rPr>
        <w:t xml:space="preserve"> </w:t>
      </w:r>
      <w:r w:rsidR="00B614BA" w:rsidRPr="005B1951">
        <w:rPr>
          <w:rFonts w:ascii="Times New Roman" w:hAnsi="Times New Roman" w:cs="Times New Roman"/>
          <w:i/>
          <w:iCs/>
          <w:sz w:val="24"/>
          <w:szCs w:val="24"/>
        </w:rPr>
        <w:t>eye</w:t>
      </w:r>
      <w:r w:rsidR="000B3117">
        <w:rPr>
          <w:rFonts w:ascii="Times New Roman" w:hAnsi="Times New Roman" w:cs="Times New Roman"/>
          <w:i/>
          <w:iCs/>
          <w:sz w:val="24"/>
          <w:szCs w:val="24"/>
        </w:rPr>
        <w:t xml:space="preserve"> </w:t>
      </w:r>
      <w:r w:rsidR="00B614BA" w:rsidRPr="005B1951">
        <w:rPr>
          <w:rFonts w:ascii="Times New Roman" w:hAnsi="Times New Roman" w:cs="Times New Roman"/>
          <w:i/>
          <w:iCs/>
          <w:sz w:val="24"/>
          <w:szCs w:val="24"/>
        </w:rPr>
        <w:t>protrusion</w:t>
      </w:r>
      <w:r w:rsidR="00B614BA">
        <w:rPr>
          <w:rFonts w:ascii="Times New Roman" w:hAnsi="Times New Roman" w:cs="Times New Roman"/>
          <w:sz w:val="24"/>
          <w:szCs w:val="24"/>
        </w:rPr>
        <w:t xml:space="preserve"> with </w:t>
      </w:r>
      <w:r w:rsidR="006C2797" w:rsidRPr="000B3117">
        <w:rPr>
          <w:rFonts w:ascii="Times New Roman" w:hAnsi="Times New Roman" w:cs="Times New Roman"/>
          <w:i/>
          <w:iCs/>
          <w:sz w:val="24"/>
          <w:szCs w:val="24"/>
        </w:rPr>
        <w:t>eye</w:t>
      </w:r>
      <w:r w:rsidR="000B3117" w:rsidRPr="000B3117">
        <w:rPr>
          <w:rFonts w:ascii="Times New Roman" w:hAnsi="Times New Roman" w:cs="Times New Roman"/>
          <w:i/>
          <w:iCs/>
          <w:sz w:val="24"/>
          <w:szCs w:val="24"/>
        </w:rPr>
        <w:t xml:space="preserve"> </w:t>
      </w:r>
      <w:r w:rsidR="006C2797" w:rsidRPr="000B3117">
        <w:rPr>
          <w:rFonts w:ascii="Times New Roman" w:hAnsi="Times New Roman" w:cs="Times New Roman"/>
          <w:i/>
          <w:iCs/>
          <w:sz w:val="24"/>
          <w:szCs w:val="24"/>
        </w:rPr>
        <w:t>protrusion</w:t>
      </w:r>
      <w:r w:rsidR="000B3117" w:rsidRPr="000B3117">
        <w:rPr>
          <w:rFonts w:ascii="Times New Roman" w:hAnsi="Times New Roman" w:cs="Times New Roman"/>
          <w:sz w:val="24"/>
          <w:szCs w:val="24"/>
        </w:rPr>
        <w:t>:</w:t>
      </w:r>
      <w:r w:rsidR="006C2797" w:rsidRPr="000B3117">
        <w:rPr>
          <w:rFonts w:ascii="Times New Roman" w:hAnsi="Times New Roman" w:cs="Times New Roman"/>
          <w:i/>
          <w:iCs/>
          <w:sz w:val="24"/>
          <w:szCs w:val="24"/>
        </w:rPr>
        <w:t>eye</w:t>
      </w:r>
      <w:r w:rsidR="000B3117">
        <w:rPr>
          <w:rFonts w:ascii="Times New Roman" w:hAnsi="Times New Roman" w:cs="Times New Roman"/>
          <w:i/>
          <w:iCs/>
          <w:sz w:val="24"/>
          <w:szCs w:val="24"/>
        </w:rPr>
        <w:t xml:space="preserve"> </w:t>
      </w:r>
      <w:r w:rsidR="006C2797" w:rsidRPr="00100FD6">
        <w:rPr>
          <w:rFonts w:ascii="Times New Roman" w:hAnsi="Times New Roman" w:cs="Times New Roman"/>
          <w:i/>
          <w:iCs/>
          <w:sz w:val="24"/>
          <w:szCs w:val="24"/>
        </w:rPr>
        <w:t>length ratio</w:t>
      </w:r>
      <w:r w:rsidR="006C2797">
        <w:rPr>
          <w:rFonts w:ascii="Times New Roman" w:hAnsi="Times New Roman" w:cs="Times New Roman"/>
          <w:sz w:val="24"/>
          <w:szCs w:val="24"/>
        </w:rPr>
        <w:t xml:space="preserve">, and we replaced </w:t>
      </w:r>
      <w:r w:rsidR="005127C5" w:rsidRPr="00100FD6">
        <w:rPr>
          <w:rFonts w:ascii="Times New Roman" w:hAnsi="Times New Roman" w:cs="Times New Roman"/>
          <w:i/>
          <w:iCs/>
          <w:sz w:val="24"/>
          <w:szCs w:val="24"/>
        </w:rPr>
        <w:t>standardized</w:t>
      </w:r>
      <w:r w:rsidR="000B3117">
        <w:rPr>
          <w:rFonts w:ascii="Times New Roman" w:hAnsi="Times New Roman" w:cs="Times New Roman"/>
          <w:i/>
          <w:iCs/>
          <w:sz w:val="24"/>
          <w:szCs w:val="24"/>
        </w:rPr>
        <w:t xml:space="preserve"> </w:t>
      </w:r>
      <w:r w:rsidR="005127C5" w:rsidRPr="00100FD6">
        <w:rPr>
          <w:rFonts w:ascii="Times New Roman" w:hAnsi="Times New Roman" w:cs="Times New Roman"/>
          <w:i/>
          <w:iCs/>
          <w:sz w:val="24"/>
          <w:szCs w:val="24"/>
        </w:rPr>
        <w:t>antenna</w:t>
      </w:r>
      <w:r w:rsidR="000B3117">
        <w:rPr>
          <w:rFonts w:ascii="Times New Roman" w:hAnsi="Times New Roman" w:cs="Times New Roman"/>
          <w:i/>
          <w:iCs/>
          <w:sz w:val="24"/>
          <w:szCs w:val="24"/>
        </w:rPr>
        <w:t xml:space="preserve"> </w:t>
      </w:r>
      <w:r w:rsidR="00100FD6" w:rsidRPr="00100FD6">
        <w:rPr>
          <w:rFonts w:ascii="Times New Roman" w:hAnsi="Times New Roman" w:cs="Times New Roman"/>
          <w:i/>
          <w:iCs/>
          <w:sz w:val="24"/>
          <w:szCs w:val="24"/>
        </w:rPr>
        <w:t>length</w:t>
      </w:r>
      <w:r w:rsidR="00100FD6">
        <w:rPr>
          <w:rFonts w:ascii="Times New Roman" w:hAnsi="Times New Roman" w:cs="Times New Roman"/>
          <w:sz w:val="24"/>
          <w:szCs w:val="24"/>
        </w:rPr>
        <w:t xml:space="preserve"> with </w:t>
      </w:r>
      <w:r w:rsidR="00100FD6" w:rsidRPr="000B3117">
        <w:rPr>
          <w:rFonts w:ascii="Times New Roman" w:hAnsi="Times New Roman" w:cs="Times New Roman"/>
          <w:i/>
          <w:iCs/>
          <w:sz w:val="24"/>
          <w:szCs w:val="24"/>
        </w:rPr>
        <w:t>antenna</w:t>
      </w:r>
      <w:r w:rsidR="000B3117" w:rsidRPr="000B3117">
        <w:rPr>
          <w:rFonts w:ascii="Times New Roman" w:hAnsi="Times New Roman" w:cs="Times New Roman"/>
          <w:i/>
          <w:iCs/>
          <w:sz w:val="24"/>
          <w:szCs w:val="24"/>
        </w:rPr>
        <w:t xml:space="preserve"> </w:t>
      </w:r>
      <w:r w:rsidR="00100FD6" w:rsidRPr="000B3117">
        <w:rPr>
          <w:rFonts w:ascii="Times New Roman" w:hAnsi="Times New Roman" w:cs="Times New Roman"/>
          <w:i/>
          <w:iCs/>
          <w:sz w:val="24"/>
          <w:szCs w:val="24"/>
        </w:rPr>
        <w:t>length</w:t>
      </w:r>
      <w:r w:rsidR="000B3117" w:rsidRPr="000B3117">
        <w:rPr>
          <w:rFonts w:ascii="Times New Roman" w:hAnsi="Times New Roman" w:cs="Times New Roman"/>
          <w:sz w:val="24"/>
          <w:szCs w:val="24"/>
        </w:rPr>
        <w:t>:</w:t>
      </w:r>
      <w:r w:rsidR="00100FD6" w:rsidRPr="000B3117">
        <w:rPr>
          <w:rFonts w:ascii="Times New Roman" w:hAnsi="Times New Roman" w:cs="Times New Roman"/>
          <w:i/>
          <w:iCs/>
          <w:sz w:val="24"/>
          <w:szCs w:val="24"/>
        </w:rPr>
        <w:t>rear</w:t>
      </w:r>
      <w:r w:rsidR="000B3117" w:rsidRPr="000B3117">
        <w:rPr>
          <w:rFonts w:ascii="Times New Roman" w:hAnsi="Times New Roman" w:cs="Times New Roman"/>
          <w:i/>
          <w:iCs/>
          <w:sz w:val="24"/>
          <w:szCs w:val="24"/>
        </w:rPr>
        <w:t xml:space="preserve"> </w:t>
      </w:r>
      <w:r w:rsidR="00100FD6" w:rsidRPr="000B3117">
        <w:rPr>
          <w:rFonts w:ascii="Times New Roman" w:hAnsi="Times New Roman" w:cs="Times New Roman"/>
          <w:i/>
          <w:iCs/>
          <w:sz w:val="24"/>
          <w:szCs w:val="24"/>
        </w:rPr>
        <w:t>leg</w:t>
      </w:r>
      <w:r w:rsidR="000B3117">
        <w:rPr>
          <w:rFonts w:ascii="Times New Roman" w:hAnsi="Times New Roman" w:cs="Times New Roman"/>
          <w:i/>
          <w:iCs/>
          <w:sz w:val="24"/>
          <w:szCs w:val="24"/>
        </w:rPr>
        <w:t xml:space="preserve"> </w:t>
      </w:r>
      <w:r w:rsidR="00100FD6" w:rsidRPr="00100FD6">
        <w:rPr>
          <w:rFonts w:ascii="Times New Roman" w:hAnsi="Times New Roman" w:cs="Times New Roman"/>
          <w:i/>
          <w:iCs/>
          <w:sz w:val="24"/>
          <w:szCs w:val="24"/>
        </w:rPr>
        <w:t>length ratio</w:t>
      </w:r>
      <w:r w:rsidR="00100FD6">
        <w:rPr>
          <w:rFonts w:ascii="Times New Roman" w:hAnsi="Times New Roman" w:cs="Times New Roman"/>
          <w:sz w:val="24"/>
          <w:szCs w:val="24"/>
        </w:rPr>
        <w:t xml:space="preserve">. </w:t>
      </w:r>
      <w:r w:rsidR="00F17176">
        <w:rPr>
          <w:rFonts w:ascii="Times New Roman" w:hAnsi="Times New Roman" w:cs="Times New Roman"/>
          <w:sz w:val="24"/>
          <w:szCs w:val="24"/>
        </w:rPr>
        <w:t>Th</w:t>
      </w:r>
      <w:r w:rsidR="004E74AF">
        <w:rPr>
          <w:rFonts w:ascii="Times New Roman" w:hAnsi="Times New Roman" w:cs="Times New Roman"/>
          <w:sz w:val="24"/>
          <w:szCs w:val="24"/>
        </w:rPr>
        <w:t>ese</w:t>
      </w:r>
      <w:r w:rsidR="00F17176">
        <w:rPr>
          <w:rFonts w:ascii="Times New Roman" w:hAnsi="Times New Roman" w:cs="Times New Roman"/>
          <w:sz w:val="24"/>
          <w:szCs w:val="24"/>
        </w:rPr>
        <w:t xml:space="preserve"> change</w:t>
      </w:r>
      <w:r w:rsidR="004E74AF">
        <w:rPr>
          <w:rFonts w:ascii="Times New Roman" w:hAnsi="Times New Roman" w:cs="Times New Roman"/>
          <w:sz w:val="24"/>
          <w:szCs w:val="24"/>
        </w:rPr>
        <w:t>s</w:t>
      </w:r>
      <w:r w:rsidR="00F17176">
        <w:rPr>
          <w:rFonts w:ascii="Times New Roman" w:hAnsi="Times New Roman" w:cs="Times New Roman"/>
          <w:sz w:val="24"/>
          <w:szCs w:val="24"/>
        </w:rPr>
        <w:t xml:space="preserve"> resulted in a set of traits with correlation coefficients </w:t>
      </w:r>
      <w:r w:rsidR="000034C9" w:rsidRPr="000034C9">
        <w:rPr>
          <w:rFonts w:ascii="Times New Roman" w:hAnsi="Times New Roman" w:cs="Times New Roman"/>
          <w:sz w:val="24"/>
          <w:szCs w:val="24"/>
        </w:rPr>
        <w:t>≤</w:t>
      </w:r>
      <w:r w:rsidR="00F17176">
        <w:rPr>
          <w:rFonts w:ascii="Times New Roman" w:hAnsi="Times New Roman" w:cs="Times New Roman"/>
          <w:sz w:val="24"/>
          <w:szCs w:val="24"/>
        </w:rPr>
        <w:t xml:space="preserve"> 0.</w:t>
      </w:r>
      <w:r w:rsidR="00E75468">
        <w:rPr>
          <w:rFonts w:ascii="Times New Roman" w:hAnsi="Times New Roman" w:cs="Times New Roman"/>
          <w:sz w:val="24"/>
          <w:szCs w:val="24"/>
        </w:rPr>
        <w:t>51</w:t>
      </w:r>
      <w:r w:rsidR="00F17176">
        <w:rPr>
          <w:rFonts w:ascii="Times New Roman" w:hAnsi="Times New Roman" w:cs="Times New Roman"/>
          <w:sz w:val="24"/>
          <w:szCs w:val="24"/>
        </w:rPr>
        <w:t xml:space="preserve"> between pairs. </w:t>
      </w:r>
      <w:r w:rsidR="00ED5879" w:rsidRPr="00101A72">
        <w:rPr>
          <w:rFonts w:ascii="Times New Roman" w:hAnsi="Times New Roman" w:cs="Times New Roman"/>
          <w:sz w:val="24"/>
          <w:szCs w:val="24"/>
        </w:rPr>
        <w:t>Trait measurements were averaged across individuals</w:t>
      </w:r>
      <w:r w:rsidR="00294057">
        <w:rPr>
          <w:rFonts w:ascii="Times New Roman" w:hAnsi="Times New Roman" w:cs="Times New Roman"/>
          <w:sz w:val="24"/>
          <w:szCs w:val="24"/>
        </w:rPr>
        <w:t xml:space="preserve"> of a species</w:t>
      </w:r>
      <w:r w:rsidR="00ED5879" w:rsidRPr="00101A72">
        <w:rPr>
          <w:rFonts w:ascii="Times New Roman" w:hAnsi="Times New Roman" w:cs="Times New Roman"/>
          <w:sz w:val="24"/>
          <w:szCs w:val="24"/>
        </w:rPr>
        <w:t xml:space="preserve"> to calculate species-specific means.</w:t>
      </w:r>
      <w:r w:rsidR="0027078A">
        <w:rPr>
          <w:rFonts w:ascii="Times New Roman" w:hAnsi="Times New Roman" w:cs="Times New Roman"/>
          <w:sz w:val="24"/>
          <w:szCs w:val="24"/>
        </w:rPr>
        <w:t xml:space="preserve"> </w:t>
      </w:r>
      <w:r w:rsidR="00474399">
        <w:rPr>
          <w:rFonts w:ascii="Times New Roman" w:hAnsi="Times New Roman" w:cs="Times New Roman"/>
          <w:sz w:val="24"/>
          <w:szCs w:val="24"/>
        </w:rPr>
        <w:t xml:space="preserve">To </w:t>
      </w:r>
      <w:r w:rsidR="00504032">
        <w:rPr>
          <w:rFonts w:ascii="Times New Roman" w:hAnsi="Times New Roman" w:cs="Times New Roman"/>
          <w:sz w:val="24"/>
          <w:szCs w:val="24"/>
        </w:rPr>
        <w:t xml:space="preserve">address any </w:t>
      </w:r>
      <w:r w:rsidR="0027078A">
        <w:rPr>
          <w:rFonts w:ascii="Times New Roman" w:hAnsi="Times New Roman" w:cs="Times New Roman"/>
          <w:sz w:val="24"/>
          <w:szCs w:val="24"/>
        </w:rPr>
        <w:t xml:space="preserve">remaining </w:t>
      </w:r>
      <w:r w:rsidR="00504032">
        <w:rPr>
          <w:rFonts w:ascii="Times New Roman" w:hAnsi="Times New Roman" w:cs="Times New Roman"/>
          <w:sz w:val="24"/>
          <w:szCs w:val="24"/>
        </w:rPr>
        <w:t xml:space="preserve">collinearity </w:t>
      </w:r>
      <w:r w:rsidR="0027078A">
        <w:rPr>
          <w:rFonts w:ascii="Times New Roman" w:hAnsi="Times New Roman" w:cs="Times New Roman"/>
          <w:sz w:val="24"/>
          <w:szCs w:val="24"/>
        </w:rPr>
        <w:t xml:space="preserve">within the </w:t>
      </w:r>
      <w:r w:rsidR="00852A99">
        <w:rPr>
          <w:rFonts w:ascii="Times New Roman" w:hAnsi="Times New Roman" w:cs="Times New Roman"/>
          <w:sz w:val="24"/>
          <w:szCs w:val="24"/>
        </w:rPr>
        <w:t xml:space="preserve">numerical </w:t>
      </w:r>
      <w:r w:rsidR="00504032">
        <w:rPr>
          <w:rFonts w:ascii="Times New Roman" w:hAnsi="Times New Roman" w:cs="Times New Roman"/>
          <w:sz w:val="24"/>
          <w:szCs w:val="24"/>
        </w:rPr>
        <w:t>traits</w:t>
      </w:r>
      <w:r w:rsidR="00E31BAD">
        <w:rPr>
          <w:rFonts w:ascii="Times New Roman" w:hAnsi="Times New Roman" w:cs="Times New Roman"/>
          <w:sz w:val="24"/>
          <w:szCs w:val="24"/>
        </w:rPr>
        <w:t>, we performed a principal components analysis</w:t>
      </w:r>
      <w:r w:rsidR="00CF5FA9">
        <w:rPr>
          <w:rFonts w:ascii="Times New Roman" w:hAnsi="Times New Roman" w:cs="Times New Roman"/>
          <w:sz w:val="24"/>
          <w:szCs w:val="24"/>
        </w:rPr>
        <w:t xml:space="preserve"> (PCA)</w:t>
      </w:r>
      <w:r w:rsidR="000A0451">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{"citationID":"Jo00otXy","properties":{"formattedCitation":"(Swenson 2014)","plainCitation":"(Swenson 2014)","noteIndex":0},"citationItems":[{"id":1147,"uris":["http://zotero.org/groups/5154252/items/D5K8ZXSG"],"itemData":{"id":1147,"type":"book","collection-title":"Use R!","event-place":"New York, NY","ISBN":"978-1-4614-9541-3","language":"en","license":"https://www.springernature.com/gp/researchers/text-and-data-mining","note":"DOI: 10.1007/978-1-4614-9542-0","publisher":"Springer New York","publisher-place":"New York, NY","source":"DOI.org (Crossref)","title":"Functional and Phylogenetic Ecology in R","URL":"https://link.springer.com/10.1007/978-1-4614-9542-0","author":[{"family":"Swenson","given":"Nathan G."}],"accessed":{"date-parts":[["2025",3,7]]},"issued":{"date-parts":[["2014"]]}}}],"schema":"https://github.com/citation-style-language/schema/raw/master/csl-citation.json"}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(Swenson 2014)</w:t>
      </w:r>
      <w:r w:rsidR="00E3022C">
        <w:rPr>
          <w:rFonts w:ascii="Times New Roman" w:hAnsi="Times New Roman" w:cs="Times New Roman"/>
          <w:sz w:val="24"/>
          <w:szCs w:val="24"/>
        </w:rPr>
        <w:fldChar w:fldCharType="end"/>
      </w:r>
      <w:commentRangeStart w:id="15"/>
      <w:r w:rsidR="00D26611">
        <w:rPr>
          <w:rFonts w:ascii="Times New Roman" w:hAnsi="Times New Roman" w:cs="Times New Roman"/>
          <w:sz w:val="24"/>
          <w:szCs w:val="24"/>
        </w:rPr>
        <w:t>.</w:t>
      </w:r>
      <w:commentRangeEnd w:id="15"/>
      <w:r w:rsidR="001357E3">
        <w:rPr>
          <w:rStyle w:val="CommentReference"/>
        </w:rPr>
        <w:commentReference w:id="15"/>
      </w:r>
      <w:r w:rsidR="00D26611">
        <w:rPr>
          <w:rFonts w:ascii="Times New Roman" w:hAnsi="Times New Roman" w:cs="Times New Roman"/>
          <w:sz w:val="24"/>
          <w:szCs w:val="24"/>
        </w:rPr>
        <w:t xml:space="preserve"> We</w:t>
      </w:r>
      <w:r w:rsidR="00DB0557">
        <w:rPr>
          <w:rFonts w:ascii="Times New Roman" w:hAnsi="Times New Roman" w:cs="Times New Roman"/>
          <w:sz w:val="24"/>
          <w:szCs w:val="24"/>
        </w:rPr>
        <w:t xml:space="preserve"> </w:t>
      </w:r>
      <w:r w:rsidR="00FE1BC4">
        <w:rPr>
          <w:rFonts w:ascii="Times New Roman" w:hAnsi="Times New Roman" w:cs="Times New Roman"/>
          <w:sz w:val="24"/>
          <w:szCs w:val="24"/>
        </w:rPr>
        <w:t>centered</w:t>
      </w:r>
      <w:r w:rsidR="00DB0557">
        <w:rPr>
          <w:rFonts w:ascii="Times New Roman" w:hAnsi="Times New Roman" w:cs="Times New Roman"/>
          <w:sz w:val="24"/>
          <w:szCs w:val="24"/>
        </w:rPr>
        <w:t xml:space="preserve"> </w:t>
      </w:r>
      <w:r w:rsidR="00852A99">
        <w:rPr>
          <w:rFonts w:ascii="Times New Roman" w:hAnsi="Times New Roman" w:cs="Times New Roman"/>
          <w:sz w:val="24"/>
          <w:szCs w:val="24"/>
        </w:rPr>
        <w:t xml:space="preserve">each </w:t>
      </w:r>
      <w:r w:rsidR="00AE7B2B">
        <w:rPr>
          <w:rFonts w:ascii="Times New Roman" w:hAnsi="Times New Roman" w:cs="Times New Roman"/>
          <w:sz w:val="24"/>
          <w:szCs w:val="24"/>
        </w:rPr>
        <w:t>continuous</w:t>
      </w:r>
      <w:r w:rsidR="00852A99">
        <w:rPr>
          <w:rFonts w:ascii="Times New Roman" w:hAnsi="Times New Roman" w:cs="Times New Roman"/>
          <w:sz w:val="24"/>
          <w:szCs w:val="24"/>
        </w:rPr>
        <w:t xml:space="preserve"> trait to a mean of 0</w:t>
      </w:r>
      <w:r w:rsidR="0066172A">
        <w:rPr>
          <w:rFonts w:ascii="Times New Roman" w:hAnsi="Times New Roman" w:cs="Times New Roman"/>
          <w:sz w:val="24"/>
          <w:szCs w:val="24"/>
        </w:rPr>
        <w:t>,</w:t>
      </w:r>
      <w:r w:rsidR="00852A99">
        <w:rPr>
          <w:rFonts w:ascii="Times New Roman" w:hAnsi="Times New Roman" w:cs="Times New Roman"/>
          <w:sz w:val="24"/>
          <w:szCs w:val="24"/>
        </w:rPr>
        <w:t xml:space="preserve"> </w:t>
      </w:r>
      <w:r w:rsidR="00FE1BC4">
        <w:rPr>
          <w:rFonts w:ascii="Times New Roman" w:hAnsi="Times New Roman" w:cs="Times New Roman"/>
          <w:sz w:val="24"/>
          <w:szCs w:val="24"/>
        </w:rPr>
        <w:t xml:space="preserve">scaled </w:t>
      </w:r>
      <w:r w:rsidR="009505EA">
        <w:rPr>
          <w:rFonts w:ascii="Times New Roman" w:hAnsi="Times New Roman" w:cs="Times New Roman"/>
          <w:sz w:val="24"/>
          <w:szCs w:val="24"/>
        </w:rPr>
        <w:t xml:space="preserve">to a </w:t>
      </w:r>
      <w:r w:rsidR="00852A99">
        <w:rPr>
          <w:rFonts w:ascii="Times New Roman" w:hAnsi="Times New Roman" w:cs="Times New Roman"/>
          <w:sz w:val="24"/>
          <w:szCs w:val="24"/>
        </w:rPr>
        <w:t>variance of 1</w:t>
      </w:r>
      <w:r w:rsidR="0066172A">
        <w:rPr>
          <w:rFonts w:ascii="Times New Roman" w:hAnsi="Times New Roman" w:cs="Times New Roman"/>
          <w:sz w:val="24"/>
          <w:szCs w:val="24"/>
        </w:rPr>
        <w:t>,</w:t>
      </w:r>
      <w:r w:rsidR="000558EB">
        <w:rPr>
          <w:rFonts w:ascii="Times New Roman" w:hAnsi="Times New Roman" w:cs="Times New Roman"/>
          <w:sz w:val="24"/>
          <w:szCs w:val="24"/>
        </w:rPr>
        <w:t xml:space="preserve"> </w:t>
      </w:r>
      <w:r w:rsidR="0066172A">
        <w:rPr>
          <w:rFonts w:ascii="Times New Roman" w:hAnsi="Times New Roman" w:cs="Times New Roman"/>
          <w:sz w:val="24"/>
          <w:szCs w:val="24"/>
        </w:rPr>
        <w:t>and</w:t>
      </w:r>
      <w:r w:rsidR="000558EB">
        <w:rPr>
          <w:rFonts w:ascii="Times New Roman" w:hAnsi="Times New Roman" w:cs="Times New Roman"/>
          <w:sz w:val="24"/>
          <w:szCs w:val="24"/>
        </w:rPr>
        <w:t xml:space="preserve"> </w:t>
      </w:r>
      <w:r w:rsidR="0066172A">
        <w:rPr>
          <w:rFonts w:ascii="Times New Roman" w:hAnsi="Times New Roman" w:cs="Times New Roman"/>
          <w:sz w:val="24"/>
          <w:szCs w:val="24"/>
        </w:rPr>
        <w:t>ran</w:t>
      </w:r>
      <w:r w:rsidR="000558EB">
        <w:rPr>
          <w:rFonts w:ascii="Times New Roman" w:hAnsi="Times New Roman" w:cs="Times New Roman"/>
          <w:sz w:val="24"/>
          <w:szCs w:val="24"/>
        </w:rPr>
        <w:t xml:space="preserve"> the </w:t>
      </w:r>
      <w:r w:rsidR="009505EA">
        <w:rPr>
          <w:rFonts w:ascii="Times New Roman" w:hAnsi="Times New Roman" w:cs="Times New Roman"/>
          <w:sz w:val="24"/>
          <w:szCs w:val="24"/>
        </w:rPr>
        <w:t xml:space="preserve">PCA using the </w:t>
      </w:r>
      <w:r w:rsidR="000558EB">
        <w:rPr>
          <w:rFonts w:ascii="Times New Roman" w:hAnsi="Times New Roman" w:cs="Times New Roman"/>
          <w:sz w:val="24"/>
          <w:szCs w:val="24"/>
        </w:rPr>
        <w:t xml:space="preserve">function “prcomp” in the </w:t>
      </w:r>
      <w:r w:rsidR="009505EA">
        <w:rPr>
          <w:rFonts w:ascii="Times New Roman" w:hAnsi="Times New Roman" w:cs="Times New Roman"/>
          <w:sz w:val="24"/>
          <w:szCs w:val="24"/>
        </w:rPr>
        <w:t xml:space="preserve">R package “stats” </w:t>
      </w:r>
      <w:r w:rsidR="009505EA">
        <w:rPr>
          <w:rFonts w:ascii="Times New Roman" w:hAnsi="Times New Roman" w:cs="Times New Roman"/>
          <w:sz w:val="24"/>
          <w:szCs w:val="24"/>
        </w:rPr>
        <w:fldChar w:fldCharType="begin"/>
      </w:r>
      <w:r w:rsidR="009505EA">
        <w:rPr>
          <w:rFonts w:ascii="Times New Roman" w:hAnsi="Times New Roman" w:cs="Times New Roman"/>
          <w:sz w:val="24"/>
          <w:szCs w:val="24"/>
        </w:rPr>
        <w:instrText xml:space="preserve"> ADDIN ZOTERO_ITEM CSL_CITATION {"citationID":"jJk9QwGY","properties":{"formattedCitation":"(R Core Team 2024)","plainCitation":"(R Core Team 2024)","noteIndex":0},"citationItems":[{"id":1020,"uris":["http://zotero.org/users/6631577/items/DVQDLUHM"],"itemData":{"id":1020,"type":"software","event-place":"Vienna,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rsidR="009505EA">
        <w:rPr>
          <w:rFonts w:ascii="Times New Roman" w:hAnsi="Times New Roman" w:cs="Times New Roman"/>
          <w:sz w:val="24"/>
          <w:szCs w:val="24"/>
        </w:rPr>
        <w:fldChar w:fldCharType="separate"/>
      </w:r>
      <w:r w:rsidR="009505EA" w:rsidRPr="009505EA">
        <w:rPr>
          <w:rFonts w:ascii="Times New Roman" w:hAnsi="Times New Roman" w:cs="Times New Roman"/>
          <w:sz w:val="24"/>
        </w:rPr>
        <w:t>(R Core Team 2024)</w:t>
      </w:r>
      <w:r w:rsidR="009505EA">
        <w:rPr>
          <w:rFonts w:ascii="Times New Roman" w:hAnsi="Times New Roman" w:cs="Times New Roman"/>
          <w:sz w:val="24"/>
          <w:szCs w:val="24"/>
        </w:rPr>
        <w:fldChar w:fldCharType="end"/>
      </w:r>
      <w:r w:rsidR="0066172A">
        <w:rPr>
          <w:rFonts w:ascii="Times New Roman" w:hAnsi="Times New Roman" w:cs="Times New Roman"/>
          <w:sz w:val="24"/>
          <w:szCs w:val="24"/>
        </w:rPr>
        <w:t>.</w:t>
      </w:r>
      <w:r w:rsidR="00CC6985">
        <w:rPr>
          <w:rFonts w:ascii="Times New Roman" w:hAnsi="Times New Roman" w:cs="Times New Roman"/>
          <w:sz w:val="24"/>
          <w:szCs w:val="24"/>
        </w:rPr>
        <w:t xml:space="preserve"> </w:t>
      </w:r>
      <w:r w:rsidR="00F51F9A">
        <w:rPr>
          <w:rFonts w:ascii="Times New Roman" w:hAnsi="Times New Roman" w:cs="Times New Roman"/>
          <w:sz w:val="24"/>
          <w:szCs w:val="24"/>
        </w:rPr>
        <w:t xml:space="preserve">We </w:t>
      </w:r>
      <w:r w:rsidR="00090DAC">
        <w:rPr>
          <w:rFonts w:ascii="Times New Roman" w:hAnsi="Times New Roman" w:cs="Times New Roman"/>
          <w:sz w:val="24"/>
          <w:szCs w:val="24"/>
        </w:rPr>
        <w:t>removed</w:t>
      </w:r>
      <w:r w:rsidR="00F51F9A">
        <w:rPr>
          <w:rFonts w:ascii="Times New Roman" w:hAnsi="Times New Roman" w:cs="Times New Roman"/>
          <w:sz w:val="24"/>
          <w:szCs w:val="24"/>
        </w:rPr>
        <w:t xml:space="preserve"> </w:t>
      </w:r>
      <w:r w:rsidR="00A877B6">
        <w:rPr>
          <w:rFonts w:ascii="Times New Roman" w:hAnsi="Times New Roman" w:cs="Times New Roman"/>
          <w:sz w:val="24"/>
          <w:szCs w:val="24"/>
        </w:rPr>
        <w:t xml:space="preserve">the species </w:t>
      </w:r>
      <w:r w:rsidR="00A877B6" w:rsidRPr="00A877B6">
        <w:rPr>
          <w:rFonts w:ascii="Times New Roman" w:hAnsi="Times New Roman" w:cs="Times New Roman"/>
          <w:i/>
          <w:iCs/>
          <w:sz w:val="24"/>
          <w:szCs w:val="24"/>
        </w:rPr>
        <w:t>Notiophilus</w:t>
      </w:r>
      <w:r w:rsidR="00A877B6" w:rsidRPr="00A877B6">
        <w:rPr>
          <w:rFonts w:ascii="Times New Roman" w:hAnsi="Times New Roman" w:cs="Times New Roman"/>
          <w:i/>
          <w:iCs/>
          <w:sz w:val="24"/>
          <w:szCs w:val="24"/>
        </w:rPr>
        <w:t xml:space="preserve"> </w:t>
      </w:r>
      <w:r w:rsidR="00A877B6" w:rsidRPr="00A877B6">
        <w:rPr>
          <w:rFonts w:ascii="Times New Roman" w:hAnsi="Times New Roman" w:cs="Times New Roman"/>
          <w:i/>
          <w:iCs/>
          <w:sz w:val="24"/>
          <w:szCs w:val="24"/>
        </w:rPr>
        <w:t>aeneus</w:t>
      </w:r>
      <w:r w:rsidR="002303F1">
        <w:rPr>
          <w:rFonts w:ascii="Times New Roman" w:hAnsi="Times New Roman" w:cs="Times New Roman"/>
          <w:sz w:val="24"/>
          <w:szCs w:val="24"/>
        </w:rPr>
        <w:t xml:space="preserve"> </w:t>
      </w:r>
      <w:r w:rsidR="00AF3721" w:rsidRPr="00AF3721">
        <w:rPr>
          <w:rFonts w:ascii="Times New Roman" w:hAnsi="Times New Roman" w:cs="Times New Roman"/>
          <w:sz w:val="24"/>
          <w:szCs w:val="24"/>
        </w:rPr>
        <w:t>(Herbst, 1806)</w:t>
      </w:r>
      <w:r w:rsidR="00AF3721">
        <w:rPr>
          <w:rFonts w:ascii="Times New Roman" w:hAnsi="Times New Roman" w:cs="Times New Roman"/>
          <w:sz w:val="24"/>
          <w:szCs w:val="24"/>
        </w:rPr>
        <w:t xml:space="preserve"> </w:t>
      </w:r>
      <w:r w:rsidR="002303F1">
        <w:rPr>
          <w:rFonts w:ascii="Times New Roman" w:hAnsi="Times New Roman" w:cs="Times New Roman"/>
          <w:sz w:val="24"/>
          <w:szCs w:val="24"/>
        </w:rPr>
        <w:t xml:space="preserve">from </w:t>
      </w:r>
      <w:r w:rsidR="00090DAC">
        <w:rPr>
          <w:rFonts w:ascii="Times New Roman" w:hAnsi="Times New Roman" w:cs="Times New Roman"/>
          <w:sz w:val="24"/>
          <w:szCs w:val="24"/>
        </w:rPr>
        <w:t>the PCA analysis</w:t>
      </w:r>
      <w:r w:rsidR="002303F1">
        <w:rPr>
          <w:rFonts w:ascii="Times New Roman" w:hAnsi="Times New Roman" w:cs="Times New Roman"/>
          <w:sz w:val="24"/>
          <w:szCs w:val="24"/>
        </w:rPr>
        <w:t xml:space="preserve"> because </w:t>
      </w:r>
      <w:r w:rsidR="00AF3721">
        <w:rPr>
          <w:rFonts w:ascii="Times New Roman" w:hAnsi="Times New Roman" w:cs="Times New Roman"/>
          <w:sz w:val="24"/>
          <w:szCs w:val="24"/>
        </w:rPr>
        <w:t>inclusion of this</w:t>
      </w:r>
      <w:r w:rsidR="006E6F36">
        <w:rPr>
          <w:rFonts w:ascii="Times New Roman" w:hAnsi="Times New Roman" w:cs="Times New Roman"/>
          <w:sz w:val="24"/>
          <w:szCs w:val="24"/>
        </w:rPr>
        <w:t xml:space="preserve"> rare species (</w:t>
      </w:r>
      <w:r w:rsidR="005F5378">
        <w:rPr>
          <w:rFonts w:ascii="Times New Roman" w:hAnsi="Times New Roman" w:cs="Times New Roman"/>
          <w:sz w:val="24"/>
          <w:szCs w:val="24"/>
        </w:rPr>
        <w:t>3 individuals total collected)</w:t>
      </w:r>
      <w:r w:rsidR="006E0EDA">
        <w:rPr>
          <w:rFonts w:ascii="Times New Roman" w:hAnsi="Times New Roman" w:cs="Times New Roman"/>
          <w:sz w:val="24"/>
          <w:szCs w:val="24"/>
        </w:rPr>
        <w:t xml:space="preserve"> </w:t>
      </w:r>
      <w:r w:rsidR="00AF3721">
        <w:rPr>
          <w:rFonts w:ascii="Times New Roman" w:hAnsi="Times New Roman" w:cs="Times New Roman"/>
          <w:sz w:val="24"/>
          <w:szCs w:val="24"/>
        </w:rPr>
        <w:t xml:space="preserve">noticeably changed the PC axes </w:t>
      </w:r>
      <w:r w:rsidR="00AF3721">
        <w:rPr>
          <w:rFonts w:ascii="Times New Roman" w:hAnsi="Times New Roman" w:cs="Times New Roman"/>
          <w:sz w:val="24"/>
          <w:szCs w:val="24"/>
        </w:rPr>
        <w:t>(</w:t>
      </w:r>
      <w:r w:rsidR="005A6C40">
        <w:rPr>
          <w:rFonts w:ascii="Times New Roman" w:hAnsi="Times New Roman" w:cs="Times New Roman"/>
          <w:sz w:val="24"/>
          <w:szCs w:val="24"/>
        </w:rPr>
        <w:t xml:space="preserve">Table S1, </w:t>
      </w:r>
      <w:r w:rsidR="00AF3721">
        <w:rPr>
          <w:rFonts w:ascii="Times New Roman" w:hAnsi="Times New Roman" w:cs="Times New Roman"/>
          <w:sz w:val="24"/>
          <w:szCs w:val="24"/>
        </w:rPr>
        <w:t>Supplementary Information).</w:t>
      </w:r>
      <w:r w:rsidR="00F521BC">
        <w:rPr>
          <w:rFonts w:ascii="Times New Roman" w:hAnsi="Times New Roman" w:cs="Times New Roman"/>
          <w:sz w:val="24"/>
          <w:szCs w:val="24"/>
        </w:rPr>
        <w:t xml:space="preserve"> </w:t>
      </w:r>
      <w:r w:rsidR="00AD52E3">
        <w:rPr>
          <w:rFonts w:ascii="Times New Roman" w:hAnsi="Times New Roman" w:cs="Times New Roman"/>
          <w:sz w:val="24"/>
          <w:szCs w:val="24"/>
        </w:rPr>
        <w:t xml:space="preserve">After running the PCA, we added </w:t>
      </w:r>
      <w:r w:rsidR="00AD52E3" w:rsidRPr="00880811">
        <w:rPr>
          <w:rFonts w:ascii="Times New Roman" w:hAnsi="Times New Roman" w:cs="Times New Roman"/>
          <w:i/>
          <w:iCs/>
          <w:sz w:val="24"/>
          <w:szCs w:val="24"/>
        </w:rPr>
        <w:t xml:space="preserve">Notiophilus </w:t>
      </w:r>
      <w:r w:rsidR="00AD52E3">
        <w:rPr>
          <w:rFonts w:ascii="Times New Roman" w:hAnsi="Times New Roman" w:cs="Times New Roman"/>
          <w:sz w:val="24"/>
          <w:szCs w:val="24"/>
        </w:rPr>
        <w:t xml:space="preserve">back into the analysis by projecting </w:t>
      </w:r>
      <w:r w:rsidR="00880811">
        <w:rPr>
          <w:rFonts w:ascii="Times New Roman" w:hAnsi="Times New Roman" w:cs="Times New Roman"/>
          <w:sz w:val="24"/>
          <w:szCs w:val="24"/>
        </w:rPr>
        <w:t>its</w:t>
      </w:r>
      <w:r w:rsidR="001E1C1A">
        <w:rPr>
          <w:rFonts w:ascii="Times New Roman" w:hAnsi="Times New Roman" w:cs="Times New Roman"/>
          <w:sz w:val="24"/>
          <w:szCs w:val="24"/>
        </w:rPr>
        <w:t xml:space="preserve"> centered and scaled</w:t>
      </w:r>
      <w:r w:rsidR="00880811">
        <w:rPr>
          <w:rFonts w:ascii="Times New Roman" w:hAnsi="Times New Roman" w:cs="Times New Roman"/>
          <w:sz w:val="24"/>
          <w:szCs w:val="24"/>
        </w:rPr>
        <w:t xml:space="preserve"> trait data onto the PC axes. </w:t>
      </w:r>
      <w:r w:rsidR="00F521BC">
        <w:rPr>
          <w:rFonts w:ascii="Times New Roman" w:hAnsi="Times New Roman" w:cs="Times New Roman"/>
          <w:sz w:val="24"/>
          <w:szCs w:val="24"/>
        </w:rPr>
        <w:t xml:space="preserve">We used the first </w:t>
      </w:r>
      <w:r w:rsidR="00D71452">
        <w:rPr>
          <w:rFonts w:ascii="Times New Roman" w:hAnsi="Times New Roman" w:cs="Times New Roman"/>
          <w:sz w:val="24"/>
          <w:szCs w:val="24"/>
        </w:rPr>
        <w:t>four</w:t>
      </w:r>
      <w:r w:rsidR="00F33B79">
        <w:rPr>
          <w:rFonts w:ascii="Times New Roman" w:hAnsi="Times New Roman" w:cs="Times New Roman"/>
          <w:sz w:val="24"/>
          <w:szCs w:val="24"/>
        </w:rPr>
        <w:t xml:space="preserve"> PC axes</w:t>
      </w:r>
      <w:r w:rsidR="0019372D">
        <w:rPr>
          <w:rFonts w:ascii="Times New Roman" w:hAnsi="Times New Roman" w:cs="Times New Roman"/>
          <w:sz w:val="24"/>
          <w:szCs w:val="24"/>
        </w:rPr>
        <w:t xml:space="preserve">, which together explained </w:t>
      </w:r>
      <w:r w:rsidR="00724217">
        <w:rPr>
          <w:rFonts w:ascii="Times New Roman" w:hAnsi="Times New Roman" w:cs="Times New Roman"/>
          <w:sz w:val="24"/>
          <w:szCs w:val="24"/>
        </w:rPr>
        <w:t>83</w:t>
      </w:r>
      <w:r w:rsidR="0019372D">
        <w:rPr>
          <w:rFonts w:ascii="Times New Roman" w:hAnsi="Times New Roman" w:cs="Times New Roman"/>
          <w:sz w:val="24"/>
          <w:szCs w:val="24"/>
        </w:rPr>
        <w:t>% of the var</w:t>
      </w:r>
      <w:r w:rsidR="006B3452">
        <w:rPr>
          <w:rFonts w:ascii="Times New Roman" w:hAnsi="Times New Roman" w:cs="Times New Roman"/>
          <w:sz w:val="24"/>
          <w:szCs w:val="24"/>
        </w:rPr>
        <w:t>iance in the data</w:t>
      </w:r>
      <w:r w:rsidR="00724217">
        <w:rPr>
          <w:rFonts w:ascii="Times New Roman" w:hAnsi="Times New Roman" w:cs="Times New Roman"/>
          <w:sz w:val="24"/>
          <w:szCs w:val="24"/>
        </w:rPr>
        <w:t xml:space="preserve">, </w:t>
      </w:r>
      <w:r w:rsidR="00724217">
        <w:rPr>
          <w:rFonts w:ascii="Times New Roman" w:hAnsi="Times New Roman" w:cs="Times New Roman"/>
          <w:sz w:val="24"/>
          <w:szCs w:val="24"/>
        </w:rPr>
        <w:t xml:space="preserve">along with the categorical variables </w:t>
      </w:r>
      <w:r w:rsidR="00724217" w:rsidRPr="00CA61CB">
        <w:rPr>
          <w:rFonts w:ascii="Times New Roman" w:hAnsi="Times New Roman" w:cs="Times New Roman"/>
          <w:i/>
          <w:iCs/>
          <w:sz w:val="24"/>
          <w:szCs w:val="24"/>
        </w:rPr>
        <w:t>Water</w:t>
      </w:r>
      <w:r w:rsidR="000B3117">
        <w:rPr>
          <w:rFonts w:ascii="Times New Roman" w:hAnsi="Times New Roman" w:cs="Times New Roman"/>
          <w:i/>
          <w:iCs/>
          <w:sz w:val="24"/>
          <w:szCs w:val="24"/>
        </w:rPr>
        <w:t xml:space="preserve"> </w:t>
      </w:r>
      <w:r w:rsidR="00724217" w:rsidRPr="00CA61CB">
        <w:rPr>
          <w:rFonts w:ascii="Times New Roman" w:hAnsi="Times New Roman" w:cs="Times New Roman"/>
          <w:i/>
          <w:iCs/>
          <w:sz w:val="24"/>
          <w:szCs w:val="24"/>
        </w:rPr>
        <w:t>affinity</w:t>
      </w:r>
      <w:r w:rsidR="00724217">
        <w:rPr>
          <w:rFonts w:ascii="Times New Roman" w:hAnsi="Times New Roman" w:cs="Times New Roman"/>
          <w:sz w:val="24"/>
          <w:szCs w:val="24"/>
        </w:rPr>
        <w:t xml:space="preserve"> and </w:t>
      </w:r>
      <w:r w:rsidR="00724217" w:rsidRPr="00CA61CB">
        <w:rPr>
          <w:rFonts w:ascii="Times New Roman" w:hAnsi="Times New Roman" w:cs="Times New Roman"/>
          <w:i/>
          <w:iCs/>
          <w:sz w:val="24"/>
          <w:szCs w:val="24"/>
        </w:rPr>
        <w:t>Flight</w:t>
      </w:r>
      <w:r w:rsidR="000B3117">
        <w:rPr>
          <w:rFonts w:ascii="Times New Roman" w:hAnsi="Times New Roman" w:cs="Times New Roman"/>
          <w:i/>
          <w:iCs/>
          <w:sz w:val="24"/>
          <w:szCs w:val="24"/>
        </w:rPr>
        <w:t xml:space="preserve"> </w:t>
      </w:r>
      <w:r w:rsidR="00724217" w:rsidRPr="00CA61CB">
        <w:rPr>
          <w:rFonts w:ascii="Times New Roman" w:hAnsi="Times New Roman" w:cs="Times New Roman"/>
          <w:i/>
          <w:iCs/>
          <w:sz w:val="24"/>
          <w:szCs w:val="24"/>
        </w:rPr>
        <w:t>capability</w:t>
      </w:r>
      <w:r w:rsidR="00724217">
        <w:rPr>
          <w:rFonts w:ascii="Times New Roman" w:hAnsi="Times New Roman" w:cs="Times New Roman"/>
          <w:sz w:val="24"/>
          <w:szCs w:val="24"/>
        </w:rPr>
        <w:t xml:space="preserve"> to calculate a Gower distance matrix between all ground beetle species in trait space using the package “FD” </w:t>
      </w:r>
      <w:r w:rsidR="00724217">
        <w:rPr>
          <w:rFonts w:ascii="Times New Roman" w:hAnsi="Times New Roman" w:cs="Times New Roman"/>
          <w:sz w:val="24"/>
          <w:szCs w:val="24"/>
        </w:rPr>
        <w:fldChar w:fldCharType="begin"/>
      </w:r>
      <w:r w:rsidR="00724217">
        <w:rPr>
          <w:rFonts w:ascii="Times New Roman" w:hAnsi="Times New Roman" w:cs="Times New Roman"/>
          <w:sz w:val="24"/>
          <w:szCs w:val="24"/>
        </w:rPr>
        <w:instrText xml:space="preserve"> ADDIN ZOTERO_ITEM CSL_CITATION {"citationID":"29xYhRDt","properties":{"formattedCitation":"(Laliberte et al. 2014)","plainCitation":"(Laliberte et al. 2014)","noteIndex":0},"citationItems":[{"id":1197,"uris":["http://zotero.org/users/6631577/items/5S5MS5Z6"],"itemData":{"id":1197,"type":"software","genre":"R","title":"FD: measuring functional diversity from multiple traits, and other tools for functional ecology","version":"1.0-12.3","author":[{"family":"Laliberte","given":"E."},{"family":"Legendre","given":"P"},{"family":"Shipley","given":"B."}],"issued":{"date-parts":[["2014"]]}}}],"schema":"https://github.com/citation-style-language/schema/raw/master/csl-citation.json"} </w:instrText>
      </w:r>
      <w:r w:rsidR="00724217">
        <w:rPr>
          <w:rFonts w:ascii="Times New Roman" w:hAnsi="Times New Roman" w:cs="Times New Roman"/>
          <w:sz w:val="24"/>
          <w:szCs w:val="24"/>
        </w:rPr>
        <w:fldChar w:fldCharType="separate"/>
      </w:r>
      <w:r w:rsidR="00724217" w:rsidRPr="00801462">
        <w:rPr>
          <w:rFonts w:ascii="Times New Roman" w:hAnsi="Times New Roman" w:cs="Times New Roman"/>
          <w:sz w:val="24"/>
        </w:rPr>
        <w:t>(Laliberte et al. 2014)</w:t>
      </w:r>
      <w:r w:rsidR="00724217">
        <w:rPr>
          <w:rFonts w:ascii="Times New Roman" w:hAnsi="Times New Roman" w:cs="Times New Roman"/>
          <w:sz w:val="24"/>
          <w:szCs w:val="24"/>
        </w:rPr>
        <w:fldChar w:fldCharType="end"/>
      </w:r>
      <w:r w:rsidR="00724217">
        <w:rPr>
          <w:rFonts w:ascii="Times New Roman" w:hAnsi="Times New Roman" w:cs="Times New Roman"/>
          <w:sz w:val="24"/>
          <w:szCs w:val="24"/>
        </w:rPr>
        <w:t xml:space="preserve">. </w:t>
      </w:r>
      <w:r w:rsidR="00A07118">
        <w:rPr>
          <w:rFonts w:ascii="Times New Roman" w:hAnsi="Times New Roman" w:cs="Times New Roman"/>
          <w:sz w:val="24"/>
          <w:szCs w:val="24"/>
        </w:rPr>
        <w:t xml:space="preserve">The categorical variables were treated as ordinal data and the “metric” method was </w:t>
      </w:r>
      <w:r w:rsidR="00783431">
        <w:rPr>
          <w:rFonts w:ascii="Times New Roman" w:hAnsi="Times New Roman" w:cs="Times New Roman"/>
          <w:sz w:val="24"/>
          <w:szCs w:val="24"/>
        </w:rPr>
        <w:t xml:space="preserve">used to calculate dissimilarity, so that </w:t>
      </w:r>
      <w:r w:rsidR="00C90883">
        <w:rPr>
          <w:rFonts w:ascii="Times New Roman" w:hAnsi="Times New Roman" w:cs="Times New Roman"/>
          <w:sz w:val="24"/>
          <w:szCs w:val="24"/>
        </w:rPr>
        <w:t xml:space="preserve">a wing dimorphic species would be </w:t>
      </w:r>
      <w:r w:rsidR="00816E87">
        <w:rPr>
          <w:rFonts w:ascii="Times New Roman" w:hAnsi="Times New Roman" w:cs="Times New Roman"/>
          <w:sz w:val="24"/>
          <w:szCs w:val="24"/>
        </w:rPr>
        <w:t>counted as intermediate in its flight capability</w:t>
      </w:r>
      <w:r w:rsidR="00783431">
        <w:rPr>
          <w:rFonts w:ascii="Times New Roman" w:hAnsi="Times New Roman" w:cs="Times New Roman"/>
          <w:sz w:val="24"/>
          <w:szCs w:val="24"/>
        </w:rPr>
        <w:t>.</w:t>
      </w:r>
      <w:r w:rsidR="00724217">
        <w:rPr>
          <w:rFonts w:ascii="Times New Roman" w:hAnsi="Times New Roman" w:cs="Times New Roman"/>
          <w:sz w:val="24"/>
          <w:szCs w:val="24"/>
        </w:rPr>
        <w:t xml:space="preserve"> </w:t>
      </w:r>
      <w:r w:rsidR="00816E87">
        <w:rPr>
          <w:rFonts w:ascii="Times New Roman" w:hAnsi="Times New Roman" w:cs="Times New Roman"/>
          <w:sz w:val="24"/>
          <w:szCs w:val="24"/>
        </w:rPr>
        <w:t>W</w:t>
      </w:r>
      <w:r w:rsidR="00724217">
        <w:rPr>
          <w:rFonts w:ascii="Times New Roman" w:hAnsi="Times New Roman" w:cs="Times New Roman"/>
          <w:sz w:val="24"/>
          <w:szCs w:val="24"/>
        </w:rPr>
        <w:t xml:space="preserve">e calculated functional alpha diversity for each plot by computing the weighted mean pairwise distance in trait space between species found at the plot. Each calculation of distance between a pair of species was weighted by the product of the relative abundances of the two species at the plot </w:t>
      </w:r>
      <w:r w:rsidR="00724217">
        <w:rPr>
          <w:rFonts w:ascii="Times New Roman" w:hAnsi="Times New Roman" w:cs="Times New Roman"/>
          <w:sz w:val="24"/>
          <w:szCs w:val="24"/>
        </w:rPr>
        <w:fldChar w:fldCharType="begin"/>
      </w:r>
      <w:r w:rsidR="00724217">
        <w:rPr>
          <w:rFonts w:ascii="Times New Roman" w:hAnsi="Times New Roman" w:cs="Times New Roman"/>
          <w:sz w:val="24"/>
          <w:szCs w:val="24"/>
        </w:rPr>
        <w:instrText xml:space="preserve"> ADDIN ZOTERO_ITEM CSL_CITATION {"citationID":"lYNUVLuV","properties":{"formattedCitation":"(Swenson 2014)","plainCitation":"(Swenson 2014)","noteIndex":0},"citationItems":[{"id":1147,"uris":["http://zotero.org/groups/5154252/items/D5K8ZXSG"],"itemData":{"id":1147,"type":"book","collection-title":"Use R!","event-place":"New York, NY","ISBN":"978-1-4614-9541-3","language":"en","license":"https://www.springernature.com/gp/researchers/text-and-data-mining","note":"DOI: 10.1007/978-1-4614-9542-0","publisher":"Springer New York","publisher-place":"New York, NY","source":"DOI.org (Crossref)","title":"Functional and Phylogenetic Ecology in R","URL":"https://link.springer.com/10.1007/978-1-4614-9542-0","author":[{"family":"Swenson","given":"Nathan G."}],"accessed":{"date-parts":[["2025",3,7]]},"issued":{"date-parts":[["2014"]]}}}],"schema":"https://github.com/citation-style-language/schema/raw/master/csl-citation.json"} </w:instrText>
      </w:r>
      <w:r w:rsidR="00724217">
        <w:rPr>
          <w:rFonts w:ascii="Times New Roman" w:hAnsi="Times New Roman" w:cs="Times New Roman"/>
          <w:sz w:val="24"/>
          <w:szCs w:val="24"/>
        </w:rPr>
        <w:fldChar w:fldCharType="separate"/>
      </w:r>
      <w:r w:rsidR="00724217" w:rsidRPr="00E3022C">
        <w:rPr>
          <w:rFonts w:ascii="Times New Roman" w:hAnsi="Times New Roman" w:cs="Times New Roman"/>
          <w:sz w:val="24"/>
        </w:rPr>
        <w:t>(Swenson 2014)</w:t>
      </w:r>
      <w:r w:rsidR="00724217">
        <w:rPr>
          <w:rFonts w:ascii="Times New Roman" w:hAnsi="Times New Roman" w:cs="Times New Roman"/>
          <w:sz w:val="24"/>
          <w:szCs w:val="24"/>
        </w:rPr>
        <w:fldChar w:fldCharType="end"/>
      </w:r>
      <w:r w:rsidR="00724217">
        <w:rPr>
          <w:rFonts w:ascii="Times New Roman" w:hAnsi="Times New Roman" w:cs="Times New Roman"/>
          <w:sz w:val="24"/>
          <w:szCs w:val="24"/>
        </w:rPr>
        <w:t xml:space="preserve">. The calculation was carried out using the function </w:t>
      </w:r>
      <w:r w:rsidR="00724217" w:rsidRPr="00D65666">
        <w:rPr>
          <w:rFonts w:ascii="Times New Roman" w:hAnsi="Times New Roman" w:cs="Times New Roman"/>
          <w:i/>
          <w:iCs/>
          <w:sz w:val="24"/>
          <w:szCs w:val="24"/>
        </w:rPr>
        <w:t>mpd</w:t>
      </w:r>
      <w:r w:rsidR="00724217">
        <w:rPr>
          <w:rFonts w:ascii="Times New Roman" w:hAnsi="Times New Roman" w:cs="Times New Roman"/>
          <w:sz w:val="24"/>
          <w:szCs w:val="24"/>
        </w:rPr>
        <w:t xml:space="preserve"> in the R package “picante” </w:t>
      </w:r>
      <w:r w:rsidR="00724217">
        <w:rPr>
          <w:rFonts w:ascii="Times New Roman" w:hAnsi="Times New Roman" w:cs="Times New Roman"/>
          <w:sz w:val="24"/>
          <w:szCs w:val="24"/>
        </w:rPr>
        <w:fldChar w:fldCharType="begin"/>
      </w:r>
      <w:r w:rsidR="00724217">
        <w:rPr>
          <w:rFonts w:ascii="Times New Roman" w:hAnsi="Times New Roman" w:cs="Times New Roman"/>
          <w:sz w:val="24"/>
          <w:szCs w:val="24"/>
        </w:rPr>
        <w:instrText xml:space="preserve"> ADDIN ZOTERO_ITEM CSL_CITATION {"citationID":"aVxRSR3D","properties":{"formattedCitation":"(Kembel et al. 2010)","plainCitation":"(Kembel et al. 2010)","noteIndex":0},"citationItems":[{"id":1205,"uris":["http://zotero.org/users/6631577/items/PWQ8ABK8"],"itemData":{"id":1205,"type":"article-journal","container-title":"Bioinformatics","page":"1463-1464","title":"Picante: R tools for integrating phylogenies and ecology.","volume":"26","author":[{"family":"Kembel","given":"S.W."},{"family":"Cowan","given":"P.D."},{"family":"Helmus","given":"M.R."},{"family":"Cornwell","given":"W.K."},{"family":"Morlon","given":"H."},{"family":"Ackerly","given":"D.D."},{"family":"Blomberg","given":"S.P."},{"family":"Webb","given":"C.O."}],"issued":{"date-parts":[["2010"]]}}}],"schema":"https://github.com/citation-style-language/schema/raw/master/csl-citation.json"} </w:instrText>
      </w:r>
      <w:r w:rsidR="00724217">
        <w:rPr>
          <w:rFonts w:ascii="Times New Roman" w:hAnsi="Times New Roman" w:cs="Times New Roman"/>
          <w:sz w:val="24"/>
          <w:szCs w:val="24"/>
        </w:rPr>
        <w:fldChar w:fldCharType="separate"/>
      </w:r>
      <w:r w:rsidR="00724217" w:rsidRPr="002C6D40">
        <w:rPr>
          <w:rFonts w:ascii="Times New Roman" w:hAnsi="Times New Roman" w:cs="Times New Roman"/>
          <w:sz w:val="24"/>
        </w:rPr>
        <w:t>(Kembel et al. 2010)</w:t>
      </w:r>
      <w:r w:rsidR="00724217">
        <w:rPr>
          <w:rFonts w:ascii="Times New Roman" w:hAnsi="Times New Roman" w:cs="Times New Roman"/>
          <w:sz w:val="24"/>
          <w:szCs w:val="24"/>
        </w:rPr>
        <w:fldChar w:fldCharType="end"/>
      </w:r>
      <w:r w:rsidR="00724217">
        <w:rPr>
          <w:rFonts w:ascii="Times New Roman" w:hAnsi="Times New Roman" w:cs="Times New Roman"/>
          <w:sz w:val="24"/>
          <w:szCs w:val="24"/>
        </w:rPr>
        <w:t>.</w:t>
      </w:r>
    </w:p>
    <w:p w14:paraId="64C83AF3" w14:textId="77777777" w:rsidR="002D3099" w:rsidRDefault="002D3099" w:rsidP="00563C26">
      <w:pPr>
        <w:rPr>
          <w:rFonts w:ascii="Times New Roman" w:hAnsi="Times New Roman" w:cs="Times New Roman"/>
          <w:sz w:val="24"/>
          <w:szCs w:val="24"/>
        </w:rPr>
      </w:pPr>
    </w:p>
    <w:p w14:paraId="597648B6" w14:textId="4FF46625" w:rsidR="00987072" w:rsidRDefault="00987072" w:rsidP="00563C26">
      <w:pPr>
        <w:rPr>
          <w:rFonts w:ascii="Times New Roman" w:hAnsi="Times New Roman" w:cs="Times New Roman"/>
          <w:sz w:val="24"/>
          <w:szCs w:val="24"/>
        </w:rPr>
      </w:pPr>
      <w:r>
        <w:rPr>
          <w:rFonts w:ascii="Times New Roman" w:hAnsi="Times New Roman" w:cs="Times New Roman"/>
          <w:sz w:val="24"/>
          <w:szCs w:val="24"/>
        </w:rPr>
        <w:t>Community</w:t>
      </w:r>
      <w:r w:rsidR="00933A05">
        <w:rPr>
          <w:rFonts w:ascii="Times New Roman" w:hAnsi="Times New Roman" w:cs="Times New Roman"/>
          <w:sz w:val="24"/>
          <w:szCs w:val="24"/>
        </w:rPr>
        <w:t>-weighted mean traits</w:t>
      </w:r>
    </w:p>
    <w:p w14:paraId="7C1EA104" w14:textId="77777777" w:rsidR="00933A05" w:rsidRDefault="00933A05" w:rsidP="00563C26">
      <w:pPr>
        <w:rPr>
          <w:rFonts w:ascii="Times New Roman" w:hAnsi="Times New Roman" w:cs="Times New Roman"/>
          <w:sz w:val="24"/>
          <w:szCs w:val="24"/>
        </w:rPr>
      </w:pPr>
    </w:p>
    <w:p w14:paraId="20BF1EEC" w14:textId="08DAA639" w:rsidR="00933A05" w:rsidRDefault="00933A05" w:rsidP="00563C26">
      <w:pPr>
        <w:rPr>
          <w:rFonts w:ascii="Times New Roman" w:hAnsi="Times New Roman" w:cs="Times New Roman"/>
          <w:sz w:val="24"/>
          <w:szCs w:val="24"/>
        </w:rPr>
      </w:pPr>
      <w:r>
        <w:rPr>
          <w:rFonts w:ascii="Times New Roman" w:hAnsi="Times New Roman" w:cs="Times New Roman"/>
          <w:sz w:val="24"/>
          <w:szCs w:val="24"/>
        </w:rPr>
        <w:tab/>
      </w:r>
      <w:r w:rsidR="00FC2C0B">
        <w:rPr>
          <w:rFonts w:ascii="Times New Roman" w:hAnsi="Times New Roman" w:cs="Times New Roman"/>
          <w:sz w:val="24"/>
          <w:szCs w:val="24"/>
        </w:rPr>
        <w:t xml:space="preserve">To </w:t>
      </w:r>
      <w:r w:rsidR="00BD2E99">
        <w:rPr>
          <w:rFonts w:ascii="Times New Roman" w:hAnsi="Times New Roman" w:cs="Times New Roman"/>
          <w:sz w:val="24"/>
          <w:szCs w:val="24"/>
        </w:rPr>
        <w:t>investigate</w:t>
      </w:r>
      <w:r w:rsidR="00FC2C0B">
        <w:rPr>
          <w:rFonts w:ascii="Times New Roman" w:hAnsi="Times New Roman" w:cs="Times New Roman"/>
          <w:sz w:val="24"/>
          <w:szCs w:val="24"/>
        </w:rPr>
        <w:t xml:space="preserve"> the</w:t>
      </w:r>
      <w:r w:rsidR="00506C1F">
        <w:rPr>
          <w:rFonts w:ascii="Times New Roman" w:hAnsi="Times New Roman" w:cs="Times New Roman"/>
          <w:sz w:val="24"/>
          <w:szCs w:val="24"/>
        </w:rPr>
        <w:t xml:space="preserve"> </w:t>
      </w:r>
      <w:r w:rsidR="00B02053">
        <w:rPr>
          <w:rFonts w:ascii="Times New Roman" w:hAnsi="Times New Roman" w:cs="Times New Roman"/>
          <w:sz w:val="24"/>
          <w:szCs w:val="24"/>
        </w:rPr>
        <w:t xml:space="preserve">average body proportions of ground beetles </w:t>
      </w:r>
      <w:r w:rsidR="00BD2E99">
        <w:rPr>
          <w:rFonts w:ascii="Times New Roman" w:hAnsi="Times New Roman" w:cs="Times New Roman"/>
          <w:sz w:val="24"/>
          <w:szCs w:val="24"/>
        </w:rPr>
        <w:t>at each plot, we calculated community-weighted mean</w:t>
      </w:r>
      <w:r w:rsidR="00994CAC">
        <w:rPr>
          <w:rFonts w:ascii="Times New Roman" w:hAnsi="Times New Roman" w:cs="Times New Roman"/>
          <w:sz w:val="24"/>
          <w:szCs w:val="24"/>
        </w:rPr>
        <w:t xml:space="preserve"> </w:t>
      </w:r>
      <w:r w:rsidR="00BD2E99">
        <w:rPr>
          <w:rFonts w:ascii="Times New Roman" w:hAnsi="Times New Roman" w:cs="Times New Roman"/>
          <w:sz w:val="24"/>
          <w:szCs w:val="24"/>
        </w:rPr>
        <w:t>trait values</w:t>
      </w:r>
      <w:r w:rsidR="0040123F">
        <w:rPr>
          <w:rFonts w:ascii="Times New Roman" w:hAnsi="Times New Roman" w:cs="Times New Roman"/>
          <w:sz w:val="24"/>
          <w:szCs w:val="24"/>
        </w:rPr>
        <w:t xml:space="preserve">. </w:t>
      </w:r>
      <w:r w:rsidR="005A1A4A">
        <w:rPr>
          <w:rFonts w:ascii="Times New Roman" w:hAnsi="Times New Roman" w:cs="Times New Roman"/>
          <w:sz w:val="24"/>
          <w:szCs w:val="24"/>
        </w:rPr>
        <w:t xml:space="preserve">These were calculated for </w:t>
      </w:r>
      <w:r w:rsidR="00BD2E99">
        <w:rPr>
          <w:rFonts w:ascii="Times New Roman" w:hAnsi="Times New Roman" w:cs="Times New Roman"/>
          <w:sz w:val="24"/>
          <w:szCs w:val="24"/>
        </w:rPr>
        <w:t xml:space="preserve">the first </w:t>
      </w:r>
      <w:r w:rsidR="005C3D37">
        <w:rPr>
          <w:rFonts w:ascii="Times New Roman" w:hAnsi="Times New Roman" w:cs="Times New Roman"/>
          <w:sz w:val="24"/>
          <w:szCs w:val="24"/>
        </w:rPr>
        <w:t>two</w:t>
      </w:r>
      <w:r w:rsidR="00BD2E99">
        <w:rPr>
          <w:rFonts w:ascii="Times New Roman" w:hAnsi="Times New Roman" w:cs="Times New Roman"/>
          <w:sz w:val="24"/>
          <w:szCs w:val="24"/>
        </w:rPr>
        <w:t xml:space="preserve"> PC axes</w:t>
      </w:r>
      <w:r w:rsidR="00775A1A">
        <w:rPr>
          <w:rFonts w:ascii="Times New Roman" w:hAnsi="Times New Roman" w:cs="Times New Roman"/>
          <w:sz w:val="24"/>
          <w:szCs w:val="24"/>
        </w:rPr>
        <w:t xml:space="preserve">, as well as for </w:t>
      </w:r>
      <w:r w:rsidR="00775A1A" w:rsidRPr="00775A1A">
        <w:rPr>
          <w:rFonts w:ascii="Times New Roman" w:hAnsi="Times New Roman" w:cs="Times New Roman"/>
          <w:i/>
          <w:iCs/>
          <w:sz w:val="24"/>
          <w:szCs w:val="24"/>
        </w:rPr>
        <w:t>Water affinity</w:t>
      </w:r>
      <w:r w:rsidR="00775A1A">
        <w:rPr>
          <w:rFonts w:ascii="Times New Roman" w:hAnsi="Times New Roman" w:cs="Times New Roman"/>
          <w:sz w:val="24"/>
          <w:szCs w:val="24"/>
        </w:rPr>
        <w:t xml:space="preserve"> and </w:t>
      </w:r>
      <w:r w:rsidR="00775A1A" w:rsidRPr="00775A1A">
        <w:rPr>
          <w:rFonts w:ascii="Times New Roman" w:hAnsi="Times New Roman" w:cs="Times New Roman"/>
          <w:i/>
          <w:iCs/>
          <w:sz w:val="24"/>
          <w:szCs w:val="24"/>
        </w:rPr>
        <w:t>Flight capability</w:t>
      </w:r>
      <w:r w:rsidR="0040123F">
        <w:rPr>
          <w:rFonts w:ascii="Times New Roman" w:hAnsi="Times New Roman" w:cs="Times New Roman"/>
          <w:sz w:val="24"/>
          <w:szCs w:val="24"/>
        </w:rPr>
        <w:t xml:space="preserve">, using </w:t>
      </w:r>
      <w:r w:rsidR="005A1A4A">
        <w:rPr>
          <w:rFonts w:ascii="Times New Roman" w:hAnsi="Times New Roman" w:cs="Times New Roman"/>
          <w:sz w:val="24"/>
          <w:szCs w:val="24"/>
        </w:rPr>
        <w:t>the function “functcomp” in the R package “FD”</w:t>
      </w:r>
      <w:r w:rsidR="00901589">
        <w:rPr>
          <w:rFonts w:ascii="Times New Roman" w:hAnsi="Times New Roman" w:cs="Times New Roman"/>
          <w:sz w:val="24"/>
          <w:szCs w:val="24"/>
        </w:rPr>
        <w:t xml:space="preserve"> </w:t>
      </w:r>
      <w:r w:rsidR="00901589">
        <w:rPr>
          <w:rFonts w:ascii="Times New Roman" w:hAnsi="Times New Roman" w:cs="Times New Roman"/>
          <w:sz w:val="24"/>
          <w:szCs w:val="24"/>
        </w:rPr>
        <w:fldChar w:fldCharType="begin"/>
      </w:r>
      <w:r w:rsidR="00901589">
        <w:rPr>
          <w:rFonts w:ascii="Times New Roman" w:hAnsi="Times New Roman" w:cs="Times New Roman"/>
          <w:sz w:val="24"/>
          <w:szCs w:val="24"/>
        </w:rPr>
        <w:instrText xml:space="preserve"> ADDIN ZOTERO_ITEM CSL_CITATION {"citationID":"5mEd8WDH","properties":{"formattedCitation":"(Laliberte et al. 2014)","plainCitation":"(Laliberte et al. 2014)","noteIndex":0},"citationItems":[{"id":1197,"uris":["http://zotero.org/users/6631577/items/5S5MS5Z6"],"itemData":{"id":1197,"type":"software","genre":"R","title":"FD: measuring functional diversity from multiple traits, and other tools for functional ecology","version":"1.0-12.3","author":[{"family":"Laliberte","given":"E."},{"family":"Legendre","given":"P"},{"family":"Shipley","given":"B."}],"issued":{"date-parts":[["2014"]]}}}],"schema":"https://github.com/citation-style-language/schema/raw/master/csl-citation.json"} </w:instrText>
      </w:r>
      <w:r w:rsidR="00901589">
        <w:rPr>
          <w:rFonts w:ascii="Times New Roman" w:hAnsi="Times New Roman" w:cs="Times New Roman"/>
          <w:sz w:val="24"/>
          <w:szCs w:val="24"/>
        </w:rPr>
        <w:fldChar w:fldCharType="separate"/>
      </w:r>
      <w:r w:rsidR="00901589" w:rsidRPr="00901589">
        <w:rPr>
          <w:rFonts w:ascii="Times New Roman" w:hAnsi="Times New Roman" w:cs="Times New Roman"/>
          <w:sz w:val="24"/>
        </w:rPr>
        <w:t>(Laliberte et al. 2014)</w:t>
      </w:r>
      <w:r w:rsidR="00901589">
        <w:rPr>
          <w:rFonts w:ascii="Times New Roman" w:hAnsi="Times New Roman" w:cs="Times New Roman"/>
          <w:sz w:val="24"/>
          <w:szCs w:val="24"/>
        </w:rPr>
        <w:fldChar w:fldCharType="end"/>
      </w:r>
      <w:r w:rsidR="00901589">
        <w:rPr>
          <w:rFonts w:ascii="Times New Roman" w:hAnsi="Times New Roman" w:cs="Times New Roman"/>
          <w:sz w:val="24"/>
          <w:szCs w:val="24"/>
        </w:rPr>
        <w:t>.</w:t>
      </w:r>
      <w:r w:rsidR="009E5F05">
        <w:rPr>
          <w:rFonts w:ascii="Times New Roman" w:hAnsi="Times New Roman" w:cs="Times New Roman"/>
          <w:sz w:val="24"/>
          <w:szCs w:val="24"/>
        </w:rPr>
        <w:t xml:space="preserve"> Only the first two PC axes were considered, because </w:t>
      </w:r>
      <w:r w:rsidR="00E2674A">
        <w:rPr>
          <w:rFonts w:ascii="Times New Roman" w:hAnsi="Times New Roman" w:cs="Times New Roman"/>
          <w:sz w:val="24"/>
          <w:szCs w:val="24"/>
        </w:rPr>
        <w:t xml:space="preserve">together they explained 56% of the variation in the </w:t>
      </w:r>
      <w:r w:rsidR="000B011B">
        <w:rPr>
          <w:rFonts w:ascii="Times New Roman" w:hAnsi="Times New Roman" w:cs="Times New Roman"/>
          <w:sz w:val="24"/>
          <w:szCs w:val="24"/>
        </w:rPr>
        <w:t>eight numerical traits</w:t>
      </w:r>
      <w:r w:rsidR="007B4931">
        <w:rPr>
          <w:rFonts w:ascii="Times New Roman" w:hAnsi="Times New Roman" w:cs="Times New Roman"/>
          <w:sz w:val="24"/>
          <w:szCs w:val="24"/>
        </w:rPr>
        <w:t>.</w:t>
      </w:r>
      <w:r w:rsidR="003F4F55">
        <w:rPr>
          <w:rFonts w:ascii="Times New Roman" w:hAnsi="Times New Roman" w:cs="Times New Roman"/>
          <w:sz w:val="24"/>
          <w:szCs w:val="24"/>
        </w:rPr>
        <w:t xml:space="preserve"> </w:t>
      </w:r>
    </w:p>
    <w:p w14:paraId="36BE6FAB" w14:textId="77777777" w:rsidR="00987072" w:rsidRDefault="00987072" w:rsidP="00563C26">
      <w:pPr>
        <w:rPr>
          <w:rFonts w:ascii="Times New Roman" w:hAnsi="Times New Roman" w:cs="Times New Roman"/>
          <w:sz w:val="24"/>
          <w:szCs w:val="24"/>
        </w:rPr>
      </w:pPr>
    </w:p>
    <w:p w14:paraId="7931A337" w14:textId="0D8B6BE8" w:rsidR="00A4024C" w:rsidRDefault="003A6B42" w:rsidP="00563C26">
      <w:pPr>
        <w:rPr>
          <w:rFonts w:ascii="Times New Roman" w:hAnsi="Times New Roman" w:cs="Times New Roman"/>
          <w:sz w:val="24"/>
          <w:szCs w:val="24"/>
        </w:rPr>
      </w:pPr>
      <w:r>
        <w:rPr>
          <w:rFonts w:ascii="Times New Roman" w:hAnsi="Times New Roman" w:cs="Times New Roman"/>
          <w:sz w:val="24"/>
          <w:szCs w:val="24"/>
        </w:rPr>
        <w:t>Models</w:t>
      </w:r>
    </w:p>
    <w:p w14:paraId="78293997" w14:textId="77777777" w:rsidR="00DD40BB" w:rsidRDefault="00DD40BB" w:rsidP="00563C26">
      <w:pPr>
        <w:rPr>
          <w:rFonts w:ascii="Times New Roman" w:hAnsi="Times New Roman" w:cs="Times New Roman"/>
          <w:sz w:val="24"/>
          <w:szCs w:val="24"/>
        </w:rPr>
      </w:pPr>
    </w:p>
    <w:p w14:paraId="21B47E76" w14:textId="12E10938" w:rsidR="00D501CC" w:rsidRDefault="00D501CC" w:rsidP="00563C26">
      <w:pPr>
        <w:rPr>
          <w:rFonts w:ascii="Times New Roman" w:hAnsi="Times New Roman" w:cs="Times New Roman"/>
          <w:sz w:val="24"/>
          <w:szCs w:val="24"/>
        </w:rPr>
      </w:pPr>
      <w:r>
        <w:rPr>
          <w:rFonts w:ascii="Times New Roman" w:hAnsi="Times New Roman" w:cs="Times New Roman"/>
          <w:sz w:val="24"/>
          <w:szCs w:val="24"/>
        </w:rPr>
        <w:tab/>
      </w:r>
      <w:r w:rsidR="00E808CF">
        <w:rPr>
          <w:rFonts w:ascii="Times New Roman" w:hAnsi="Times New Roman" w:cs="Times New Roman"/>
          <w:sz w:val="24"/>
          <w:szCs w:val="24"/>
        </w:rPr>
        <w:t>We tested whether forest management treatment (</w:t>
      </w:r>
      <w:r w:rsidR="00BF2D6A">
        <w:rPr>
          <w:rFonts w:ascii="Times New Roman" w:hAnsi="Times New Roman" w:cs="Times New Roman"/>
          <w:sz w:val="24"/>
          <w:szCs w:val="24"/>
        </w:rPr>
        <w:t>forest</w:t>
      </w:r>
      <w:r w:rsidR="003B350C">
        <w:rPr>
          <w:rFonts w:ascii="Times New Roman" w:hAnsi="Times New Roman" w:cs="Times New Roman"/>
          <w:sz w:val="24"/>
          <w:szCs w:val="24"/>
        </w:rPr>
        <w:t xml:space="preserve"> control</w:t>
      </w:r>
      <w:r w:rsidR="00BF2D6A">
        <w:rPr>
          <w:rFonts w:ascii="Times New Roman" w:hAnsi="Times New Roman" w:cs="Times New Roman"/>
          <w:sz w:val="24"/>
          <w:szCs w:val="24"/>
        </w:rPr>
        <w:t xml:space="preserve">, </w:t>
      </w:r>
      <w:r w:rsidR="00E808CF">
        <w:rPr>
          <w:rFonts w:ascii="Times New Roman" w:hAnsi="Times New Roman" w:cs="Times New Roman"/>
          <w:sz w:val="24"/>
          <w:szCs w:val="24"/>
        </w:rPr>
        <w:t xml:space="preserve">windthrow, </w:t>
      </w:r>
      <w:r w:rsidR="00613081">
        <w:rPr>
          <w:rFonts w:ascii="Times New Roman" w:hAnsi="Times New Roman" w:cs="Times New Roman"/>
          <w:sz w:val="24"/>
          <w:szCs w:val="24"/>
        </w:rPr>
        <w:t>salvaged)</w:t>
      </w:r>
      <w:r w:rsidR="007041CC">
        <w:rPr>
          <w:rFonts w:ascii="Times New Roman" w:hAnsi="Times New Roman" w:cs="Times New Roman"/>
          <w:sz w:val="24"/>
          <w:szCs w:val="24"/>
        </w:rPr>
        <w:t xml:space="preserve"> was</w:t>
      </w:r>
      <w:r w:rsidR="00EE3B57">
        <w:rPr>
          <w:rFonts w:ascii="Times New Roman" w:hAnsi="Times New Roman" w:cs="Times New Roman"/>
          <w:sz w:val="24"/>
          <w:szCs w:val="24"/>
        </w:rPr>
        <w:t xml:space="preserve"> </w:t>
      </w:r>
      <w:r w:rsidR="008074C6">
        <w:rPr>
          <w:rFonts w:ascii="Times New Roman" w:hAnsi="Times New Roman" w:cs="Times New Roman"/>
          <w:sz w:val="24"/>
          <w:szCs w:val="24"/>
        </w:rPr>
        <w:t xml:space="preserve">correlated with </w:t>
      </w:r>
      <w:r w:rsidR="00B40F1A">
        <w:rPr>
          <w:rFonts w:ascii="Times New Roman" w:hAnsi="Times New Roman" w:cs="Times New Roman"/>
          <w:sz w:val="24"/>
          <w:szCs w:val="24"/>
        </w:rPr>
        <w:t xml:space="preserve">plot-level </w:t>
      </w:r>
      <w:r w:rsidR="00650117">
        <w:rPr>
          <w:rFonts w:ascii="Times New Roman" w:hAnsi="Times New Roman" w:cs="Times New Roman"/>
          <w:sz w:val="24"/>
          <w:szCs w:val="24"/>
        </w:rPr>
        <w:t xml:space="preserve">metrics of ground beetle </w:t>
      </w:r>
      <w:r w:rsidR="00D969B0">
        <w:rPr>
          <w:rFonts w:ascii="Times New Roman" w:hAnsi="Times New Roman" w:cs="Times New Roman"/>
          <w:sz w:val="24"/>
          <w:szCs w:val="24"/>
        </w:rPr>
        <w:t xml:space="preserve">biodiversity. Our response variables were </w:t>
      </w:r>
      <w:r w:rsidR="000C7960">
        <w:rPr>
          <w:rFonts w:ascii="Times New Roman" w:hAnsi="Times New Roman" w:cs="Times New Roman"/>
          <w:sz w:val="24"/>
          <w:szCs w:val="24"/>
        </w:rPr>
        <w:t>total activity-abundance</w:t>
      </w:r>
      <w:r w:rsidR="007554C8">
        <w:rPr>
          <w:rFonts w:ascii="Times New Roman" w:hAnsi="Times New Roman" w:cs="Times New Roman"/>
          <w:sz w:val="24"/>
          <w:szCs w:val="24"/>
        </w:rPr>
        <w:t>, activity-abundance of open-habitat and eurytopic species, activity-abundance of forest</w:t>
      </w:r>
      <w:r w:rsidR="0071354A">
        <w:rPr>
          <w:rFonts w:ascii="Times New Roman" w:hAnsi="Times New Roman" w:cs="Times New Roman"/>
          <w:sz w:val="24"/>
          <w:szCs w:val="24"/>
        </w:rPr>
        <w:t xml:space="preserve">-specialist species, species richness, </w:t>
      </w:r>
      <w:r w:rsidR="00C93BD5">
        <w:rPr>
          <w:rFonts w:ascii="Times New Roman" w:hAnsi="Times New Roman" w:cs="Times New Roman"/>
          <w:sz w:val="24"/>
          <w:szCs w:val="24"/>
        </w:rPr>
        <w:t xml:space="preserve">Shannon diversity, functional alpha </w:t>
      </w:r>
      <w:r w:rsidR="007C2EFA">
        <w:rPr>
          <w:rFonts w:ascii="Times New Roman" w:hAnsi="Times New Roman" w:cs="Times New Roman"/>
          <w:sz w:val="24"/>
          <w:szCs w:val="24"/>
        </w:rPr>
        <w:t>diversity</w:t>
      </w:r>
      <w:r w:rsidR="00362B7D">
        <w:rPr>
          <w:rFonts w:ascii="Times New Roman" w:hAnsi="Times New Roman" w:cs="Times New Roman"/>
          <w:sz w:val="24"/>
          <w:szCs w:val="24"/>
        </w:rPr>
        <w:t xml:space="preserve">, and </w:t>
      </w:r>
      <w:r w:rsidR="00994CAC">
        <w:rPr>
          <w:rFonts w:ascii="Times New Roman" w:hAnsi="Times New Roman" w:cs="Times New Roman"/>
          <w:sz w:val="24"/>
          <w:szCs w:val="24"/>
        </w:rPr>
        <w:t>community-weighted mean traits</w:t>
      </w:r>
      <w:r w:rsidR="00A76AD3">
        <w:rPr>
          <w:rFonts w:ascii="Times New Roman" w:hAnsi="Times New Roman" w:cs="Times New Roman"/>
          <w:sz w:val="24"/>
          <w:szCs w:val="24"/>
        </w:rPr>
        <w:t xml:space="preserve">. </w:t>
      </w:r>
      <w:r w:rsidR="007041CC">
        <w:rPr>
          <w:rFonts w:ascii="Times New Roman" w:hAnsi="Times New Roman" w:cs="Times New Roman"/>
          <w:sz w:val="24"/>
          <w:szCs w:val="24"/>
        </w:rPr>
        <w:t>We created separate models for each year</w:t>
      </w:r>
      <w:r w:rsidR="00DB11D6">
        <w:rPr>
          <w:rFonts w:ascii="Times New Roman" w:hAnsi="Times New Roman" w:cs="Times New Roman"/>
          <w:sz w:val="24"/>
          <w:szCs w:val="24"/>
        </w:rPr>
        <w:t xml:space="preserve"> of sampling</w:t>
      </w:r>
      <w:r w:rsidR="00A76AD3">
        <w:rPr>
          <w:rFonts w:ascii="Times New Roman" w:hAnsi="Times New Roman" w:cs="Times New Roman"/>
          <w:sz w:val="24"/>
          <w:szCs w:val="24"/>
        </w:rPr>
        <w:t xml:space="preserve">, </w:t>
      </w:r>
      <w:r w:rsidR="00DB11D6">
        <w:rPr>
          <w:rFonts w:ascii="Times New Roman" w:hAnsi="Times New Roman" w:cs="Times New Roman"/>
          <w:sz w:val="24"/>
          <w:szCs w:val="24"/>
        </w:rPr>
        <w:t>2015 and 2022</w:t>
      </w:r>
      <w:r w:rsidR="00A76AD3">
        <w:rPr>
          <w:rFonts w:ascii="Times New Roman" w:hAnsi="Times New Roman" w:cs="Times New Roman"/>
          <w:sz w:val="24"/>
          <w:szCs w:val="24"/>
        </w:rPr>
        <w:t>.</w:t>
      </w:r>
      <w:r w:rsidR="00DB11D6">
        <w:rPr>
          <w:rFonts w:ascii="Times New Roman" w:hAnsi="Times New Roman" w:cs="Times New Roman"/>
          <w:sz w:val="24"/>
          <w:szCs w:val="24"/>
        </w:rPr>
        <w:t xml:space="preserve"> </w:t>
      </w:r>
      <w:r w:rsidR="00F13D78">
        <w:rPr>
          <w:rFonts w:ascii="Times New Roman" w:hAnsi="Times New Roman" w:cs="Times New Roman"/>
          <w:sz w:val="24"/>
          <w:szCs w:val="24"/>
        </w:rPr>
        <w:t xml:space="preserve">We </w:t>
      </w:r>
      <w:r w:rsidR="00BA77EC">
        <w:rPr>
          <w:rFonts w:ascii="Times New Roman" w:hAnsi="Times New Roman" w:cs="Times New Roman"/>
          <w:sz w:val="24"/>
          <w:szCs w:val="24"/>
        </w:rPr>
        <w:t>included transect as a random effect to account for spatial str</w:t>
      </w:r>
      <w:r w:rsidR="00BE0A5C">
        <w:rPr>
          <w:rFonts w:ascii="Times New Roman" w:hAnsi="Times New Roman" w:cs="Times New Roman"/>
          <w:sz w:val="24"/>
          <w:szCs w:val="24"/>
        </w:rPr>
        <w:t>ucture in the data</w:t>
      </w:r>
      <w:commentRangeStart w:id="16"/>
      <w:r w:rsidR="00A76AD3">
        <w:rPr>
          <w:rFonts w:ascii="Times New Roman" w:hAnsi="Times New Roman" w:cs="Times New Roman"/>
          <w:sz w:val="24"/>
          <w:szCs w:val="24"/>
        </w:rPr>
        <w:t>.</w:t>
      </w:r>
      <w:commentRangeEnd w:id="16"/>
      <w:r w:rsidR="00A76AD3">
        <w:rPr>
          <w:rStyle w:val="CommentReference"/>
        </w:rPr>
        <w:commentReference w:id="16"/>
      </w:r>
      <w:r w:rsidR="00A76AD3">
        <w:rPr>
          <w:rFonts w:ascii="Times New Roman" w:hAnsi="Times New Roman" w:cs="Times New Roman"/>
          <w:sz w:val="24"/>
          <w:szCs w:val="24"/>
        </w:rPr>
        <w:t xml:space="preserve"> </w:t>
      </w:r>
      <w:r w:rsidR="00046108">
        <w:rPr>
          <w:rFonts w:ascii="Times New Roman" w:hAnsi="Times New Roman" w:cs="Times New Roman"/>
          <w:sz w:val="24"/>
          <w:szCs w:val="24"/>
        </w:rPr>
        <w:t>Residuals were checked for normality and homoscedasticity, a</w:t>
      </w:r>
      <w:r w:rsidR="00AC68C6">
        <w:rPr>
          <w:rFonts w:ascii="Times New Roman" w:hAnsi="Times New Roman" w:cs="Times New Roman"/>
          <w:sz w:val="24"/>
          <w:szCs w:val="24"/>
        </w:rPr>
        <w:t>nd ____.</w:t>
      </w:r>
    </w:p>
    <w:p w14:paraId="34076BA3" w14:textId="77777777" w:rsidR="00D501CC" w:rsidRDefault="00D501CC" w:rsidP="00563C26">
      <w:pPr>
        <w:rPr>
          <w:rFonts w:ascii="Times New Roman" w:hAnsi="Times New Roman" w:cs="Times New Roman"/>
          <w:sz w:val="24"/>
          <w:szCs w:val="24"/>
        </w:rPr>
      </w:pPr>
    </w:p>
    <w:p w14:paraId="0D98E360" w14:textId="4C0965E7" w:rsidR="00DD40BB" w:rsidRDefault="00AE699E" w:rsidP="00563C26">
      <w:pPr>
        <w:rPr>
          <w:rFonts w:ascii="Times New Roman" w:hAnsi="Times New Roman" w:cs="Times New Roman"/>
          <w:sz w:val="24"/>
          <w:szCs w:val="24"/>
        </w:rPr>
      </w:pPr>
      <w:r>
        <w:rPr>
          <w:rFonts w:ascii="Times New Roman" w:hAnsi="Times New Roman" w:cs="Times New Roman"/>
          <w:sz w:val="24"/>
          <w:szCs w:val="24"/>
        </w:rPr>
        <w:t>Taxonomic beta</w:t>
      </w:r>
      <w:r w:rsidR="007C2EFA">
        <w:rPr>
          <w:rFonts w:ascii="Times New Roman" w:hAnsi="Times New Roman" w:cs="Times New Roman"/>
          <w:sz w:val="24"/>
          <w:szCs w:val="24"/>
        </w:rPr>
        <w:t xml:space="preserve"> </w:t>
      </w:r>
      <w:r>
        <w:rPr>
          <w:rFonts w:ascii="Times New Roman" w:hAnsi="Times New Roman" w:cs="Times New Roman"/>
          <w:sz w:val="24"/>
          <w:szCs w:val="24"/>
        </w:rPr>
        <w:t>diversity</w:t>
      </w:r>
    </w:p>
    <w:p w14:paraId="288C7A43" w14:textId="500E888B" w:rsidR="0039011D" w:rsidRDefault="0039011D" w:rsidP="00563C26">
      <w:pPr>
        <w:rPr>
          <w:rFonts w:ascii="Times New Roman" w:hAnsi="Times New Roman" w:cs="Times New Roman"/>
          <w:sz w:val="24"/>
          <w:szCs w:val="24"/>
        </w:rPr>
      </w:pPr>
    </w:p>
    <w:p w14:paraId="42DE1694" w14:textId="0420565E" w:rsidR="00092C64" w:rsidRDefault="009D7CB2" w:rsidP="009D7CB2">
      <w:pPr>
        <w:rPr>
          <w:rFonts w:ascii="Times New Roman" w:hAnsi="Times New Roman" w:cs="Times New Roman"/>
          <w:sz w:val="24"/>
          <w:szCs w:val="24"/>
        </w:rPr>
      </w:pPr>
      <w:r>
        <w:rPr>
          <w:rFonts w:ascii="Times New Roman" w:hAnsi="Times New Roman" w:cs="Times New Roman"/>
          <w:sz w:val="24"/>
          <w:szCs w:val="24"/>
        </w:rPr>
        <w:t>Functional beta</w:t>
      </w:r>
      <w:r w:rsidR="007C2EFA">
        <w:rPr>
          <w:rFonts w:ascii="Times New Roman" w:hAnsi="Times New Roman" w:cs="Times New Roman"/>
          <w:sz w:val="24"/>
          <w:szCs w:val="24"/>
        </w:rPr>
        <w:t xml:space="preserve"> </w:t>
      </w:r>
      <w:r>
        <w:rPr>
          <w:rFonts w:ascii="Times New Roman" w:hAnsi="Times New Roman" w:cs="Times New Roman"/>
          <w:sz w:val="24"/>
          <w:szCs w:val="24"/>
        </w:rPr>
        <w:t>diversity</w:t>
      </w:r>
    </w:p>
    <w:p w14:paraId="49B4FA9E" w14:textId="77777777" w:rsidR="009D7CB2" w:rsidRDefault="009D7CB2" w:rsidP="009D7CB2">
      <w:pPr>
        <w:rPr>
          <w:rFonts w:ascii="Times New Roman" w:hAnsi="Times New Roman" w:cs="Times New Roman"/>
          <w:sz w:val="24"/>
          <w:szCs w:val="24"/>
        </w:rPr>
      </w:pPr>
    </w:p>
    <w:p w14:paraId="63A51B20" w14:textId="78219782" w:rsidR="009D7CB2" w:rsidRDefault="00683FF8" w:rsidP="009D7CB2">
      <w:pPr>
        <w:rPr>
          <w:rFonts w:ascii="Times New Roman" w:hAnsi="Times New Roman" w:cs="Times New Roman"/>
          <w:sz w:val="24"/>
          <w:szCs w:val="24"/>
        </w:rPr>
      </w:pPr>
      <w:r>
        <w:rPr>
          <w:rFonts w:ascii="Times New Roman" w:hAnsi="Times New Roman" w:cs="Times New Roman"/>
          <w:sz w:val="24"/>
          <w:szCs w:val="24"/>
        </w:rPr>
        <w:t>Comparing open- and forest-adapted ground beetles</w:t>
      </w:r>
    </w:p>
    <w:p w14:paraId="7CD48D42" w14:textId="77777777" w:rsidR="00683FF8" w:rsidRDefault="00683FF8" w:rsidP="009D7CB2">
      <w:pPr>
        <w:rPr>
          <w:rFonts w:ascii="Times New Roman" w:hAnsi="Times New Roman" w:cs="Times New Roman"/>
          <w:sz w:val="24"/>
          <w:szCs w:val="24"/>
        </w:rPr>
      </w:pPr>
    </w:p>
    <w:p w14:paraId="10E3ED38" w14:textId="0B08B693" w:rsidR="00683FF8" w:rsidRDefault="00514990" w:rsidP="009D7CB2">
      <w:pPr>
        <w:rPr>
          <w:rFonts w:ascii="Times New Roman" w:hAnsi="Times New Roman" w:cs="Times New Roman"/>
          <w:sz w:val="24"/>
          <w:szCs w:val="24"/>
        </w:rPr>
      </w:pPr>
      <w:r>
        <w:rPr>
          <w:rFonts w:ascii="Times New Roman" w:hAnsi="Times New Roman" w:cs="Times New Roman"/>
          <w:sz w:val="24"/>
          <w:szCs w:val="24"/>
        </w:rPr>
        <w:lastRenderedPageBreak/>
        <w:t>Microclimatic variables</w:t>
      </w:r>
    </w:p>
    <w:p w14:paraId="73C651CC" w14:textId="77777777" w:rsidR="00E34238" w:rsidRDefault="00E34238" w:rsidP="00E34238">
      <w:pPr>
        <w:rPr>
          <w:rFonts w:ascii="Times New Roman" w:hAnsi="Times New Roman" w:cs="Times New Roman"/>
          <w:sz w:val="24"/>
          <w:szCs w:val="24"/>
        </w:rPr>
      </w:pPr>
    </w:p>
    <w:p w14:paraId="588331EF" w14:textId="391EF55C" w:rsidR="00E34238" w:rsidRPr="00E34238" w:rsidRDefault="00E34238" w:rsidP="00E34238">
      <w:pPr>
        <w:rPr>
          <w:rFonts w:ascii="Times New Roman" w:hAnsi="Times New Roman" w:cs="Times New Roman"/>
          <w:b/>
          <w:bCs/>
          <w:sz w:val="24"/>
          <w:szCs w:val="24"/>
        </w:rPr>
      </w:pPr>
      <w:r w:rsidRPr="00E34238">
        <w:rPr>
          <w:rFonts w:ascii="Times New Roman" w:hAnsi="Times New Roman" w:cs="Times New Roman"/>
          <w:b/>
          <w:bCs/>
          <w:sz w:val="24"/>
          <w:szCs w:val="24"/>
        </w:rPr>
        <w:t>Results</w:t>
      </w:r>
    </w:p>
    <w:p w14:paraId="66DAB35F" w14:textId="77777777" w:rsidR="00E34238" w:rsidRDefault="00E34238" w:rsidP="00E34238">
      <w:pPr>
        <w:rPr>
          <w:rFonts w:ascii="Times New Roman" w:hAnsi="Times New Roman" w:cs="Times New Roman"/>
          <w:sz w:val="24"/>
          <w:szCs w:val="24"/>
        </w:rPr>
      </w:pPr>
    </w:p>
    <w:p w14:paraId="2A79C1C2" w14:textId="1D008CD3" w:rsidR="002B0FC8" w:rsidRDefault="002B0FC8" w:rsidP="002B0FC8">
      <w:pPr>
        <w:ind w:firstLine="720"/>
        <w:rPr>
          <w:rFonts w:ascii="Times New Roman" w:hAnsi="Times New Roman" w:cs="Times New Roman"/>
          <w:sz w:val="24"/>
          <w:szCs w:val="24"/>
        </w:rPr>
      </w:pPr>
      <w:r>
        <w:rPr>
          <w:rFonts w:ascii="Times New Roman" w:hAnsi="Times New Roman" w:cs="Times New Roman"/>
          <w:sz w:val="24"/>
          <w:szCs w:val="24"/>
        </w:rPr>
        <w:t>The PCA analysis of the eight numerical traits generated a set of f</w:t>
      </w:r>
      <w:r>
        <w:rPr>
          <w:rFonts w:ascii="Times New Roman" w:hAnsi="Times New Roman" w:cs="Times New Roman"/>
          <w:sz w:val="24"/>
          <w:szCs w:val="24"/>
        </w:rPr>
        <w:t>our</w:t>
      </w:r>
      <w:r>
        <w:rPr>
          <w:rFonts w:ascii="Times New Roman" w:hAnsi="Times New Roman" w:cs="Times New Roman"/>
          <w:sz w:val="24"/>
          <w:szCs w:val="24"/>
        </w:rPr>
        <w:t xml:space="preserve"> axes which together explained 8</w:t>
      </w:r>
      <w:r w:rsidR="00165ADE">
        <w:rPr>
          <w:rFonts w:ascii="Times New Roman" w:hAnsi="Times New Roman" w:cs="Times New Roman"/>
          <w:sz w:val="24"/>
          <w:szCs w:val="24"/>
        </w:rPr>
        <w:t>3</w:t>
      </w:r>
      <w:r>
        <w:rPr>
          <w:rFonts w:ascii="Times New Roman" w:hAnsi="Times New Roman" w:cs="Times New Roman"/>
          <w:sz w:val="24"/>
          <w:szCs w:val="24"/>
        </w:rPr>
        <w:t>% of the variance. The first PC axis (</w:t>
      </w:r>
      <w:r w:rsidR="00165ADE">
        <w:rPr>
          <w:rFonts w:ascii="Times New Roman" w:hAnsi="Times New Roman" w:cs="Times New Roman"/>
          <w:sz w:val="24"/>
          <w:szCs w:val="24"/>
        </w:rPr>
        <w:t>31</w:t>
      </w:r>
      <w:r>
        <w:rPr>
          <w:rFonts w:ascii="Times New Roman" w:hAnsi="Times New Roman" w:cs="Times New Roman"/>
          <w:sz w:val="24"/>
          <w:szCs w:val="24"/>
        </w:rPr>
        <w:t>% of the variance) was associated with proportionally narrower pronotum, proportionally longer rear legs, and proportionally shorter rear trochanter</w:t>
      </w:r>
      <w:commentRangeStart w:id="17"/>
      <w:r>
        <w:rPr>
          <w:rFonts w:ascii="Times New Roman" w:hAnsi="Times New Roman" w:cs="Times New Roman"/>
          <w:sz w:val="24"/>
          <w:szCs w:val="24"/>
        </w:rPr>
        <w:t>.</w:t>
      </w:r>
      <w:commentRangeEnd w:id="17"/>
      <w:r>
        <w:rPr>
          <w:rStyle w:val="CommentReference"/>
        </w:rPr>
        <w:commentReference w:id="17"/>
      </w:r>
      <w:r>
        <w:rPr>
          <w:rFonts w:ascii="Times New Roman" w:hAnsi="Times New Roman" w:cs="Times New Roman"/>
          <w:sz w:val="24"/>
          <w:szCs w:val="24"/>
        </w:rPr>
        <w:t xml:space="preserve"> The second PC axis (2</w:t>
      </w:r>
      <w:r w:rsidR="00165ADE">
        <w:rPr>
          <w:rFonts w:ascii="Times New Roman" w:hAnsi="Times New Roman" w:cs="Times New Roman"/>
          <w:sz w:val="24"/>
          <w:szCs w:val="24"/>
        </w:rPr>
        <w:t>5</w:t>
      </w:r>
      <w:r>
        <w:rPr>
          <w:rFonts w:ascii="Times New Roman" w:hAnsi="Times New Roman" w:cs="Times New Roman"/>
          <w:sz w:val="24"/>
          <w:szCs w:val="24"/>
        </w:rPr>
        <w:t xml:space="preserve">% of the variance) was associated with </w:t>
      </w:r>
      <w:r w:rsidR="00CB6F73">
        <w:rPr>
          <w:rFonts w:ascii="Times New Roman" w:hAnsi="Times New Roman" w:cs="Times New Roman"/>
          <w:sz w:val="24"/>
          <w:szCs w:val="24"/>
        </w:rPr>
        <w:t>longer</w:t>
      </w:r>
      <w:r>
        <w:rPr>
          <w:rFonts w:ascii="Times New Roman" w:hAnsi="Times New Roman" w:cs="Times New Roman"/>
          <w:sz w:val="24"/>
          <w:szCs w:val="24"/>
        </w:rPr>
        <w:t xml:space="preserve"> body length</w:t>
      </w:r>
      <w:r w:rsidR="00760CE5">
        <w:rPr>
          <w:rFonts w:ascii="Times New Roman" w:hAnsi="Times New Roman" w:cs="Times New Roman"/>
          <w:sz w:val="24"/>
          <w:szCs w:val="24"/>
        </w:rPr>
        <w:t>,</w:t>
      </w:r>
      <w:r>
        <w:rPr>
          <w:rFonts w:ascii="Times New Roman" w:hAnsi="Times New Roman" w:cs="Times New Roman"/>
          <w:sz w:val="24"/>
          <w:szCs w:val="24"/>
        </w:rPr>
        <w:t xml:space="preserve"> proportionally </w:t>
      </w:r>
      <w:r w:rsidR="00CB6F73">
        <w:rPr>
          <w:rFonts w:ascii="Times New Roman" w:hAnsi="Times New Roman" w:cs="Times New Roman"/>
          <w:sz w:val="24"/>
          <w:szCs w:val="24"/>
        </w:rPr>
        <w:t>shorter</w:t>
      </w:r>
      <w:r>
        <w:rPr>
          <w:rFonts w:ascii="Times New Roman" w:hAnsi="Times New Roman" w:cs="Times New Roman"/>
          <w:sz w:val="24"/>
          <w:szCs w:val="24"/>
        </w:rPr>
        <w:t xml:space="preserve"> eye length</w:t>
      </w:r>
      <w:r w:rsidR="00760CE5">
        <w:rPr>
          <w:rFonts w:ascii="Times New Roman" w:hAnsi="Times New Roman" w:cs="Times New Roman"/>
          <w:sz w:val="24"/>
          <w:szCs w:val="24"/>
        </w:rPr>
        <w:t xml:space="preserve">, and shorter antenna to rear leg </w:t>
      </w:r>
      <w:r w:rsidR="008E19C5">
        <w:rPr>
          <w:rFonts w:ascii="Times New Roman" w:hAnsi="Times New Roman" w:cs="Times New Roman"/>
          <w:sz w:val="24"/>
          <w:szCs w:val="24"/>
        </w:rPr>
        <w:t>length ratio</w:t>
      </w:r>
      <w:r>
        <w:rPr>
          <w:rFonts w:ascii="Times New Roman" w:hAnsi="Times New Roman" w:cs="Times New Roman"/>
          <w:sz w:val="24"/>
          <w:szCs w:val="24"/>
        </w:rPr>
        <w:t xml:space="preserve">. The third PC axis (16% of the variance) was associated with larger eye protrusion ratio and </w:t>
      </w:r>
      <w:r w:rsidR="0020534C">
        <w:rPr>
          <w:rFonts w:ascii="Times New Roman" w:hAnsi="Times New Roman" w:cs="Times New Roman"/>
          <w:sz w:val="24"/>
          <w:szCs w:val="24"/>
        </w:rPr>
        <w:t>proportionally wider abdomen</w:t>
      </w:r>
      <w:r>
        <w:rPr>
          <w:rFonts w:ascii="Times New Roman" w:hAnsi="Times New Roman" w:cs="Times New Roman"/>
          <w:sz w:val="24"/>
          <w:szCs w:val="24"/>
        </w:rPr>
        <w:t>. The fourth PC axis (1</w:t>
      </w:r>
      <w:r w:rsidR="00AE6088">
        <w:rPr>
          <w:rFonts w:ascii="Times New Roman" w:hAnsi="Times New Roman" w:cs="Times New Roman"/>
          <w:sz w:val="24"/>
          <w:szCs w:val="24"/>
        </w:rPr>
        <w:t>1</w:t>
      </w:r>
      <w:r>
        <w:rPr>
          <w:rFonts w:ascii="Times New Roman" w:hAnsi="Times New Roman" w:cs="Times New Roman"/>
          <w:sz w:val="24"/>
          <w:szCs w:val="24"/>
        </w:rPr>
        <w:t xml:space="preserve">% of the variance) was associated with proportionally </w:t>
      </w:r>
      <w:r w:rsidR="00C95171">
        <w:rPr>
          <w:rFonts w:ascii="Times New Roman" w:hAnsi="Times New Roman" w:cs="Times New Roman"/>
          <w:sz w:val="24"/>
          <w:szCs w:val="24"/>
        </w:rPr>
        <w:t>longer eye</w:t>
      </w:r>
      <w:r w:rsidR="008D6D06">
        <w:rPr>
          <w:rFonts w:ascii="Times New Roman" w:hAnsi="Times New Roman" w:cs="Times New Roman"/>
          <w:sz w:val="24"/>
          <w:szCs w:val="24"/>
        </w:rPr>
        <w:t>s, proportionally longer rear legs</w:t>
      </w:r>
      <w:r w:rsidR="00423BE2">
        <w:rPr>
          <w:rFonts w:ascii="Times New Roman" w:hAnsi="Times New Roman" w:cs="Times New Roman"/>
          <w:sz w:val="24"/>
          <w:szCs w:val="24"/>
        </w:rPr>
        <w:t>, and proportionally longer rear trochanters</w:t>
      </w:r>
      <w:r>
        <w:rPr>
          <w:rFonts w:ascii="Times New Roman" w:hAnsi="Times New Roman" w:cs="Times New Roman"/>
          <w:sz w:val="24"/>
          <w:szCs w:val="24"/>
        </w:rPr>
        <w:t xml:space="preserve">. </w:t>
      </w:r>
    </w:p>
    <w:p w14:paraId="74481B35" w14:textId="77777777" w:rsidR="00241B9F" w:rsidRDefault="00241B9F" w:rsidP="00E34238">
      <w:pPr>
        <w:rPr>
          <w:rFonts w:ascii="Times New Roman" w:hAnsi="Times New Roman" w:cs="Times New Roman"/>
          <w:sz w:val="24"/>
          <w:szCs w:val="24"/>
        </w:rPr>
      </w:pPr>
    </w:p>
    <w:p w14:paraId="38A4F5ED" w14:textId="77777777" w:rsidR="00241B9F" w:rsidRDefault="00241B9F" w:rsidP="00E34238">
      <w:pPr>
        <w:rPr>
          <w:rFonts w:ascii="Times New Roman" w:hAnsi="Times New Roman" w:cs="Times New Roman"/>
          <w:sz w:val="24"/>
          <w:szCs w:val="24"/>
        </w:rPr>
      </w:pPr>
    </w:p>
    <w:p w14:paraId="4290A3A3" w14:textId="3FE5D4C2" w:rsidR="00E34238" w:rsidRPr="00E34238" w:rsidRDefault="00E34238" w:rsidP="00E34238">
      <w:pPr>
        <w:rPr>
          <w:rFonts w:ascii="Times New Roman" w:hAnsi="Times New Roman" w:cs="Times New Roman"/>
          <w:b/>
          <w:bCs/>
          <w:sz w:val="24"/>
          <w:szCs w:val="24"/>
        </w:rPr>
      </w:pPr>
      <w:r w:rsidRPr="00E34238">
        <w:rPr>
          <w:rFonts w:ascii="Times New Roman" w:hAnsi="Times New Roman" w:cs="Times New Roman"/>
          <w:b/>
          <w:bCs/>
          <w:sz w:val="24"/>
          <w:szCs w:val="24"/>
        </w:rPr>
        <w:t>Discussion</w:t>
      </w:r>
    </w:p>
    <w:p w14:paraId="34004B61" w14:textId="77777777" w:rsidR="00E34238" w:rsidRDefault="00E34238" w:rsidP="00E34238">
      <w:pPr>
        <w:rPr>
          <w:rFonts w:ascii="Times New Roman" w:hAnsi="Times New Roman" w:cs="Times New Roman"/>
          <w:sz w:val="24"/>
          <w:szCs w:val="24"/>
        </w:rPr>
      </w:pPr>
    </w:p>
    <w:p w14:paraId="041838E9" w14:textId="7F8AA79E" w:rsidR="00E34238" w:rsidRDefault="00E34238" w:rsidP="00E34238">
      <w:pPr>
        <w:rPr>
          <w:rFonts w:ascii="Times New Roman" w:hAnsi="Times New Roman" w:cs="Times New Roman"/>
          <w:sz w:val="24"/>
          <w:szCs w:val="24"/>
        </w:rPr>
      </w:pPr>
      <w:r>
        <w:rPr>
          <w:rFonts w:ascii="Times New Roman" w:hAnsi="Times New Roman" w:cs="Times New Roman"/>
          <w:sz w:val="24"/>
          <w:szCs w:val="24"/>
        </w:rPr>
        <w:tab/>
        <w:t xml:space="preserve">Although </w:t>
      </w:r>
      <w:r w:rsidR="005F23CE">
        <w:rPr>
          <w:rFonts w:ascii="Times New Roman" w:hAnsi="Times New Roman" w:cs="Times New Roman"/>
          <w:sz w:val="24"/>
          <w:szCs w:val="24"/>
        </w:rPr>
        <w:t xml:space="preserve">the percent cover of woody debris did not differ between the </w:t>
      </w:r>
      <w:r w:rsidR="00A429A5">
        <w:rPr>
          <w:rFonts w:ascii="Times New Roman" w:hAnsi="Times New Roman" w:cs="Times New Roman"/>
          <w:sz w:val="24"/>
          <w:szCs w:val="24"/>
        </w:rPr>
        <w:t>windthrow and salvaged</w:t>
      </w:r>
      <w:r w:rsidR="005F23CE">
        <w:rPr>
          <w:rFonts w:ascii="Times New Roman" w:hAnsi="Times New Roman" w:cs="Times New Roman"/>
          <w:sz w:val="24"/>
          <w:szCs w:val="24"/>
        </w:rPr>
        <w:t xml:space="preserve"> treatments,</w:t>
      </w:r>
      <w:r w:rsidR="004F0715">
        <w:rPr>
          <w:rFonts w:ascii="Times New Roman" w:hAnsi="Times New Roman" w:cs="Times New Roman"/>
          <w:sz w:val="24"/>
          <w:szCs w:val="24"/>
        </w:rPr>
        <w:t xml:space="preserve"> there was higher volume of </w:t>
      </w:r>
      <w:r w:rsidR="00950AC4">
        <w:rPr>
          <w:rFonts w:ascii="Times New Roman" w:hAnsi="Times New Roman" w:cs="Times New Roman"/>
          <w:sz w:val="24"/>
          <w:szCs w:val="24"/>
        </w:rPr>
        <w:t xml:space="preserve">coarse </w:t>
      </w:r>
      <w:r w:rsidR="004F0715">
        <w:rPr>
          <w:rFonts w:ascii="Times New Roman" w:hAnsi="Times New Roman" w:cs="Times New Roman"/>
          <w:sz w:val="24"/>
          <w:szCs w:val="24"/>
        </w:rPr>
        <w:t xml:space="preserve">woody debris in the </w:t>
      </w:r>
      <w:r w:rsidR="00A77F22">
        <w:rPr>
          <w:rFonts w:ascii="Times New Roman" w:hAnsi="Times New Roman" w:cs="Times New Roman"/>
          <w:sz w:val="24"/>
          <w:szCs w:val="24"/>
        </w:rPr>
        <w:t>windthrow</w:t>
      </w:r>
      <w:r w:rsidR="00950AC4">
        <w:rPr>
          <w:rFonts w:ascii="Times New Roman" w:hAnsi="Times New Roman" w:cs="Times New Roman"/>
          <w:sz w:val="24"/>
          <w:szCs w:val="24"/>
        </w:rPr>
        <w:t xml:space="preserve"> in 2014</w:t>
      </w:r>
      <w:r w:rsidR="00A429A5">
        <w:rPr>
          <w:rFonts w:ascii="Times New Roman" w:hAnsi="Times New Roman" w:cs="Times New Roman"/>
          <w:sz w:val="24"/>
          <w:szCs w:val="24"/>
        </w:rPr>
        <w:t>, compared to the salvaged treatment</w:t>
      </w:r>
      <w:r w:rsidR="00A77F22">
        <w:rPr>
          <w:rFonts w:ascii="Times New Roman" w:hAnsi="Times New Roman" w:cs="Times New Roman"/>
          <w:sz w:val="24"/>
          <w:szCs w:val="24"/>
        </w:rPr>
        <w:t xml:space="preserve"> </w:t>
      </w:r>
      <w:r w:rsidR="00A77F22">
        <w:rPr>
          <w:rFonts w:ascii="Times New Roman" w:hAnsi="Times New Roman" w:cs="Times New Roman"/>
          <w:sz w:val="24"/>
          <w:szCs w:val="24"/>
        </w:rPr>
        <w:fldChar w:fldCharType="begin"/>
      </w:r>
      <w:r w:rsidR="005E05F0">
        <w:rPr>
          <w:rFonts w:ascii="Times New Roman" w:hAnsi="Times New Roman" w:cs="Times New Roman"/>
          <w:sz w:val="24"/>
          <w:szCs w:val="24"/>
        </w:rPr>
        <w:instrText xml:space="preserve"> ADDIN ZOTERO_ITEM CSL_CITATION {"citationID":"kwE3K1K7","properties":{"formattedCitation":"(Perry 2016)","plainCitation":"(Perry 2016)","noteIndex":0},"citationItems":[{"id":1159,"uris":["http://zotero.org/groups/5154252/items/C558246M"],"itemData":{"id":1159,"type":"thesis","event-place":"Columbus, OH","genre":"PhD","language":"en","publisher":"Ohio State University","publisher-place":"Columbus, OH","source":"Zotero","title":"Presented in Partial Fulfillment of the Requirements for the Degree Doctor of Philosophy in the Graduate School of The Ohio State University","author":[{"family":"Perry","given":"Kayla Ilona"}],"issued":{"date-parts":[["2016"]]}}}],"schema":"https://github.com/citation-style-language/schema/raw/master/csl-citation.json"} </w:instrText>
      </w:r>
      <w:r w:rsidR="00A77F22">
        <w:rPr>
          <w:rFonts w:ascii="Times New Roman" w:hAnsi="Times New Roman" w:cs="Times New Roman"/>
          <w:sz w:val="24"/>
          <w:szCs w:val="24"/>
        </w:rPr>
        <w:fldChar w:fldCharType="separate"/>
      </w:r>
      <w:r w:rsidR="005E05F0" w:rsidRPr="005E05F0">
        <w:rPr>
          <w:rFonts w:ascii="Times New Roman" w:hAnsi="Times New Roman" w:cs="Times New Roman"/>
          <w:sz w:val="24"/>
        </w:rPr>
        <w:t>(Perry 2016)</w:t>
      </w:r>
      <w:r w:rsidR="00A77F22">
        <w:rPr>
          <w:rFonts w:ascii="Times New Roman" w:hAnsi="Times New Roman" w:cs="Times New Roman"/>
          <w:sz w:val="24"/>
          <w:szCs w:val="24"/>
        </w:rPr>
        <w:fldChar w:fldCharType="end"/>
      </w:r>
      <w:r w:rsidR="00A77F22">
        <w:rPr>
          <w:rFonts w:ascii="Times New Roman" w:hAnsi="Times New Roman" w:cs="Times New Roman"/>
          <w:sz w:val="24"/>
          <w:szCs w:val="24"/>
        </w:rPr>
        <w:t>.</w:t>
      </w:r>
      <w:r w:rsidR="001F501C">
        <w:rPr>
          <w:rFonts w:ascii="Times New Roman" w:hAnsi="Times New Roman" w:cs="Times New Roman"/>
          <w:sz w:val="24"/>
          <w:szCs w:val="24"/>
        </w:rPr>
        <w:t xml:space="preserve"> Th</w:t>
      </w:r>
      <w:r w:rsidR="00804AA3">
        <w:rPr>
          <w:rFonts w:ascii="Times New Roman" w:hAnsi="Times New Roman" w:cs="Times New Roman"/>
          <w:sz w:val="24"/>
          <w:szCs w:val="24"/>
        </w:rPr>
        <w:t xml:space="preserve">e reduction in coarse woody debris volume could last decades. </w:t>
      </w:r>
      <w:r w:rsidR="005051B5">
        <w:rPr>
          <w:rFonts w:ascii="Times New Roman" w:hAnsi="Times New Roman" w:cs="Times New Roman"/>
          <w:sz w:val="24"/>
          <w:szCs w:val="24"/>
        </w:rPr>
        <w:t xml:space="preserve">When examining clearcut stands of varying age in New Hampshire, </w:t>
      </w:r>
      <w:r w:rsidR="006727DF">
        <w:rPr>
          <w:rFonts w:ascii="Times New Roman" w:hAnsi="Times New Roman" w:cs="Times New Roman"/>
          <w:sz w:val="24"/>
          <w:szCs w:val="24"/>
        </w:rPr>
        <w:t xml:space="preserve">researchers found that the slash from </w:t>
      </w:r>
      <w:r w:rsidR="00844F56">
        <w:rPr>
          <w:rFonts w:ascii="Times New Roman" w:hAnsi="Times New Roman" w:cs="Times New Roman"/>
          <w:sz w:val="24"/>
          <w:szCs w:val="24"/>
        </w:rPr>
        <w:t xml:space="preserve">clearcutting decomposed within 20-30 years, leaving low </w:t>
      </w:r>
      <w:r w:rsidR="00F52367">
        <w:rPr>
          <w:rFonts w:ascii="Times New Roman" w:hAnsi="Times New Roman" w:cs="Times New Roman"/>
          <w:sz w:val="24"/>
          <w:szCs w:val="24"/>
        </w:rPr>
        <w:t>mass of downed wood for an addit</w:t>
      </w:r>
      <w:r w:rsidR="00443322">
        <w:rPr>
          <w:rFonts w:ascii="Times New Roman" w:hAnsi="Times New Roman" w:cs="Times New Roman"/>
          <w:sz w:val="24"/>
          <w:szCs w:val="24"/>
        </w:rPr>
        <w:t>ional 30 years, before the tree regeneration began to</w:t>
      </w:r>
      <w:r w:rsidR="00264F1C">
        <w:rPr>
          <w:rFonts w:ascii="Times New Roman" w:hAnsi="Times New Roman" w:cs="Times New Roman"/>
          <w:sz w:val="24"/>
          <w:szCs w:val="24"/>
        </w:rPr>
        <w:t xml:space="preserve"> contribute downed </w:t>
      </w:r>
      <w:r w:rsidR="001E133D">
        <w:rPr>
          <w:rFonts w:ascii="Times New Roman" w:hAnsi="Times New Roman" w:cs="Times New Roman"/>
          <w:sz w:val="24"/>
          <w:szCs w:val="24"/>
        </w:rPr>
        <w:t xml:space="preserve">wood </w:t>
      </w:r>
      <w:r w:rsidR="00D93DA4">
        <w:rPr>
          <w:rFonts w:ascii="Times New Roman" w:hAnsi="Times New Roman" w:cs="Times New Roman"/>
          <w:sz w:val="24"/>
          <w:szCs w:val="24"/>
        </w:rPr>
        <w:fldChar w:fldCharType="begin"/>
      </w:r>
      <w:r w:rsidR="009B00F5">
        <w:rPr>
          <w:rFonts w:ascii="Times New Roman" w:hAnsi="Times New Roman" w:cs="Times New Roman"/>
          <w:sz w:val="24"/>
          <w:szCs w:val="24"/>
        </w:rPr>
        <w:instrText xml:space="preserve"> ADDIN ZOTERO_ITEM CSL_CITATION {"citationID":"a749jk3Y","properties":{"formattedCitation":"(Gore and Patterson III 1986)","plainCitation":"(Gore and Patterson III 1986)","noteIndex":0},"citationItems":[{"id":1189,"uris":["http://zotero.org/groups/5154252/items/EYP7CP3V"],"itemData":{"id":1189,"type":"article-journal","abstract":"Downed (i.e., fallen, dead) wood was sampled in 1-, 15-, 50-, and 100-year-old managed stands, an uneven-aged, managed stand, and an uncut stand of northern hardwoods in New Hampshire. Mass of downed wood ranged from a mean of 32 t/ha in the 15- and 50-year-old stands to 86 t/ha in the recently cut stand. Mean estimates varied significantly among stands, although most of the variation was due to the large amount of downed wood in the recently cut stand. The range of downed-stem diameters was greatest in the 100-year-old and uncut stands. Large (&gt;38 cm) logs were notably absent from the uneven-aged, managed stand, indicating that selective cutting utilizes mature stems efficiently. Comparison of our data with other estimates shows that the amount of downed wood in northern hardwood stands declines to about 20 t/ha within 20–30 years after logging. Quantities remain relatively stable for up to an additional 30 years and then begin to increase. They stabilize at 35–40 t/ha after approximately 100 years. Large-diameter logs become an increasingly important component of downed wood as stands mature beyond 50 years of age. Rapid decomposition of even the largest logs precludes continued accumulation of downed wood in uncut, old-growth stands. The data suggest that less downed wood and fewer large-diameter logs are likely to accumulate under short-rotation (&lt;50 years) harvest, whole-tree harvests, and selection cuts than under long rotations or in uncut forests.","container-title":"Canadian Journal of Forest Research","DOI":"10.1139/x86-057","ISSN":"0045-5067, 1208-6037","issue":"2","journalAbbreviation":"Can. J. For. Res.","language":"en","license":"http://www.nrcresearchpress.com/page/about/CorporateTextAndDataMining","page":"335-339","source":"DOI.org (Crossref)","title":"Mass of downed wood in northern hardwood forests in New Hampshire: potential effects of forest management","title-short":"Mass of downed wood in northern hardwood forests in New Hampshire","volume":"16","author":[{"family":"Gore","given":"Jeffery A."},{"family":"Patterson III","given":"William A."}],"issued":{"date-parts":[["1986",4,1]]}}}],"schema":"https://github.com/citation-style-language/schema/raw/master/csl-citation.json"} </w:instrText>
      </w:r>
      <w:r w:rsidR="00D93DA4">
        <w:rPr>
          <w:rFonts w:ascii="Times New Roman" w:hAnsi="Times New Roman" w:cs="Times New Roman"/>
          <w:sz w:val="24"/>
          <w:szCs w:val="24"/>
        </w:rPr>
        <w:fldChar w:fldCharType="separate"/>
      </w:r>
      <w:r w:rsidR="009B00F5" w:rsidRPr="009B00F5">
        <w:rPr>
          <w:rFonts w:ascii="Times New Roman" w:hAnsi="Times New Roman" w:cs="Times New Roman"/>
          <w:sz w:val="24"/>
        </w:rPr>
        <w:t>(Gore and Patterson III 1986)</w:t>
      </w:r>
      <w:r w:rsidR="00D93DA4">
        <w:rPr>
          <w:rFonts w:ascii="Times New Roman" w:hAnsi="Times New Roman" w:cs="Times New Roman"/>
          <w:sz w:val="24"/>
          <w:szCs w:val="24"/>
        </w:rPr>
        <w:fldChar w:fldCharType="end"/>
      </w:r>
      <w:r w:rsidR="001E133D">
        <w:rPr>
          <w:rFonts w:ascii="Times New Roman" w:hAnsi="Times New Roman" w:cs="Times New Roman"/>
          <w:sz w:val="24"/>
          <w:szCs w:val="24"/>
        </w:rPr>
        <w:t>.</w:t>
      </w:r>
      <w:r w:rsidR="009B00F5">
        <w:rPr>
          <w:rFonts w:ascii="Times New Roman" w:hAnsi="Times New Roman" w:cs="Times New Roman"/>
          <w:sz w:val="24"/>
          <w:szCs w:val="24"/>
        </w:rPr>
        <w:t xml:space="preserve"> Thus</w:t>
      </w:r>
      <w:r w:rsidR="00767634">
        <w:rPr>
          <w:rFonts w:ascii="Times New Roman" w:hAnsi="Times New Roman" w:cs="Times New Roman"/>
          <w:sz w:val="24"/>
          <w:szCs w:val="24"/>
        </w:rPr>
        <w:t>, salvage-logging could affect woody debris volume for &gt;50 years</w:t>
      </w:r>
      <w:r w:rsidR="00CB08AA">
        <w:rPr>
          <w:rFonts w:ascii="Times New Roman" w:hAnsi="Times New Roman" w:cs="Times New Roman"/>
          <w:sz w:val="24"/>
          <w:szCs w:val="24"/>
        </w:rPr>
        <w:t>.</w:t>
      </w:r>
    </w:p>
    <w:p w14:paraId="6AD23017" w14:textId="77777777" w:rsidR="00E34238" w:rsidRDefault="00E34238" w:rsidP="00E34238">
      <w:pPr>
        <w:rPr>
          <w:rFonts w:ascii="Times New Roman" w:hAnsi="Times New Roman" w:cs="Times New Roman"/>
          <w:sz w:val="24"/>
          <w:szCs w:val="24"/>
        </w:rPr>
      </w:pPr>
    </w:p>
    <w:p w14:paraId="3AE477B3" w14:textId="77777777" w:rsidR="00E34238" w:rsidRDefault="00E34238" w:rsidP="00E34238">
      <w:pPr>
        <w:rPr>
          <w:rFonts w:ascii="Times New Roman" w:hAnsi="Times New Roman" w:cs="Times New Roman"/>
          <w:sz w:val="24"/>
          <w:szCs w:val="24"/>
        </w:rPr>
      </w:pPr>
    </w:p>
    <w:p w14:paraId="46B57F02" w14:textId="52441617" w:rsidR="00C553BA" w:rsidRDefault="00C553BA" w:rsidP="00E34238">
      <w:pPr>
        <w:rPr>
          <w:rFonts w:ascii="Times New Roman" w:hAnsi="Times New Roman" w:cs="Times New Roman"/>
          <w:sz w:val="24"/>
          <w:szCs w:val="24"/>
        </w:rPr>
      </w:pPr>
      <w:r>
        <w:rPr>
          <w:rFonts w:ascii="Times New Roman" w:hAnsi="Times New Roman" w:cs="Times New Roman"/>
          <w:sz w:val="24"/>
          <w:szCs w:val="24"/>
        </w:rPr>
        <w:t>Supplementary information</w:t>
      </w:r>
    </w:p>
    <w:p w14:paraId="20433A1D" w14:textId="77777777" w:rsidR="00C553BA" w:rsidRDefault="00C553BA" w:rsidP="00E34238">
      <w:pPr>
        <w:rPr>
          <w:rFonts w:ascii="Times New Roman" w:hAnsi="Times New Roman" w:cs="Times New Roman"/>
          <w:sz w:val="24"/>
          <w:szCs w:val="24"/>
        </w:rPr>
      </w:pPr>
    </w:p>
    <w:p w14:paraId="31BDD4AC" w14:textId="0F76E2B1" w:rsidR="0078558B" w:rsidRDefault="0078558B" w:rsidP="00E34238">
      <w:pPr>
        <w:rPr>
          <w:rFonts w:ascii="Times New Roman" w:hAnsi="Times New Roman" w:cs="Times New Roman"/>
          <w:sz w:val="24"/>
          <w:szCs w:val="24"/>
        </w:rPr>
      </w:pPr>
      <w:r>
        <w:rPr>
          <w:rFonts w:ascii="Times New Roman" w:hAnsi="Times New Roman" w:cs="Times New Roman"/>
          <w:sz w:val="24"/>
          <w:szCs w:val="24"/>
        </w:rPr>
        <w:t>Table S1. Comparison of the PCA</w:t>
      </w:r>
      <w:r w:rsidR="00E660BD">
        <w:rPr>
          <w:rFonts w:ascii="Times New Roman" w:hAnsi="Times New Roman" w:cs="Times New Roman"/>
          <w:sz w:val="24"/>
          <w:szCs w:val="24"/>
        </w:rPr>
        <w:t xml:space="preserve">s run with and without </w:t>
      </w:r>
      <w:r w:rsidR="00E660BD" w:rsidRPr="00E660BD">
        <w:rPr>
          <w:rFonts w:ascii="Times New Roman" w:hAnsi="Times New Roman" w:cs="Times New Roman"/>
          <w:i/>
          <w:iCs/>
          <w:sz w:val="24"/>
          <w:szCs w:val="24"/>
        </w:rPr>
        <w:t>Notiophilus aeneus</w:t>
      </w:r>
      <w:r w:rsidR="00E660BD">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689"/>
        <w:gridCol w:w="3118"/>
        <w:gridCol w:w="3543"/>
      </w:tblGrid>
      <w:tr w:rsidR="00167AE3" w14:paraId="0C67B668" w14:textId="77777777" w:rsidTr="003570B0">
        <w:tc>
          <w:tcPr>
            <w:tcW w:w="2689" w:type="dxa"/>
          </w:tcPr>
          <w:p w14:paraId="0BEA2EA8" w14:textId="77777777" w:rsidR="00167AE3" w:rsidRDefault="00167AE3" w:rsidP="00E34238">
            <w:pPr>
              <w:rPr>
                <w:rFonts w:cs="Times New Roman"/>
                <w:sz w:val="24"/>
                <w:szCs w:val="24"/>
              </w:rPr>
            </w:pPr>
          </w:p>
        </w:tc>
        <w:tc>
          <w:tcPr>
            <w:tcW w:w="3118" w:type="dxa"/>
          </w:tcPr>
          <w:p w14:paraId="320CA079" w14:textId="2B6E58D8" w:rsidR="00167AE3" w:rsidRPr="003570B0" w:rsidRDefault="003570B0" w:rsidP="00E34238">
            <w:pPr>
              <w:rPr>
                <w:rFonts w:cs="Times New Roman"/>
                <w:b/>
                <w:bCs/>
                <w:sz w:val="24"/>
                <w:szCs w:val="24"/>
              </w:rPr>
            </w:pPr>
            <w:r w:rsidRPr="003570B0">
              <w:rPr>
                <w:rFonts w:cs="Times New Roman"/>
                <w:b/>
                <w:bCs/>
                <w:sz w:val="24"/>
                <w:szCs w:val="24"/>
              </w:rPr>
              <w:t>PCA run with Notiophilus aeneus</w:t>
            </w:r>
          </w:p>
        </w:tc>
        <w:tc>
          <w:tcPr>
            <w:tcW w:w="3543" w:type="dxa"/>
          </w:tcPr>
          <w:p w14:paraId="297519B3" w14:textId="5C5A310A" w:rsidR="00167AE3" w:rsidRPr="003570B0" w:rsidRDefault="003570B0" w:rsidP="00E34238">
            <w:pPr>
              <w:rPr>
                <w:rFonts w:cs="Times New Roman"/>
                <w:b/>
                <w:bCs/>
                <w:sz w:val="24"/>
                <w:szCs w:val="24"/>
              </w:rPr>
            </w:pPr>
            <w:r w:rsidRPr="003570B0">
              <w:rPr>
                <w:rFonts w:cs="Times New Roman"/>
                <w:b/>
                <w:bCs/>
                <w:sz w:val="24"/>
                <w:szCs w:val="24"/>
              </w:rPr>
              <w:t>PCA run excluding Notiophilus aeneus</w:t>
            </w:r>
          </w:p>
        </w:tc>
      </w:tr>
      <w:tr w:rsidR="00167AE3" w14:paraId="04A9467E" w14:textId="77777777" w:rsidTr="003570B0">
        <w:tc>
          <w:tcPr>
            <w:tcW w:w="2689" w:type="dxa"/>
          </w:tcPr>
          <w:p w14:paraId="01CD671C" w14:textId="3507A364" w:rsidR="00167AE3" w:rsidRDefault="0064196F" w:rsidP="00E34238">
            <w:pPr>
              <w:rPr>
                <w:rFonts w:cs="Times New Roman"/>
                <w:sz w:val="24"/>
                <w:szCs w:val="24"/>
              </w:rPr>
            </w:pPr>
            <w:r>
              <w:rPr>
                <w:rFonts w:cs="Times New Roman"/>
                <w:sz w:val="24"/>
                <w:szCs w:val="24"/>
              </w:rPr>
              <w:t>Variance explained by PC1</w:t>
            </w:r>
          </w:p>
        </w:tc>
        <w:tc>
          <w:tcPr>
            <w:tcW w:w="3118" w:type="dxa"/>
          </w:tcPr>
          <w:p w14:paraId="3FF960E8" w14:textId="70A9A38B" w:rsidR="00167AE3" w:rsidRDefault="008F02BE" w:rsidP="00E34238">
            <w:pPr>
              <w:rPr>
                <w:rFonts w:cs="Times New Roman"/>
                <w:sz w:val="24"/>
                <w:szCs w:val="24"/>
              </w:rPr>
            </w:pPr>
            <w:r>
              <w:rPr>
                <w:rFonts w:cs="Times New Roman"/>
                <w:sz w:val="24"/>
                <w:szCs w:val="24"/>
              </w:rPr>
              <w:t>28.9%</w:t>
            </w:r>
          </w:p>
        </w:tc>
        <w:tc>
          <w:tcPr>
            <w:tcW w:w="3543" w:type="dxa"/>
          </w:tcPr>
          <w:p w14:paraId="5D0785EA" w14:textId="4020405E" w:rsidR="00167AE3" w:rsidRDefault="00C14169" w:rsidP="00E34238">
            <w:pPr>
              <w:rPr>
                <w:rFonts w:cs="Times New Roman"/>
                <w:sz w:val="24"/>
                <w:szCs w:val="24"/>
              </w:rPr>
            </w:pPr>
            <w:r>
              <w:rPr>
                <w:rFonts w:cs="Times New Roman"/>
                <w:sz w:val="24"/>
                <w:szCs w:val="24"/>
              </w:rPr>
              <w:t>31.0%</w:t>
            </w:r>
          </w:p>
        </w:tc>
      </w:tr>
      <w:tr w:rsidR="00167AE3" w14:paraId="726CD033" w14:textId="77777777" w:rsidTr="003570B0">
        <w:tc>
          <w:tcPr>
            <w:tcW w:w="2689" w:type="dxa"/>
          </w:tcPr>
          <w:p w14:paraId="6D01F323" w14:textId="07A20402" w:rsidR="00167AE3" w:rsidRDefault="0064196F" w:rsidP="00E34238">
            <w:pPr>
              <w:rPr>
                <w:rFonts w:cs="Times New Roman"/>
                <w:sz w:val="24"/>
                <w:szCs w:val="24"/>
              </w:rPr>
            </w:pPr>
            <w:r>
              <w:rPr>
                <w:rFonts w:cs="Times New Roman"/>
                <w:sz w:val="24"/>
                <w:szCs w:val="24"/>
              </w:rPr>
              <w:t>Variance explained by PC</w:t>
            </w:r>
            <w:r>
              <w:rPr>
                <w:rFonts w:cs="Times New Roman"/>
                <w:sz w:val="24"/>
                <w:szCs w:val="24"/>
              </w:rPr>
              <w:t>2</w:t>
            </w:r>
          </w:p>
        </w:tc>
        <w:tc>
          <w:tcPr>
            <w:tcW w:w="3118" w:type="dxa"/>
          </w:tcPr>
          <w:p w14:paraId="7ED97BB9" w14:textId="18766813" w:rsidR="00167AE3" w:rsidRDefault="008F02BE" w:rsidP="00E34238">
            <w:pPr>
              <w:rPr>
                <w:rFonts w:cs="Times New Roman"/>
                <w:sz w:val="24"/>
                <w:szCs w:val="24"/>
              </w:rPr>
            </w:pPr>
            <w:r>
              <w:rPr>
                <w:rFonts w:cs="Times New Roman"/>
                <w:sz w:val="24"/>
                <w:szCs w:val="24"/>
              </w:rPr>
              <w:t>20.6%</w:t>
            </w:r>
          </w:p>
        </w:tc>
        <w:tc>
          <w:tcPr>
            <w:tcW w:w="3543" w:type="dxa"/>
          </w:tcPr>
          <w:p w14:paraId="786C6BB4" w14:textId="5BBDDE0D" w:rsidR="00167AE3" w:rsidRDefault="00C14169" w:rsidP="00E34238">
            <w:pPr>
              <w:rPr>
                <w:rFonts w:cs="Times New Roman"/>
                <w:sz w:val="24"/>
                <w:szCs w:val="24"/>
              </w:rPr>
            </w:pPr>
            <w:r>
              <w:rPr>
                <w:rFonts w:cs="Times New Roman"/>
                <w:sz w:val="24"/>
                <w:szCs w:val="24"/>
              </w:rPr>
              <w:t>25.1%</w:t>
            </w:r>
          </w:p>
        </w:tc>
      </w:tr>
      <w:tr w:rsidR="00167AE3" w14:paraId="008ACB90" w14:textId="77777777" w:rsidTr="003570B0">
        <w:tc>
          <w:tcPr>
            <w:tcW w:w="2689" w:type="dxa"/>
          </w:tcPr>
          <w:p w14:paraId="537C1F73" w14:textId="07D15E9C" w:rsidR="00167AE3" w:rsidRDefault="0064196F" w:rsidP="00E34238">
            <w:pPr>
              <w:rPr>
                <w:rFonts w:cs="Times New Roman"/>
                <w:sz w:val="24"/>
                <w:szCs w:val="24"/>
              </w:rPr>
            </w:pPr>
            <w:r>
              <w:rPr>
                <w:rFonts w:cs="Times New Roman"/>
                <w:sz w:val="24"/>
                <w:szCs w:val="24"/>
              </w:rPr>
              <w:t>Variance explained by PC</w:t>
            </w:r>
            <w:r>
              <w:rPr>
                <w:rFonts w:cs="Times New Roman"/>
                <w:sz w:val="24"/>
                <w:szCs w:val="24"/>
              </w:rPr>
              <w:t>3</w:t>
            </w:r>
          </w:p>
        </w:tc>
        <w:tc>
          <w:tcPr>
            <w:tcW w:w="3118" w:type="dxa"/>
          </w:tcPr>
          <w:p w14:paraId="5BCF6068" w14:textId="512A255D" w:rsidR="00167AE3" w:rsidRDefault="008D2E4F" w:rsidP="00E34238">
            <w:pPr>
              <w:rPr>
                <w:rFonts w:cs="Times New Roman"/>
                <w:sz w:val="24"/>
                <w:szCs w:val="24"/>
              </w:rPr>
            </w:pPr>
            <w:r>
              <w:rPr>
                <w:rFonts w:cs="Times New Roman"/>
                <w:sz w:val="24"/>
                <w:szCs w:val="24"/>
              </w:rPr>
              <w:t>16.3%</w:t>
            </w:r>
          </w:p>
        </w:tc>
        <w:tc>
          <w:tcPr>
            <w:tcW w:w="3543" w:type="dxa"/>
          </w:tcPr>
          <w:p w14:paraId="3DB2699F" w14:textId="34F5A25C" w:rsidR="00167AE3" w:rsidRDefault="00C14169" w:rsidP="00E34238">
            <w:pPr>
              <w:rPr>
                <w:rFonts w:cs="Times New Roman"/>
                <w:sz w:val="24"/>
                <w:szCs w:val="24"/>
              </w:rPr>
            </w:pPr>
            <w:r>
              <w:rPr>
                <w:rFonts w:cs="Times New Roman"/>
                <w:sz w:val="24"/>
                <w:szCs w:val="24"/>
              </w:rPr>
              <w:t>15.8%</w:t>
            </w:r>
          </w:p>
        </w:tc>
      </w:tr>
      <w:tr w:rsidR="00167AE3" w14:paraId="0F4EEBF5" w14:textId="77777777" w:rsidTr="003570B0">
        <w:tc>
          <w:tcPr>
            <w:tcW w:w="2689" w:type="dxa"/>
          </w:tcPr>
          <w:p w14:paraId="67AFFBC6" w14:textId="083ECA41" w:rsidR="00167AE3" w:rsidRDefault="0064196F" w:rsidP="00E34238">
            <w:pPr>
              <w:rPr>
                <w:rFonts w:cs="Times New Roman"/>
                <w:sz w:val="24"/>
                <w:szCs w:val="24"/>
              </w:rPr>
            </w:pPr>
            <w:r>
              <w:rPr>
                <w:rFonts w:cs="Times New Roman"/>
                <w:sz w:val="24"/>
                <w:szCs w:val="24"/>
              </w:rPr>
              <w:t xml:space="preserve">Top </w:t>
            </w:r>
            <w:r w:rsidR="00D47116">
              <w:rPr>
                <w:rFonts w:cs="Times New Roman"/>
                <w:sz w:val="24"/>
                <w:szCs w:val="24"/>
              </w:rPr>
              <w:t>loading values for PC1</w:t>
            </w:r>
          </w:p>
        </w:tc>
        <w:tc>
          <w:tcPr>
            <w:tcW w:w="3118" w:type="dxa"/>
          </w:tcPr>
          <w:p w14:paraId="562BD2EC" w14:textId="77777777" w:rsidR="00C3008C" w:rsidRDefault="00C3008C" w:rsidP="00C3008C">
            <w:pPr>
              <w:rPr>
                <w:rFonts w:cs="Times New Roman"/>
                <w:sz w:val="24"/>
                <w:szCs w:val="24"/>
              </w:rPr>
            </w:pPr>
            <w:r w:rsidRPr="004E77FA">
              <w:rPr>
                <w:rFonts w:cs="Times New Roman"/>
                <w:sz w:val="24"/>
                <w:szCs w:val="24"/>
              </w:rPr>
              <w:t>pronotum_width_standard</w:t>
            </w:r>
            <w:r>
              <w:rPr>
                <w:rFonts w:cs="Times New Roman"/>
                <w:sz w:val="24"/>
                <w:szCs w:val="24"/>
              </w:rPr>
              <w:t xml:space="preserve"> (-), </w:t>
            </w:r>
            <w:r w:rsidRPr="0075765A">
              <w:rPr>
                <w:rFonts w:cs="Times New Roman"/>
                <w:sz w:val="24"/>
                <w:szCs w:val="24"/>
              </w:rPr>
              <w:t>rear_trochanter_length_standard</w:t>
            </w:r>
            <w:r>
              <w:rPr>
                <w:rFonts w:cs="Times New Roman"/>
                <w:sz w:val="24"/>
                <w:szCs w:val="24"/>
              </w:rPr>
              <w:t xml:space="preserve"> (-), </w:t>
            </w:r>
          </w:p>
          <w:p w14:paraId="655AB811" w14:textId="6A478EC2" w:rsidR="00167AE3" w:rsidRDefault="00C3008C" w:rsidP="00C3008C">
            <w:pPr>
              <w:rPr>
                <w:rFonts w:cs="Times New Roman"/>
                <w:sz w:val="24"/>
                <w:szCs w:val="24"/>
              </w:rPr>
            </w:pPr>
            <w:r w:rsidRPr="0075765A">
              <w:rPr>
                <w:rFonts w:cs="Times New Roman"/>
                <w:sz w:val="24"/>
                <w:szCs w:val="24"/>
              </w:rPr>
              <w:t>rear_leg_length_standard</w:t>
            </w:r>
            <w:r>
              <w:rPr>
                <w:rFonts w:cs="Times New Roman"/>
                <w:sz w:val="24"/>
                <w:szCs w:val="24"/>
              </w:rPr>
              <w:t xml:space="preserve"> (+)</w:t>
            </w:r>
          </w:p>
        </w:tc>
        <w:tc>
          <w:tcPr>
            <w:tcW w:w="3543" w:type="dxa"/>
          </w:tcPr>
          <w:p w14:paraId="5A6B564B" w14:textId="708310E1" w:rsidR="00167AE3" w:rsidRDefault="0075765A" w:rsidP="00E34238">
            <w:pPr>
              <w:rPr>
                <w:rFonts w:cs="Times New Roman"/>
                <w:sz w:val="24"/>
                <w:szCs w:val="24"/>
              </w:rPr>
            </w:pPr>
            <w:r w:rsidRPr="004E77FA">
              <w:rPr>
                <w:rFonts w:cs="Times New Roman"/>
                <w:sz w:val="24"/>
                <w:szCs w:val="24"/>
              </w:rPr>
              <w:t>pronotum_width_standard</w:t>
            </w:r>
            <w:r w:rsidR="00A47C9D">
              <w:rPr>
                <w:rFonts w:cs="Times New Roman"/>
                <w:sz w:val="24"/>
                <w:szCs w:val="24"/>
              </w:rPr>
              <w:t xml:space="preserve"> (-)</w:t>
            </w:r>
            <w:r>
              <w:rPr>
                <w:rFonts w:cs="Times New Roman"/>
                <w:sz w:val="24"/>
                <w:szCs w:val="24"/>
              </w:rPr>
              <w:t>,</w:t>
            </w:r>
            <w:r>
              <w:rPr>
                <w:rFonts w:cs="Times New Roman"/>
                <w:sz w:val="24"/>
                <w:szCs w:val="24"/>
              </w:rPr>
              <w:t xml:space="preserve"> </w:t>
            </w:r>
            <w:r w:rsidRPr="0075765A">
              <w:rPr>
                <w:rFonts w:cs="Times New Roman"/>
                <w:sz w:val="24"/>
                <w:szCs w:val="24"/>
              </w:rPr>
              <w:t>rear_trochanter_length_standard</w:t>
            </w:r>
            <w:r w:rsidR="00A47C9D">
              <w:rPr>
                <w:rFonts w:cs="Times New Roman"/>
                <w:sz w:val="24"/>
                <w:szCs w:val="24"/>
              </w:rPr>
              <w:t xml:space="preserve"> (</w:t>
            </w:r>
            <w:r w:rsidR="00FF25D3">
              <w:rPr>
                <w:rFonts w:cs="Times New Roman"/>
                <w:sz w:val="24"/>
                <w:szCs w:val="24"/>
              </w:rPr>
              <w:t>-)</w:t>
            </w:r>
            <w:r>
              <w:rPr>
                <w:rFonts w:cs="Times New Roman"/>
                <w:sz w:val="24"/>
                <w:szCs w:val="24"/>
              </w:rPr>
              <w:t xml:space="preserve">, </w:t>
            </w:r>
          </w:p>
          <w:p w14:paraId="64544103" w14:textId="52902B67" w:rsidR="0075765A" w:rsidRDefault="0075765A" w:rsidP="00E34238">
            <w:pPr>
              <w:rPr>
                <w:rFonts w:cs="Times New Roman"/>
                <w:sz w:val="24"/>
                <w:szCs w:val="24"/>
              </w:rPr>
            </w:pPr>
            <w:r w:rsidRPr="0075765A">
              <w:rPr>
                <w:rFonts w:cs="Times New Roman"/>
                <w:sz w:val="24"/>
                <w:szCs w:val="24"/>
              </w:rPr>
              <w:t>rear_leg_length_standard</w:t>
            </w:r>
            <w:r w:rsidR="00FF25D3">
              <w:rPr>
                <w:rFonts w:cs="Times New Roman"/>
                <w:sz w:val="24"/>
                <w:szCs w:val="24"/>
              </w:rPr>
              <w:t xml:space="preserve"> (+)</w:t>
            </w:r>
          </w:p>
        </w:tc>
      </w:tr>
      <w:tr w:rsidR="00167AE3" w14:paraId="1796C30B" w14:textId="77777777" w:rsidTr="003570B0">
        <w:tc>
          <w:tcPr>
            <w:tcW w:w="2689" w:type="dxa"/>
          </w:tcPr>
          <w:p w14:paraId="61BEBDA4" w14:textId="23E5096E" w:rsidR="00167AE3" w:rsidRDefault="00D47116" w:rsidP="00E34238">
            <w:pPr>
              <w:rPr>
                <w:rFonts w:cs="Times New Roman"/>
                <w:sz w:val="24"/>
                <w:szCs w:val="24"/>
              </w:rPr>
            </w:pPr>
            <w:r>
              <w:rPr>
                <w:rFonts w:cs="Times New Roman"/>
                <w:sz w:val="24"/>
                <w:szCs w:val="24"/>
              </w:rPr>
              <w:t>Top loading values for PC</w:t>
            </w:r>
            <w:r>
              <w:rPr>
                <w:rFonts w:cs="Times New Roman"/>
                <w:sz w:val="24"/>
                <w:szCs w:val="24"/>
              </w:rPr>
              <w:t>2</w:t>
            </w:r>
          </w:p>
        </w:tc>
        <w:tc>
          <w:tcPr>
            <w:tcW w:w="3118" w:type="dxa"/>
          </w:tcPr>
          <w:p w14:paraId="6FEEDDA0" w14:textId="77777777" w:rsidR="00C3008C" w:rsidRDefault="00C3008C" w:rsidP="00C3008C">
            <w:pPr>
              <w:rPr>
                <w:rFonts w:cs="Times New Roman"/>
                <w:sz w:val="24"/>
                <w:szCs w:val="24"/>
              </w:rPr>
            </w:pPr>
            <w:r w:rsidRPr="00E53B83">
              <w:rPr>
                <w:rFonts w:cs="Times New Roman"/>
                <w:sz w:val="24"/>
                <w:szCs w:val="24"/>
              </w:rPr>
              <w:t>body_length</w:t>
            </w:r>
            <w:r>
              <w:rPr>
                <w:rFonts w:cs="Times New Roman"/>
                <w:sz w:val="24"/>
                <w:szCs w:val="24"/>
              </w:rPr>
              <w:t xml:space="preserve"> (+),</w:t>
            </w:r>
          </w:p>
          <w:p w14:paraId="0FDFF9F2" w14:textId="2F950D0F" w:rsidR="00C3008C" w:rsidRDefault="00C3008C" w:rsidP="00C3008C">
            <w:pPr>
              <w:rPr>
                <w:rFonts w:cs="Times New Roman"/>
                <w:sz w:val="24"/>
                <w:szCs w:val="24"/>
              </w:rPr>
            </w:pPr>
            <w:r w:rsidRPr="00E53B83">
              <w:rPr>
                <w:rFonts w:cs="Times New Roman"/>
                <w:sz w:val="24"/>
                <w:szCs w:val="24"/>
              </w:rPr>
              <w:t>eye_length_standard</w:t>
            </w:r>
            <w:r>
              <w:rPr>
                <w:rFonts w:cs="Times New Roman"/>
                <w:sz w:val="24"/>
                <w:szCs w:val="24"/>
              </w:rPr>
              <w:t xml:space="preserve"> (</w:t>
            </w:r>
            <w:r>
              <w:rPr>
                <w:rFonts w:cs="Times New Roman"/>
                <w:sz w:val="24"/>
                <w:szCs w:val="24"/>
              </w:rPr>
              <w:t>+</w:t>
            </w:r>
            <w:r>
              <w:rPr>
                <w:rFonts w:cs="Times New Roman"/>
                <w:sz w:val="24"/>
                <w:szCs w:val="24"/>
              </w:rPr>
              <w:t>)</w:t>
            </w:r>
          </w:p>
          <w:p w14:paraId="6D7E19C9" w14:textId="77777777" w:rsidR="00167AE3" w:rsidRDefault="00167AE3" w:rsidP="00E34238">
            <w:pPr>
              <w:rPr>
                <w:rFonts w:cs="Times New Roman"/>
                <w:sz w:val="24"/>
                <w:szCs w:val="24"/>
              </w:rPr>
            </w:pPr>
          </w:p>
        </w:tc>
        <w:tc>
          <w:tcPr>
            <w:tcW w:w="3543" w:type="dxa"/>
          </w:tcPr>
          <w:p w14:paraId="758A9A8A" w14:textId="10D4C919" w:rsidR="00167AE3" w:rsidRDefault="00E53B83" w:rsidP="00E34238">
            <w:pPr>
              <w:rPr>
                <w:rFonts w:cs="Times New Roman"/>
                <w:sz w:val="24"/>
                <w:szCs w:val="24"/>
              </w:rPr>
            </w:pPr>
            <w:r w:rsidRPr="00E53B83">
              <w:rPr>
                <w:rFonts w:cs="Times New Roman"/>
                <w:sz w:val="24"/>
                <w:szCs w:val="24"/>
              </w:rPr>
              <w:t>body_length</w:t>
            </w:r>
            <w:r w:rsidR="00FF25D3">
              <w:rPr>
                <w:rFonts w:cs="Times New Roman"/>
                <w:sz w:val="24"/>
                <w:szCs w:val="24"/>
              </w:rPr>
              <w:t xml:space="preserve"> (+)</w:t>
            </w:r>
            <w:r>
              <w:rPr>
                <w:rFonts w:cs="Times New Roman"/>
                <w:sz w:val="24"/>
                <w:szCs w:val="24"/>
              </w:rPr>
              <w:t>,</w:t>
            </w:r>
          </w:p>
          <w:p w14:paraId="4385D050" w14:textId="0FC01953" w:rsidR="00E53B83" w:rsidRDefault="00E53B83" w:rsidP="00E34238">
            <w:pPr>
              <w:rPr>
                <w:rFonts w:cs="Times New Roman"/>
                <w:sz w:val="24"/>
                <w:szCs w:val="24"/>
              </w:rPr>
            </w:pPr>
            <w:r w:rsidRPr="00E53B83">
              <w:rPr>
                <w:rFonts w:cs="Times New Roman"/>
                <w:sz w:val="24"/>
                <w:szCs w:val="24"/>
              </w:rPr>
              <w:t>eye_length_standard</w:t>
            </w:r>
            <w:r w:rsidR="00FF25D3">
              <w:rPr>
                <w:rFonts w:cs="Times New Roman"/>
                <w:sz w:val="24"/>
                <w:szCs w:val="24"/>
              </w:rPr>
              <w:t xml:space="preserve"> (-)</w:t>
            </w:r>
            <w:r>
              <w:rPr>
                <w:rFonts w:cs="Times New Roman"/>
                <w:sz w:val="24"/>
                <w:szCs w:val="24"/>
              </w:rPr>
              <w:t>,</w:t>
            </w:r>
          </w:p>
          <w:p w14:paraId="19B032BA" w14:textId="0DEAB246" w:rsidR="00E53B83" w:rsidRDefault="00AB7A24" w:rsidP="00E34238">
            <w:pPr>
              <w:rPr>
                <w:rFonts w:cs="Times New Roman"/>
                <w:sz w:val="24"/>
                <w:szCs w:val="24"/>
              </w:rPr>
            </w:pPr>
            <w:r w:rsidRPr="00AB7A24">
              <w:rPr>
                <w:rFonts w:cs="Times New Roman"/>
                <w:sz w:val="24"/>
                <w:szCs w:val="24"/>
              </w:rPr>
              <w:t>antenna_rear_leg_ratio</w:t>
            </w:r>
            <w:r w:rsidR="00F32EB8">
              <w:rPr>
                <w:rFonts w:cs="Times New Roman"/>
                <w:sz w:val="24"/>
                <w:szCs w:val="24"/>
              </w:rPr>
              <w:t xml:space="preserve"> (-)</w:t>
            </w:r>
          </w:p>
        </w:tc>
      </w:tr>
      <w:tr w:rsidR="00D47116" w14:paraId="30F40DAA" w14:textId="77777777" w:rsidTr="003570B0">
        <w:tc>
          <w:tcPr>
            <w:tcW w:w="2689" w:type="dxa"/>
          </w:tcPr>
          <w:p w14:paraId="18B52DC8" w14:textId="60F9AE8E" w:rsidR="00D47116" w:rsidRDefault="00D47116" w:rsidP="00E34238">
            <w:pPr>
              <w:rPr>
                <w:rFonts w:cs="Times New Roman"/>
                <w:sz w:val="24"/>
                <w:szCs w:val="24"/>
              </w:rPr>
            </w:pPr>
            <w:r>
              <w:rPr>
                <w:rFonts w:cs="Times New Roman"/>
                <w:sz w:val="24"/>
                <w:szCs w:val="24"/>
              </w:rPr>
              <w:t>Top loading values for PC</w:t>
            </w:r>
            <w:r>
              <w:rPr>
                <w:rFonts w:cs="Times New Roman"/>
                <w:sz w:val="24"/>
                <w:szCs w:val="24"/>
              </w:rPr>
              <w:t>3</w:t>
            </w:r>
          </w:p>
        </w:tc>
        <w:tc>
          <w:tcPr>
            <w:tcW w:w="3118" w:type="dxa"/>
          </w:tcPr>
          <w:p w14:paraId="4F41D864" w14:textId="77777777" w:rsidR="00C3008C" w:rsidRDefault="00C3008C" w:rsidP="00C3008C">
            <w:pPr>
              <w:rPr>
                <w:rFonts w:cs="Times New Roman"/>
                <w:sz w:val="24"/>
                <w:szCs w:val="24"/>
              </w:rPr>
            </w:pPr>
            <w:r w:rsidRPr="00AB7A24">
              <w:rPr>
                <w:rFonts w:cs="Times New Roman"/>
                <w:sz w:val="24"/>
                <w:szCs w:val="24"/>
              </w:rPr>
              <w:t>eye_protrusion_ratio</w:t>
            </w:r>
            <w:r>
              <w:rPr>
                <w:rFonts w:cs="Times New Roman"/>
                <w:sz w:val="24"/>
                <w:szCs w:val="24"/>
              </w:rPr>
              <w:t xml:space="preserve"> (+),</w:t>
            </w:r>
          </w:p>
          <w:p w14:paraId="79AA05E1" w14:textId="2CE41467" w:rsidR="00D47116" w:rsidRDefault="0078558B" w:rsidP="00E34238">
            <w:pPr>
              <w:rPr>
                <w:rFonts w:cs="Times New Roman"/>
                <w:sz w:val="24"/>
                <w:szCs w:val="24"/>
              </w:rPr>
            </w:pPr>
            <w:r w:rsidRPr="00AB7A24">
              <w:rPr>
                <w:rFonts w:cs="Times New Roman"/>
                <w:sz w:val="24"/>
                <w:szCs w:val="24"/>
              </w:rPr>
              <w:t>antenna_rear_leg_ratio</w:t>
            </w:r>
            <w:r>
              <w:rPr>
                <w:rFonts w:cs="Times New Roman"/>
                <w:sz w:val="24"/>
                <w:szCs w:val="24"/>
              </w:rPr>
              <w:t xml:space="preserve"> (-)</w:t>
            </w:r>
          </w:p>
        </w:tc>
        <w:tc>
          <w:tcPr>
            <w:tcW w:w="3543" w:type="dxa"/>
          </w:tcPr>
          <w:p w14:paraId="020C9F52" w14:textId="77777777" w:rsidR="00D47116" w:rsidRDefault="00AB7A24" w:rsidP="00E34238">
            <w:pPr>
              <w:rPr>
                <w:rFonts w:cs="Times New Roman"/>
                <w:sz w:val="24"/>
                <w:szCs w:val="24"/>
              </w:rPr>
            </w:pPr>
            <w:r w:rsidRPr="00AB7A24">
              <w:rPr>
                <w:rFonts w:cs="Times New Roman"/>
                <w:sz w:val="24"/>
                <w:szCs w:val="24"/>
              </w:rPr>
              <w:t>eye_protrusion_ratio</w:t>
            </w:r>
            <w:r>
              <w:rPr>
                <w:rFonts w:cs="Times New Roman"/>
                <w:sz w:val="24"/>
                <w:szCs w:val="24"/>
              </w:rPr>
              <w:t xml:space="preserve"> (+)</w:t>
            </w:r>
            <w:r w:rsidR="00A47C9D">
              <w:rPr>
                <w:rFonts w:cs="Times New Roman"/>
                <w:sz w:val="24"/>
                <w:szCs w:val="24"/>
              </w:rPr>
              <w:t>,</w:t>
            </w:r>
          </w:p>
          <w:p w14:paraId="0AB0853C" w14:textId="59A01E27" w:rsidR="00A47C9D" w:rsidRDefault="00A47C9D" w:rsidP="00E34238">
            <w:pPr>
              <w:rPr>
                <w:rFonts w:cs="Times New Roman"/>
                <w:sz w:val="24"/>
                <w:szCs w:val="24"/>
              </w:rPr>
            </w:pPr>
            <w:r w:rsidRPr="00A47C9D">
              <w:rPr>
                <w:rFonts w:cs="Times New Roman"/>
                <w:sz w:val="24"/>
                <w:szCs w:val="24"/>
              </w:rPr>
              <w:t>abdomen_width_standard</w:t>
            </w:r>
            <w:r>
              <w:rPr>
                <w:rFonts w:cs="Times New Roman"/>
                <w:sz w:val="24"/>
                <w:szCs w:val="24"/>
              </w:rPr>
              <w:t xml:space="preserve"> (+)</w:t>
            </w:r>
          </w:p>
        </w:tc>
      </w:tr>
    </w:tbl>
    <w:p w14:paraId="3997B19A" w14:textId="77777777" w:rsidR="00C553BA" w:rsidRDefault="00C553BA" w:rsidP="00E34238">
      <w:pPr>
        <w:rPr>
          <w:rFonts w:ascii="Times New Roman" w:hAnsi="Times New Roman" w:cs="Times New Roman"/>
          <w:sz w:val="24"/>
          <w:szCs w:val="24"/>
        </w:rPr>
      </w:pPr>
    </w:p>
    <w:p w14:paraId="256F8142" w14:textId="77777777" w:rsidR="00C553BA" w:rsidRDefault="00C553BA" w:rsidP="00E34238">
      <w:pPr>
        <w:rPr>
          <w:rFonts w:ascii="Times New Roman" w:hAnsi="Times New Roman" w:cs="Times New Roman"/>
          <w:sz w:val="24"/>
          <w:szCs w:val="24"/>
        </w:rPr>
      </w:pPr>
    </w:p>
    <w:p w14:paraId="0EE31B3F" w14:textId="766D9E58" w:rsidR="00E34238" w:rsidRPr="00E34238" w:rsidRDefault="00E34238" w:rsidP="00E34238">
      <w:pPr>
        <w:rPr>
          <w:rFonts w:ascii="Times New Roman" w:hAnsi="Times New Roman" w:cs="Times New Roman"/>
          <w:b/>
          <w:bCs/>
          <w:sz w:val="24"/>
          <w:szCs w:val="24"/>
        </w:rPr>
      </w:pPr>
      <w:r w:rsidRPr="00E34238">
        <w:rPr>
          <w:rFonts w:ascii="Times New Roman" w:hAnsi="Times New Roman" w:cs="Times New Roman"/>
          <w:b/>
          <w:bCs/>
          <w:sz w:val="24"/>
          <w:szCs w:val="24"/>
        </w:rPr>
        <w:t>References</w:t>
      </w:r>
    </w:p>
    <w:p w14:paraId="2677095B" w14:textId="77777777" w:rsidR="00092C64" w:rsidRDefault="00092C64" w:rsidP="00294B72">
      <w:pPr>
        <w:ind w:firstLine="720"/>
        <w:rPr>
          <w:rFonts w:ascii="Times New Roman" w:hAnsi="Times New Roman" w:cs="Times New Roman"/>
          <w:sz w:val="24"/>
          <w:szCs w:val="24"/>
        </w:rPr>
      </w:pPr>
    </w:p>
    <w:p w14:paraId="49536FEB" w14:textId="77777777" w:rsidR="00901589" w:rsidRDefault="00D047C7" w:rsidP="00901589">
      <w:pPr>
        <w:pStyle w:val="Bibliography"/>
      </w:pPr>
      <w:r>
        <w:rPr>
          <w:sz w:val="24"/>
          <w:szCs w:val="24"/>
        </w:rPr>
        <w:lastRenderedPageBreak/>
        <w:fldChar w:fldCharType="begin"/>
      </w:r>
      <w:r w:rsidR="00DC2392">
        <w:rPr>
          <w:sz w:val="24"/>
          <w:szCs w:val="24"/>
        </w:rPr>
        <w:instrText xml:space="preserve"> ADDIN ZOTERO_BIBL {"uncited":[],"omitted":[],"custom":[]} CSL_BIBLIOGRAPHY </w:instrText>
      </w:r>
      <w:r>
        <w:rPr>
          <w:sz w:val="24"/>
          <w:szCs w:val="24"/>
        </w:rPr>
        <w:fldChar w:fldCharType="separate"/>
      </w:r>
      <w:r w:rsidR="00901589">
        <w:t>Anne Chao, K. H. Ma, T. C. Hsieh, and C. Chiu. 2016. SpadeR: Species-Richness Prediction and Diversity Estimation with R.</w:t>
      </w:r>
    </w:p>
    <w:p w14:paraId="20F95BD2" w14:textId="77777777" w:rsidR="00901589" w:rsidRDefault="00901589" w:rsidP="00901589">
      <w:pPr>
        <w:pStyle w:val="Bibliography"/>
      </w:pPr>
      <w:r>
        <w:t>Barber, N. A., and W. L. Widick. 2017. Localized Effects of Tornado Damage on Ground Beetle Communities and Vegetation in a Forested Preserve. Natural Areas Journal 37:489–496.</w:t>
      </w:r>
    </w:p>
    <w:p w14:paraId="19444BC7" w14:textId="77777777" w:rsidR="00901589" w:rsidRDefault="00901589" w:rsidP="00901589">
      <w:pPr>
        <w:pStyle w:val="Bibliography"/>
      </w:pPr>
      <w:r>
        <w:t>Barton, P. S., H. Gibb, A. D. Manning, D. B. Lindenmayer, and S. A. Cunningham. 2011. Morphological traits as predictors of diet and microhabitat use in a diverse beetle assemblage: MORPHOLOGICAL TRAITS OF BEETLES. Biological Journal of the Linnean Society 102:301–310.</w:t>
      </w:r>
    </w:p>
    <w:p w14:paraId="6C1BC584" w14:textId="77777777" w:rsidR="00901589" w:rsidRDefault="00901589" w:rsidP="00901589">
      <w:pPr>
        <w:pStyle w:val="Bibliography"/>
      </w:pPr>
      <w:r>
        <w:t>Bauer, T., and M. Kredler. 1993. Morphology of the compound eyes as an indicator of life-style in carabid beetles. Canadian Journal of Zoology 71:799–810.</w:t>
      </w:r>
    </w:p>
    <w:p w14:paraId="007549F3" w14:textId="77777777" w:rsidR="00901589" w:rsidRDefault="00901589" w:rsidP="00901589">
      <w:pPr>
        <w:pStyle w:val="Bibliography"/>
      </w:pPr>
      <w:r>
        <w:t>Bousquet, Y. 2010. Illustrated identification guide to adults and larvae of northeastern North American ground beetles: Coleoptera</w:t>
      </w:r>
      <w:r>
        <w:rPr>
          <w:rFonts w:ascii="Arial" w:hAnsi="Arial" w:cs="Arial"/>
        </w:rPr>
        <w:t> </w:t>
      </w:r>
      <w:r>
        <w:t>: Carabidae. Pensoft, Sofia.</w:t>
      </w:r>
    </w:p>
    <w:p w14:paraId="2EA29F75" w14:textId="77777777" w:rsidR="00901589" w:rsidRDefault="00901589" w:rsidP="00901589">
      <w:pPr>
        <w:pStyle w:val="Bibliography"/>
      </w:pPr>
      <w:r>
        <w:t>Bousquet, Y. 2012. Catalogue of Geadephaga (Coleoptera: Adephaga) of America, north of Mexico. ZooKeys 245:1–1722.</w:t>
      </w:r>
    </w:p>
    <w:p w14:paraId="2FCC1D7A" w14:textId="77777777" w:rsidR="00901589" w:rsidRDefault="00901589" w:rsidP="00901589">
      <w:pPr>
        <w:pStyle w:val="Bibliography"/>
      </w:pPr>
      <w:r>
        <w:t>Bousquet, Y., and P. Messer. 2010. Redescription of Stenolophus thoracicus Casey (Coleoptera, Carabidae, Harpalini), a valid species. ZooKeys 53:25–31.</w:t>
      </w:r>
    </w:p>
    <w:p w14:paraId="4493ABB9" w14:textId="77777777" w:rsidR="00901589" w:rsidRDefault="00901589" w:rsidP="00901589">
      <w:pPr>
        <w:pStyle w:val="Bibliography"/>
      </w:pPr>
      <w:r>
        <w:t>Calinger, K., E. Calhoon, H. Chang, J. Whitacre, J. Wenzel, L. Comita, and S. Queenborough. 2015. Historic Mining and Agriculture as Indicators of Occurrence and Abundance of Widespread Invasive Plant Species. PLOS ONE 10:e0128161.</w:t>
      </w:r>
    </w:p>
    <w:p w14:paraId="702FA498" w14:textId="77777777" w:rsidR="00901589" w:rsidRDefault="00901589" w:rsidP="00901589">
      <w:pPr>
        <w:pStyle w:val="Bibliography"/>
      </w:pPr>
      <w:r>
        <w:t xml:space="preserve">Chao, A., and C. Chiu. 2016. Species Richness: Estimation and Comparison. Pages 1–26 </w:t>
      </w:r>
      <w:r>
        <w:rPr>
          <w:i/>
          <w:iCs/>
        </w:rPr>
        <w:t>in</w:t>
      </w:r>
      <w:r>
        <w:t xml:space="preserve"> R. S. Kenett, N. T. Longford, W. W. Piegorsch, and F. Ruggeri, editors. Wiley StatsRef: Statistics Reference Online. First edition. Wiley.</w:t>
      </w:r>
    </w:p>
    <w:p w14:paraId="6ECA4F35" w14:textId="77777777" w:rsidR="00901589" w:rsidRDefault="00901589" w:rsidP="00901589">
      <w:pPr>
        <w:pStyle w:val="Bibliography"/>
      </w:pPr>
      <w:r>
        <w:lastRenderedPageBreak/>
        <w:t>Curtze, A. C., T. A. Carlo, and J. W. Wenzel. 2018. The Effects of a Tornado Disturbance and a Salvaged Timber Extraction on the Seed-Rain and Recruitment Community of an Eastern Temperate Deciduous Forest. Northeastern Naturalist 25:627.</w:t>
      </w:r>
    </w:p>
    <w:p w14:paraId="624D84FC" w14:textId="77777777" w:rsidR="00901589" w:rsidRDefault="00901589" w:rsidP="00901589">
      <w:pPr>
        <w:pStyle w:val="Bibliography"/>
      </w:pPr>
      <w:r>
        <w:t>Fischer, A., P. Marshall, and A. Camp. 2013. Disturbances in deciduous temperate forest ecosystems of the northern hemisphere: their effects on both recent and future forest development. Biodiversity and Conservation 22:1863–1893.</w:t>
      </w:r>
    </w:p>
    <w:p w14:paraId="52F3A491" w14:textId="77777777" w:rsidR="00901589" w:rsidRDefault="00901589" w:rsidP="00901589">
      <w:pPr>
        <w:pStyle w:val="Bibliography"/>
      </w:pPr>
      <w:r>
        <w:t>Forsythe, T. G. 1991. Feeding and locomotory functions in relation to body form in five species of ground beetle (Coleoptera: Carabidae). Journal of Zoology 223:233–263.</w:t>
      </w:r>
    </w:p>
    <w:p w14:paraId="67FD3387" w14:textId="77777777" w:rsidR="00901589" w:rsidRDefault="00901589" w:rsidP="00901589">
      <w:pPr>
        <w:pStyle w:val="Bibliography"/>
      </w:pPr>
      <w:r>
        <w:t>Fountain-Jones, N. M., S. C. Baker, and G. J. Jordan. 2015. Moving beyond the guild concept: developing a practical functional trait framework for terrestrial beetles. Ecological Entomology 40:1–13.</w:t>
      </w:r>
    </w:p>
    <w:p w14:paraId="77AEAE9C" w14:textId="77777777" w:rsidR="00901589" w:rsidRDefault="00901589" w:rsidP="00901589">
      <w:pPr>
        <w:pStyle w:val="Bibliography"/>
      </w:pPr>
      <w:r>
        <w:t>Freitag, R. 1969. A revision of the species of the genus Evarthrus LeConte (Coleoptera: Carabidae). Quaestiones Entomologicae 5:88–212.</w:t>
      </w:r>
    </w:p>
    <w:p w14:paraId="036D9E72" w14:textId="77777777" w:rsidR="00901589" w:rsidRDefault="00901589" w:rsidP="00901589">
      <w:pPr>
        <w:pStyle w:val="Bibliography"/>
      </w:pPr>
      <w:r>
        <w:t>Gandhi, K. J. K., D. W. Gilmore, S. A. Katovich, W. J. Mattson, J. C. Zasada, and S. J. Seybold. 2008. Catastrophic windstorm and fuel-reduction treatments alter ground beetle (Coleoptera: Carabidae) assemblages in a North American sub-boreal forest. Forest Ecology and Management 256:1104–1123.</w:t>
      </w:r>
    </w:p>
    <w:p w14:paraId="1F6433FD" w14:textId="77777777" w:rsidR="00901589" w:rsidRDefault="00901589" w:rsidP="00901589">
      <w:pPr>
        <w:pStyle w:val="Bibliography"/>
      </w:pPr>
      <w:r>
        <w:t>Gore, J. A., and W. A. Patterson III. 1986. Mass of downed wood in northern hardwood forests in New Hampshire: potential effects of forest management. Canadian Journal of Forest Research 16:335–339.</w:t>
      </w:r>
    </w:p>
    <w:p w14:paraId="622B29B4" w14:textId="77777777" w:rsidR="00901589" w:rsidRDefault="00901589" w:rsidP="00901589">
      <w:pPr>
        <w:pStyle w:val="Bibliography"/>
      </w:pPr>
      <w:r>
        <w:t>Greenberg, C. H., and T. G. Forrest. 2003. SEASONAL ABUNDANCE OF GROUND-OCCURRING MACROARTHROPODS IN FOREST AND CANOPY GAPS IN THE SOUTHERN APPALACHIANS. Southeastern Naturalist 2:591–608.</w:t>
      </w:r>
    </w:p>
    <w:p w14:paraId="2CEBD275" w14:textId="77777777" w:rsidR="00901589" w:rsidRDefault="00901589" w:rsidP="00901589">
      <w:pPr>
        <w:pStyle w:val="Bibliography"/>
      </w:pPr>
      <w:r>
        <w:lastRenderedPageBreak/>
        <w:t>Harden, C. W., and F. G. Guarnieri. 2017. Illustrated Key and Photo Atlas of the Snail-eating Ground Beetles in the Genus Scaphinotus Dejean (Coleoptera: Carabidae: Cychrini) Occurring in the Mid-Atlantic Region. The Maryland Entomologist 7:16–34.</w:t>
      </w:r>
    </w:p>
    <w:p w14:paraId="6DF593D7" w14:textId="77777777" w:rsidR="00901589" w:rsidRDefault="00901589" w:rsidP="00901589">
      <w:pPr>
        <w:pStyle w:val="Bibliography"/>
      </w:pPr>
      <w:r>
        <w:t>Hunting, W. 2013. A taxonomic revision of the Cymindis (Pinacodera) limbata species group (Coleoptera, Carabidae, Lebiini), including description of a new species from Florida, U.S.A. ZooKeys 259:1–73.</w:t>
      </w:r>
    </w:p>
    <w:p w14:paraId="013587EF" w14:textId="77777777" w:rsidR="00901589" w:rsidRDefault="00901589" w:rsidP="00901589">
      <w:pPr>
        <w:pStyle w:val="Bibliography"/>
      </w:pPr>
      <w:r>
        <w:t>Kembel, S. W., P. D. Cowan, M. R. Helmus, W. K. Cornwell, H. Morlon, D. D. Ackerly, S. P. Blomberg, and C. O. Webb. 2010. Picante: R tools for integrating phylogenies and ecology. Bioinformatics 26:1463–1464.</w:t>
      </w:r>
    </w:p>
    <w:p w14:paraId="7DAC93CB" w14:textId="77777777" w:rsidR="00901589" w:rsidRDefault="00901589" w:rsidP="00901589">
      <w:pPr>
        <w:pStyle w:val="Bibliography"/>
      </w:pPr>
      <w:r>
        <w:t>Koivula, M. 2011. Useful model organisms, indicators, or both? Ground beetles (Coleoptera, Carabidae) reflecting environmental conditions. ZooKeys 100:287–317.</w:t>
      </w:r>
    </w:p>
    <w:p w14:paraId="60AEC6E2" w14:textId="77777777" w:rsidR="00901589" w:rsidRDefault="00901589" w:rsidP="00901589">
      <w:pPr>
        <w:pStyle w:val="Bibliography"/>
      </w:pPr>
      <w:r>
        <w:t>Laliberte, E., P. Legendre, and B. Shipley. 2014. FD: measuring functional diversity from multiple traits, and other tools for functional ecology. R.</w:t>
      </w:r>
    </w:p>
    <w:p w14:paraId="2C10C650" w14:textId="77777777" w:rsidR="00901589" w:rsidRDefault="00901589" w:rsidP="00901589">
      <w:pPr>
        <w:pStyle w:val="Bibliography"/>
      </w:pPr>
      <w:r>
        <w:t>Lambeets, K., M. L. Vandegehuchte, J. Maelfait, and D. Bonte. 2008. Understanding the impact of flooding on trait</w:t>
      </w:r>
      <w:r>
        <w:rPr>
          <w:rFonts w:ascii="Cambria Math" w:hAnsi="Cambria Math" w:cs="Cambria Math"/>
        </w:rPr>
        <w:t>‐</w:t>
      </w:r>
      <w:r>
        <w:t>displacements and shifts in assemblage structure of predatory arthropods on river banks. Journal of Animal Ecology 77:1162</w:t>
      </w:r>
      <w:r>
        <w:rPr>
          <w:rFonts w:ascii="Aptos" w:hAnsi="Aptos" w:cs="Aptos"/>
        </w:rPr>
        <w:t>–</w:t>
      </w:r>
      <w:r>
        <w:t>1174.</w:t>
      </w:r>
    </w:p>
    <w:p w14:paraId="1A94A85B" w14:textId="77777777" w:rsidR="00901589" w:rsidRDefault="00901589" w:rsidP="00901589">
      <w:pPr>
        <w:pStyle w:val="Bibliography"/>
      </w:pPr>
      <w:r>
        <w:t>Langor, D. W., and J. R. Spence. 2006. Arthropods as ecological indicators of sustainability in Canadian forests. The Forestry Chronicle 82:344–350.</w:t>
      </w:r>
    </w:p>
    <w:p w14:paraId="540B74DD" w14:textId="77777777" w:rsidR="00901589" w:rsidRDefault="00901589" w:rsidP="00901589">
      <w:pPr>
        <w:pStyle w:val="Bibliography"/>
      </w:pPr>
      <w:r>
        <w:t>Larochelle, A., and M.-C. Larivière. 2003. A natural history of the ground-beetles (Coleoptera: Carabidae) of America north of Mexico. Pensoft Publ, Sofia.</w:t>
      </w:r>
    </w:p>
    <w:p w14:paraId="568F18E7" w14:textId="77777777" w:rsidR="00901589" w:rsidRDefault="00901589" w:rsidP="00901589">
      <w:pPr>
        <w:pStyle w:val="Bibliography"/>
      </w:pPr>
      <w:r>
        <w:t>Lee, C. M., T.-S. Kwon, and K. Cheon. 2017. Response of ground beetles (Coleoptera: Carabidae) to forest gaps formed by a typhoon in a red pine forest at Gwangneung Forest, Republic of Korea. Journal of Forestry Research 28:173–181.</w:t>
      </w:r>
    </w:p>
    <w:p w14:paraId="4ABB2EDC" w14:textId="77777777" w:rsidR="00901589" w:rsidRDefault="00901589" w:rsidP="00901589">
      <w:pPr>
        <w:pStyle w:val="Bibliography"/>
      </w:pPr>
      <w:r>
        <w:lastRenderedPageBreak/>
        <w:t>Li, D. 2018. hillR: taxonomic, functional, and phylogenetic diversity and similarity through Hill Numbers. Journal of Open Source Software 3:1041.</w:t>
      </w:r>
    </w:p>
    <w:p w14:paraId="0A0178B4" w14:textId="77777777" w:rsidR="00901589" w:rsidRDefault="00901589" w:rsidP="00901589">
      <w:pPr>
        <w:pStyle w:val="Bibliography"/>
      </w:pPr>
      <w:r>
        <w:t>Lindenmayer, D., P. J. Burton, and J. F. Franklin. 2012. Salvage logging and its ecological consequences. Island Press, United States.</w:t>
      </w:r>
    </w:p>
    <w:p w14:paraId="75804F81" w14:textId="77777777" w:rsidR="00901589" w:rsidRDefault="00901589" w:rsidP="00901589">
      <w:pPr>
        <w:pStyle w:val="Bibliography"/>
      </w:pPr>
      <w:r>
        <w:t>Lindroth, C. H. 1961. The Ground-beetles of Canada and Alaska.</w:t>
      </w:r>
    </w:p>
    <w:p w14:paraId="5676F7F4" w14:textId="77777777" w:rsidR="00901589" w:rsidRDefault="00901589" w:rsidP="00901589">
      <w:pPr>
        <w:pStyle w:val="Bibliography"/>
      </w:pPr>
      <w:r>
        <w:t>Lundgren, J., and K. McCravy. 2011. Carabid beetles (Coleoptera: Carabidae) of the Midwestern United States: a review and synthesis of recent research. Terrestrial Arthropod Reviews 4:63–94.</w:t>
      </w:r>
    </w:p>
    <w:p w14:paraId="2D1341A7" w14:textId="77777777" w:rsidR="00901589" w:rsidRDefault="00901589" w:rsidP="00901589">
      <w:pPr>
        <w:pStyle w:val="Bibliography"/>
      </w:pPr>
      <w:r>
        <w:t>McNabb, D. H., A. D. Startsev, and H. Nguyen. 2001. Soil Wetness and Traffic Level Effects on Bulk Density and Air</w:t>
      </w:r>
      <w:r>
        <w:rPr>
          <w:rFonts w:ascii="Cambria Math" w:hAnsi="Cambria Math" w:cs="Cambria Math"/>
        </w:rPr>
        <w:t>‐</w:t>
      </w:r>
      <w:r>
        <w:t>Filled Porosity of Compacted Boreal Forest Soils. Soil Science Society of America Journal 65:1238</w:t>
      </w:r>
      <w:r>
        <w:rPr>
          <w:rFonts w:ascii="Aptos" w:hAnsi="Aptos" w:cs="Aptos"/>
        </w:rPr>
        <w:t>–</w:t>
      </w:r>
      <w:r>
        <w:t>1247.</w:t>
      </w:r>
    </w:p>
    <w:p w14:paraId="56CA80BA" w14:textId="77777777" w:rsidR="00901589" w:rsidRDefault="00901589" w:rsidP="00901589">
      <w:pPr>
        <w:pStyle w:val="Bibliography"/>
      </w:pPr>
      <w:r>
        <w:t>Murphy, S. J., L. D. Audino, J. Whitacre, J. L. Eck, J. W. Wenzel, S. A. Queenborough, and L. S. Comita. 2015. Species associations structured by environment and land</w:t>
      </w:r>
      <w:r>
        <w:rPr>
          <w:rFonts w:ascii="Cambria Math" w:hAnsi="Cambria Math" w:cs="Cambria Math"/>
        </w:rPr>
        <w:t>‐</w:t>
      </w:r>
      <w:r>
        <w:t>use history promote beta</w:t>
      </w:r>
      <w:r>
        <w:rPr>
          <w:rFonts w:ascii="Cambria Math" w:hAnsi="Cambria Math" w:cs="Cambria Math"/>
        </w:rPr>
        <w:t>‐</w:t>
      </w:r>
      <w:r>
        <w:t>diversity in a temperate forest. Ecology 96:705</w:t>
      </w:r>
      <w:r>
        <w:rPr>
          <w:rFonts w:ascii="Aptos" w:hAnsi="Aptos" w:cs="Aptos"/>
        </w:rPr>
        <w:t>–</w:t>
      </w:r>
      <w:r>
        <w:t>715.</w:t>
      </w:r>
    </w:p>
    <w:p w14:paraId="31B95057" w14:textId="77777777" w:rsidR="00901589" w:rsidRDefault="00901589" w:rsidP="00901589">
      <w:pPr>
        <w:pStyle w:val="Bibliography"/>
      </w:pPr>
      <w:r>
        <w:t>National Centers for Environmental Information: Past Weather. (n.d.). . National Oceanic and Atmospheric Administration.</w:t>
      </w:r>
    </w:p>
    <w:p w14:paraId="2D4BDB3E" w14:textId="77777777" w:rsidR="00901589" w:rsidRDefault="00901589" w:rsidP="00901589">
      <w:pPr>
        <w:pStyle w:val="Bibliography"/>
      </w:pPr>
      <w:r>
        <w:t>Oksanen, J., G. Simpson, F. Blanchet, Kindt R, Legendre P, Minchin P, O’Hara R, Solymos P, Stevens M, Szoecs E, Wagner H, Barbour M, Bedward M, Bolker B, Borcard D, Carvalho G, Chirico M, De Caceres, M, Durand S, Evangelista H, FitzJohn R, Friendly M, Furneaux B, Hannigan G, Hill M, Lahti L, McGlinn D, Ouellette M, Ribeiro, and Cunha E, Smith T, Stier A, Ter Braak C, Weedon J. 2024. _vegan: Community Ecology Package_. R.</w:t>
      </w:r>
    </w:p>
    <w:p w14:paraId="5226B7DB" w14:textId="77777777" w:rsidR="00901589" w:rsidRDefault="00901589" w:rsidP="00901589">
      <w:pPr>
        <w:pStyle w:val="Bibliography"/>
      </w:pPr>
      <w:r>
        <w:t>Perry, K., and D. Herms. 2019. Dynamic Responses of Ground-Dwelling Invertebrate Communities to Disturbance in Forest Ecosystems. Insects 10:61.</w:t>
      </w:r>
    </w:p>
    <w:p w14:paraId="326840B3" w14:textId="77777777" w:rsidR="00901589" w:rsidRDefault="00901589" w:rsidP="00901589">
      <w:pPr>
        <w:pStyle w:val="Bibliography"/>
      </w:pPr>
      <w:r>
        <w:lastRenderedPageBreak/>
        <w:t>Perry, K. I. 2016. Presented in Partial Fulfillment of the Requirements for the Degree Doctor of Philosophy in the Graduate School of The Ohio State University. PhD, Ohio State University, Columbus, OH.</w:t>
      </w:r>
    </w:p>
    <w:p w14:paraId="6486DB55" w14:textId="77777777" w:rsidR="00901589" w:rsidRDefault="00901589" w:rsidP="00901589">
      <w:pPr>
        <w:pStyle w:val="Bibliography"/>
      </w:pPr>
      <w:r>
        <w:t>Perry, K. I., F. S. Sivakoff, K. F. Wallin, J. W. Wenzel, and D. A. Herms. 2021. Forest disturbance and arthropods: small</w:t>
      </w:r>
      <w:r>
        <w:rPr>
          <w:rFonts w:ascii="Cambria Math" w:hAnsi="Cambria Math" w:cs="Cambria Math"/>
        </w:rPr>
        <w:t>‐</w:t>
      </w:r>
      <w:r>
        <w:t>scale canopy and understory disturbances alter movement of mobile arthropods. Ecosphere 12:e03771.</w:t>
      </w:r>
    </w:p>
    <w:p w14:paraId="24993096" w14:textId="77777777" w:rsidR="00901589" w:rsidRDefault="00901589" w:rsidP="00901589">
      <w:pPr>
        <w:pStyle w:val="Bibliography"/>
      </w:pPr>
      <w:r>
        <w:t>Perry, K. I., K. F. Wallin, J. W. Wenzel, and D. A. Herms. 2018. Forest disturbance and arthropods: Small</w:t>
      </w:r>
      <w:r>
        <w:rPr>
          <w:rFonts w:ascii="Cambria Math" w:hAnsi="Cambria Math" w:cs="Cambria Math"/>
        </w:rPr>
        <w:t>‐</w:t>
      </w:r>
      <w:r>
        <w:t>scale canopy gaps drive invertebrate community structure and composition. Ecosphere 9:e02463.</w:t>
      </w:r>
    </w:p>
    <w:p w14:paraId="23E9A2C4" w14:textId="77777777" w:rsidR="00901589" w:rsidRDefault="00901589" w:rsidP="00901589">
      <w:pPr>
        <w:pStyle w:val="Bibliography"/>
      </w:pPr>
      <w:r>
        <w:t>Pohl, G. R., D. W. Langor, and J. R. Spence. 2007. Rove beetles and ground beetles (Coleoptera: Staphylinidae, Carabidae) as indicators of harvest and regeneration practices in western Canadian foothills forests. Biological Conservation 137:294–307.</w:t>
      </w:r>
    </w:p>
    <w:p w14:paraId="5515FC7D" w14:textId="77777777" w:rsidR="00901589" w:rsidRDefault="00901589" w:rsidP="00901589">
      <w:pPr>
        <w:pStyle w:val="Bibliography"/>
      </w:pPr>
      <w:r>
        <w:t>R Core Team. 2024. R: A Language and Environment for Statistical Computing. R Foundation for Statistical Computing, Vienna, Austria.</w:t>
      </w:r>
    </w:p>
    <w:p w14:paraId="47842598" w14:textId="77777777" w:rsidR="00901589" w:rsidRDefault="00901589" w:rsidP="00901589">
      <w:pPr>
        <w:pStyle w:val="Bibliography"/>
      </w:pPr>
      <w:r>
        <w:t>Ribera, I., S. Dolédec, I. S. Downie, and G. N. Foster. 2001. EFFECT OF LAND DISTURBANCE AND STRESS ON SPECIES TRAITS OF GROUND BEETLE ASSEMBLAGES. Ecology 82:1112–1129.</w:t>
      </w:r>
    </w:p>
    <w:p w14:paraId="33A31E6C" w14:textId="77777777" w:rsidR="00901589" w:rsidRDefault="00901589" w:rsidP="00901589">
      <w:pPr>
        <w:pStyle w:val="Bibliography"/>
      </w:pPr>
      <w:r>
        <w:t>Silverman, B., D. J. Horn, F. F. Purrington, and K. J. K. Gandhi. 2008. Oil Pipeline Corridor Through an Intact Forest Alters Ground Beetle (Coleoptera: Carabidae) Assemblages in Southeastern Ohio. Environmental Entomology 37:725–733.</w:t>
      </w:r>
    </w:p>
    <w:p w14:paraId="13D2E5C9" w14:textId="77777777" w:rsidR="00901589" w:rsidRDefault="00901589" w:rsidP="00901589">
      <w:pPr>
        <w:pStyle w:val="Bibliography"/>
      </w:pPr>
      <w:r>
        <w:t>Sklodowski, J., and P. Garbalinska. 2011. Ground beetle (Coleoptera, Carabidae) assemblages inhabiting Scots pine stands of Puszcza Piska Forest: six-year responses to a tornado impact. ZooKeys 100:371–392.</w:t>
      </w:r>
    </w:p>
    <w:p w14:paraId="1CC60D9D" w14:textId="77777777" w:rsidR="00901589" w:rsidRDefault="00901589" w:rsidP="00901589">
      <w:pPr>
        <w:pStyle w:val="Bibliography"/>
      </w:pPr>
      <w:r>
        <w:lastRenderedPageBreak/>
        <w:t>Slyder, J. B., J. W. Wenzel, A. A. Royo, M. E. Spicer, and W. P. Carson. 2020. Post-windthrow salvage logging increases seedling and understory diversity with little impact on composition immediately after logging. New Forests 51:409–420.</w:t>
      </w:r>
    </w:p>
    <w:p w14:paraId="7504FF59" w14:textId="77777777" w:rsidR="00901589" w:rsidRDefault="00901589" w:rsidP="00901589">
      <w:pPr>
        <w:pStyle w:val="Bibliography"/>
      </w:pPr>
      <w:r>
        <w:t>Swenson, N. G. 2014. Functional and Phylogenetic Ecology in R. Springer New York, New York, NY.</w:t>
      </w:r>
    </w:p>
    <w:p w14:paraId="5BC4E5D4" w14:textId="77777777" w:rsidR="00901589" w:rsidRDefault="00901589" w:rsidP="00901589">
      <w:pPr>
        <w:pStyle w:val="Bibliography"/>
      </w:pPr>
      <w:r>
        <w:t>Talarico, F., M. Romeo, A. Massolo, P. Brandmayr, and T. Zetto. 2007. Morphometry and eye morphology in three species of Carabus (Coleoptera: Carabidae) in relation to habitat demands. Journal of Zoological Systematics and Evolutionary Research 45:33–38.</w:t>
      </w:r>
    </w:p>
    <w:p w14:paraId="2BB1D075" w14:textId="77777777" w:rsidR="00901589" w:rsidRDefault="00901589" w:rsidP="00901589">
      <w:pPr>
        <w:pStyle w:val="Bibliography"/>
      </w:pPr>
      <w:r>
        <w:t>Thiele, H.-U. 1977. Carabid Beetles in Their Environments. Springer, Berlin, Heidelberg.</w:t>
      </w:r>
    </w:p>
    <w:p w14:paraId="5F96D532" w14:textId="77777777" w:rsidR="00901589" w:rsidRDefault="00901589" w:rsidP="00901589">
      <w:pPr>
        <w:pStyle w:val="Bibliography"/>
      </w:pPr>
      <w:r>
        <w:t>Thorn, S., C. Bässler, R. Brandl, P. J. Burton, R. Cahall, J. L. Campbell, J. Castro, C.-Y. Choi, T. Cobb, D. C. Donato, E. Durska, J. B. Fontaine, S. Gauthier, C. Hebert, T. Hothorn, R. L. Hutto, E.-J. Lee, A. B. Leverkus, D. B. Lindenmayer, M. K. Obrist, J. Rost, S. Seibold, R. Seidl, D. Thom, K. Waldron, B. Wermelinger, M.-B. Winter, M. Zmihorski, and J. Müller. 2018. Impacts of salvage logging on biodiversity: A meta-analysis. Journal of Applied Ecology 55:279–289.</w:t>
      </w:r>
    </w:p>
    <w:p w14:paraId="387DBDF3" w14:textId="77777777" w:rsidR="00901589" w:rsidRDefault="00901589" w:rsidP="00901589">
      <w:pPr>
        <w:pStyle w:val="Bibliography"/>
      </w:pPr>
      <w:r>
        <w:t>Urbanovi, V., D. Miklisová, and A. Mock. 2014. Activity of epigeic arthropods in differently managed windthrown forest stands in the High Tatra Mts. North-western Journal of Zoology 10:337–345.</w:t>
      </w:r>
    </w:p>
    <w:p w14:paraId="4AECE480" w14:textId="77777777" w:rsidR="00901589" w:rsidRDefault="00901589" w:rsidP="00901589">
      <w:pPr>
        <w:pStyle w:val="Bibliography"/>
      </w:pPr>
      <w:r>
        <w:t>Venn, S. 2016. To fly or not to fly: Factors influencing the flight capacity of carabid beetles (Coleoptera: Carabidae). European Journal of Entomology 113:587–600.</w:t>
      </w:r>
    </w:p>
    <w:p w14:paraId="7D06D870" w14:textId="77777777" w:rsidR="00901589" w:rsidRDefault="00901589" w:rsidP="00901589">
      <w:pPr>
        <w:pStyle w:val="Bibliography"/>
      </w:pPr>
      <w:r>
        <w:t>Wagner, D. L. 2019. Insect Declines in the Anthropocene.</w:t>
      </w:r>
    </w:p>
    <w:p w14:paraId="0AAA4E01" w14:textId="77777777" w:rsidR="00901589" w:rsidRDefault="00901589" w:rsidP="00901589">
      <w:pPr>
        <w:pStyle w:val="Bibliography"/>
      </w:pPr>
      <w:r>
        <w:t>Wei, T., and V. Simko. 2024. R package “corrplot”: Visualization of a Correlation Matrix.</w:t>
      </w:r>
    </w:p>
    <w:p w14:paraId="427F4605" w14:textId="77777777" w:rsidR="00901589" w:rsidRDefault="00901589" w:rsidP="00901589">
      <w:pPr>
        <w:pStyle w:val="Bibliography"/>
      </w:pPr>
      <w:r>
        <w:t>Werner, S. M., and K. F. Raffa. 2000. Effects of forest management practices on the diversity of ground-occurring beetles in mixed northern hardwood forests of the Great Lakes Region. Forest Ecology and Management.</w:t>
      </w:r>
    </w:p>
    <w:p w14:paraId="2DD2EBEB" w14:textId="527ADED1" w:rsidR="00092C64" w:rsidRDefault="00D047C7" w:rsidP="00D047C7">
      <w:pPr>
        <w:rPr>
          <w:rFonts w:ascii="Times New Roman" w:hAnsi="Times New Roman" w:cs="Times New Roman"/>
          <w:sz w:val="24"/>
          <w:szCs w:val="24"/>
        </w:rPr>
      </w:pPr>
      <w:r>
        <w:rPr>
          <w:rFonts w:ascii="Times New Roman" w:hAnsi="Times New Roman" w:cs="Times New Roman"/>
          <w:sz w:val="24"/>
          <w:szCs w:val="24"/>
        </w:rPr>
        <w:fldChar w:fldCharType="end"/>
      </w:r>
    </w:p>
    <w:p w14:paraId="2386EC2C" w14:textId="77777777" w:rsidR="00092C64" w:rsidRDefault="00092C64" w:rsidP="00294B72">
      <w:pPr>
        <w:ind w:firstLine="720"/>
        <w:rPr>
          <w:rFonts w:ascii="Times New Roman" w:hAnsi="Times New Roman" w:cs="Times New Roman"/>
          <w:sz w:val="24"/>
          <w:szCs w:val="24"/>
        </w:rPr>
      </w:pPr>
    </w:p>
    <w:p w14:paraId="674ADF0D" w14:textId="77777777" w:rsidR="00092C64" w:rsidRDefault="00092C64" w:rsidP="00294B72">
      <w:pPr>
        <w:ind w:firstLine="720"/>
        <w:rPr>
          <w:rFonts w:ascii="Times New Roman" w:hAnsi="Times New Roman" w:cs="Times New Roman"/>
          <w:sz w:val="24"/>
          <w:szCs w:val="24"/>
        </w:rPr>
      </w:pPr>
    </w:p>
    <w:p w14:paraId="636A56A8" w14:textId="77777777" w:rsidR="00092C64" w:rsidRDefault="00092C64" w:rsidP="00294B72">
      <w:pPr>
        <w:ind w:firstLine="720"/>
        <w:rPr>
          <w:rFonts w:ascii="Times New Roman" w:hAnsi="Times New Roman" w:cs="Times New Roman"/>
          <w:sz w:val="24"/>
          <w:szCs w:val="24"/>
        </w:rPr>
      </w:pPr>
    </w:p>
    <w:p w14:paraId="572E6D10" w14:textId="77777777" w:rsidR="00092C64" w:rsidRPr="002B6F14" w:rsidRDefault="00092C64" w:rsidP="00294B72">
      <w:pPr>
        <w:ind w:firstLine="720"/>
        <w:rPr>
          <w:rFonts w:ascii="Times New Roman" w:hAnsi="Times New Roman" w:cs="Times New Roman"/>
          <w:sz w:val="24"/>
          <w:szCs w:val="24"/>
        </w:rPr>
      </w:pPr>
    </w:p>
    <w:sectPr w:rsidR="00092C64" w:rsidRPr="002B6F14" w:rsidSect="004F4256">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aron Tayal" w:date="2025-04-30T10:54:00Z" w:initials="AT">
    <w:p w14:paraId="39C9806A" w14:textId="77777777" w:rsidR="00A3799C" w:rsidRDefault="00A3799C" w:rsidP="00A3799C">
      <w:pPr>
        <w:pStyle w:val="CommentText"/>
      </w:pPr>
      <w:r>
        <w:rPr>
          <w:rStyle w:val="CommentReference"/>
        </w:rPr>
        <w:annotationRef/>
      </w:r>
      <w:r>
        <w:t>Warmer soil in the summer, cooler soil in the winter, relative to a reference forest</w:t>
      </w:r>
    </w:p>
  </w:comment>
  <w:comment w:id="1" w:author="Aaron Tayal" w:date="2025-04-30T10:56:00Z" w:initials="AT">
    <w:p w14:paraId="11C6FF47" w14:textId="77777777" w:rsidR="00A85CF3" w:rsidRDefault="00A85CF3" w:rsidP="00A85CF3">
      <w:pPr>
        <w:pStyle w:val="CommentText"/>
      </w:pPr>
      <w:r>
        <w:rPr>
          <w:rStyle w:val="CommentReference"/>
        </w:rPr>
        <w:annotationRef/>
      </w:r>
      <w:r>
        <w:t>Not sure about a good source for this?</w:t>
      </w:r>
    </w:p>
  </w:comment>
  <w:comment w:id="2" w:author="Perry, Kayla" w:date="2025-04-27T16:55:00Z" w:initials="KP">
    <w:p w14:paraId="2C00174F" w14:textId="320A31AA" w:rsidR="005C4693" w:rsidRDefault="005C4693" w:rsidP="005C4693">
      <w:pPr>
        <w:pStyle w:val="CommentText"/>
      </w:pPr>
      <w:r>
        <w:rPr>
          <w:rStyle w:val="CommentReference"/>
        </w:rPr>
        <w:annotationRef/>
      </w:r>
      <w:r>
        <w:t xml:space="preserve">Do ground beetles respond similarly to windstorms and salvage logging? You made a distinction above that salvage logging removes biological legacies and this could affect environmental conditions on the forest floor. However, this paragraph lumps both disturbances together in many sentences. The concern with salvage logging is that it is a anthropogenic disturbance that follows a natural disturbance. </w:t>
      </w:r>
    </w:p>
  </w:comment>
  <w:comment w:id="3" w:author="Perry, Kayla" w:date="2025-04-27T16:56:00Z" w:initials="KP">
    <w:p w14:paraId="259B5448" w14:textId="77777777" w:rsidR="005C4693" w:rsidRDefault="005C4693" w:rsidP="005C4693">
      <w:pPr>
        <w:pStyle w:val="CommentText"/>
      </w:pPr>
      <w:r>
        <w:rPr>
          <w:rStyle w:val="CommentReference"/>
        </w:rPr>
        <w:annotationRef/>
      </w:r>
      <w:r>
        <w:t>Are these clearcuts after a disturbance or are they from green logging?</w:t>
      </w:r>
    </w:p>
  </w:comment>
  <w:comment w:id="4" w:author="Perry, Kayla" w:date="2025-04-27T16:57:00Z" w:initials="KP">
    <w:p w14:paraId="468A827C" w14:textId="77777777" w:rsidR="008B3591" w:rsidRDefault="008B3591" w:rsidP="008B3591">
      <w:pPr>
        <w:pStyle w:val="CommentText"/>
      </w:pPr>
      <w:r>
        <w:rPr>
          <w:rStyle w:val="CommentReference"/>
        </w:rPr>
        <w:annotationRef/>
      </w:r>
      <w:r>
        <w:t>Green logging is going into a forest and cutting down trees without a natural disturbance</w:t>
      </w:r>
    </w:p>
  </w:comment>
  <w:comment w:id="5" w:author="Perry, Kayla" w:date="2025-04-27T17:09:00Z" w:initials="KP">
    <w:p w14:paraId="08B14BE7" w14:textId="77777777" w:rsidR="00F92ECF" w:rsidRDefault="00F92ECF" w:rsidP="00F92ECF">
      <w:pPr>
        <w:pStyle w:val="CommentText"/>
      </w:pPr>
      <w:r>
        <w:rPr>
          <w:rStyle w:val="CommentReference"/>
        </w:rPr>
        <w:annotationRef/>
      </w:r>
      <w:r>
        <w:t>I like the numbered list, but I would change these to your hypotheses.</w:t>
      </w:r>
    </w:p>
  </w:comment>
  <w:comment w:id="9" w:author="Aaron Tayal" w:date="2025-05-05T16:52:00Z" w:initials="AT">
    <w:p w14:paraId="71E01E76" w14:textId="77777777" w:rsidR="00F679E1" w:rsidRDefault="00F679E1" w:rsidP="00F679E1">
      <w:pPr>
        <w:pStyle w:val="CommentText"/>
      </w:pPr>
      <w:r>
        <w:rPr>
          <w:rStyle w:val="CommentReference"/>
        </w:rPr>
        <w:annotationRef/>
      </w:r>
      <w:r>
        <w:t>Aaron to-do: add size of mesh</w:t>
      </w:r>
    </w:p>
  </w:comment>
  <w:comment w:id="10" w:author="Aaron Tayal" w:date="2025-03-30T18:21:00Z" w:initials="AT">
    <w:p w14:paraId="39AFAD65" w14:textId="5A49962A" w:rsidR="00552960" w:rsidRDefault="00552960" w:rsidP="00552960">
      <w:pPr>
        <w:pStyle w:val="CommentText"/>
      </w:pPr>
      <w:r>
        <w:rPr>
          <w:rStyle w:val="CommentReference"/>
        </w:rPr>
        <w:annotationRef/>
      </w:r>
      <w:r>
        <w:t>Add table of species and ID labels</w:t>
      </w:r>
    </w:p>
  </w:comment>
  <w:comment w:id="11" w:author="Aaron Tayal" w:date="2025-04-05T23:13:00Z" w:initials="AT">
    <w:p w14:paraId="73543E8F" w14:textId="77777777" w:rsidR="00832508" w:rsidRDefault="00832508" w:rsidP="0043246F">
      <w:pPr>
        <w:pStyle w:val="CommentText"/>
      </w:pPr>
      <w:r>
        <w:rPr>
          <w:rStyle w:val="CommentReference"/>
        </w:rPr>
        <w:annotationRef/>
      </w:r>
      <w:r>
        <w:t>Forests differ from open fields in abiotic conditions (temperature, humidity, light, substrates) and biotic conditions (food sources, competitors, predators).</w:t>
      </w:r>
    </w:p>
  </w:comment>
  <w:comment w:id="12" w:author="Aaron Tayal" w:date="2025-04-22T17:01:00Z" w:initials="AT">
    <w:p w14:paraId="2EC0716E" w14:textId="77777777" w:rsidR="00B90C00" w:rsidRDefault="00B90C00" w:rsidP="00B90C00">
      <w:pPr>
        <w:pStyle w:val="CommentText"/>
      </w:pPr>
      <w:r>
        <w:rPr>
          <w:rStyle w:val="CommentReference"/>
        </w:rPr>
        <w:annotationRef/>
      </w:r>
      <w:r>
        <w:t>How far away from pitfall trap? Were they the same locations between 2015 and 2022?</w:t>
      </w:r>
    </w:p>
  </w:comment>
  <w:comment w:id="13" w:author="Aaron Tayal" w:date="2025-04-22T17:10:00Z" w:initials="AT">
    <w:p w14:paraId="2846F814" w14:textId="77777777" w:rsidR="005B37D5" w:rsidRDefault="005B37D5" w:rsidP="005B37D5">
      <w:pPr>
        <w:pStyle w:val="CommentText"/>
      </w:pPr>
      <w:r>
        <w:rPr>
          <w:rStyle w:val="CommentReference"/>
        </w:rPr>
        <w:annotationRef/>
      </w:r>
      <w:r>
        <w:t>I don’t have any data for 5 August for 2015. I assume only plots 1-40 were done on 5 Aug</w:t>
      </w:r>
    </w:p>
  </w:comment>
  <w:comment w:id="14" w:author="Aaron Tayal" w:date="2025-04-05T23:39:00Z" w:initials="AT">
    <w:p w14:paraId="42730FAB" w14:textId="7FB3F65E" w:rsidR="00070ACE" w:rsidRDefault="00070ACE" w:rsidP="00070ACE">
      <w:pPr>
        <w:pStyle w:val="CommentText"/>
      </w:pPr>
      <w:r>
        <w:rPr>
          <w:rStyle w:val="CommentReference"/>
        </w:rPr>
        <w:annotationRef/>
      </w:r>
      <w:r>
        <w:t>At what depth underground?</w:t>
      </w:r>
    </w:p>
  </w:comment>
  <w:comment w:id="15" w:author="Aaron Tayal" w:date="2025-04-29T15:35:00Z" w:initials="AT">
    <w:p w14:paraId="4D230CE3" w14:textId="77777777" w:rsidR="001357E3" w:rsidRDefault="001357E3" w:rsidP="001357E3">
      <w:pPr>
        <w:pStyle w:val="CommentText"/>
      </w:pPr>
      <w:r>
        <w:rPr>
          <w:rStyle w:val="CommentReference"/>
        </w:rPr>
        <w:annotationRef/>
      </w:r>
      <w:r>
        <w:t xml:space="preserve">“After graphing the species onto the first two PC axes, we noticed that one rare species, </w:t>
      </w:r>
      <w:r>
        <w:rPr>
          <w:i/>
          <w:iCs/>
        </w:rPr>
        <w:t>Notiophilus aeneus</w:t>
      </w:r>
      <w:r>
        <w:t xml:space="preserve">, was far from any other point, potentially masking overall patterns. Because only one </w:t>
      </w:r>
      <w:r>
        <w:rPr>
          <w:i/>
          <w:iCs/>
        </w:rPr>
        <w:t>N. aeneus</w:t>
      </w:r>
      <w:r>
        <w:t xml:space="preserve"> specimen was collected in the study, we removed this outlier from all calculations of functional diversity. Removal of the outlier did ____ affect the results. “</w:t>
      </w:r>
    </w:p>
  </w:comment>
  <w:comment w:id="16" w:author="Aaron Tayal" w:date="2025-04-30T11:51:00Z" w:initials="AT">
    <w:p w14:paraId="50D773A0" w14:textId="633F29ED" w:rsidR="00A76AD3" w:rsidRDefault="00A76AD3" w:rsidP="00A76AD3">
      <w:pPr>
        <w:pStyle w:val="CommentText"/>
      </w:pPr>
      <w:r>
        <w:rPr>
          <w:rStyle w:val="CommentReference"/>
        </w:rPr>
        <w:annotationRef/>
      </w:r>
      <w:r>
        <w:t>Could test for spatial autocorrelation</w:t>
      </w:r>
    </w:p>
  </w:comment>
  <w:comment w:id="17" w:author="Aaron Tayal" w:date="2025-05-05T12:47:00Z" w:initials="AT">
    <w:p w14:paraId="1C0B0605" w14:textId="77777777" w:rsidR="002B0FC8" w:rsidRDefault="002B0FC8" w:rsidP="002B0FC8">
      <w:pPr>
        <w:pStyle w:val="CommentText"/>
      </w:pPr>
      <w:r>
        <w:rPr>
          <w:rStyle w:val="CommentReference"/>
        </w:rPr>
        <w:annotationRef/>
      </w:r>
      <w:r>
        <w:t>If the loading value was larger than 0.4 in absolute value, I mentioned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9C9806A" w15:done="0"/>
  <w15:commentEx w15:paraId="11C6FF47" w15:done="0"/>
  <w15:commentEx w15:paraId="2C00174F" w15:done="0"/>
  <w15:commentEx w15:paraId="259B5448" w15:done="0"/>
  <w15:commentEx w15:paraId="468A827C" w15:paraIdParent="259B5448" w15:done="0"/>
  <w15:commentEx w15:paraId="08B14BE7" w15:done="0"/>
  <w15:commentEx w15:paraId="71E01E76" w15:done="0"/>
  <w15:commentEx w15:paraId="39AFAD65" w15:done="0"/>
  <w15:commentEx w15:paraId="73543E8F" w15:done="0"/>
  <w15:commentEx w15:paraId="2EC0716E" w15:done="0"/>
  <w15:commentEx w15:paraId="2846F814" w15:done="0"/>
  <w15:commentEx w15:paraId="42730FAB" w15:done="0"/>
  <w15:commentEx w15:paraId="4D230CE3" w15:done="0"/>
  <w15:commentEx w15:paraId="50D773A0" w15:done="0"/>
  <w15:commentEx w15:paraId="1C0B06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8DD72DA" w16cex:dateUtc="2025-04-30T14:54:00Z"/>
  <w16cex:commentExtensible w16cex:durableId="1A266474" w16cex:dateUtc="2025-04-30T14:56:00Z"/>
  <w16cex:commentExtensible w16cex:durableId="72A269B9" w16cex:dateUtc="2025-04-27T20:55:00Z"/>
  <w16cex:commentExtensible w16cex:durableId="29E8432D" w16cex:dateUtc="2025-04-27T20:56:00Z"/>
  <w16cex:commentExtensible w16cex:durableId="5A4C7E2A" w16cex:dateUtc="2025-04-27T20:57:00Z"/>
  <w16cex:commentExtensible w16cex:durableId="64EDEAEB" w16cex:dateUtc="2025-04-27T21:09:00Z"/>
  <w16cex:commentExtensible w16cex:durableId="64662F97" w16cex:dateUtc="2025-05-05T20:52:00Z"/>
  <w16cex:commentExtensible w16cex:durableId="02196C6B" w16cex:dateUtc="2025-03-30T22:21:00Z"/>
  <w16cex:commentExtensible w16cex:durableId="27D10D7B" w16cex:dateUtc="2025-04-06T03:13:00Z"/>
  <w16cex:commentExtensible w16cex:durableId="4BA9957F" w16cex:dateUtc="2025-04-22T21:01:00Z"/>
  <w16cex:commentExtensible w16cex:durableId="3EB1B98E" w16cex:dateUtc="2025-04-22T21:10:00Z"/>
  <w16cex:commentExtensible w16cex:durableId="3281DAEB" w16cex:dateUtc="2025-04-06T03:39:00Z"/>
  <w16cex:commentExtensible w16cex:durableId="6574B4EA" w16cex:dateUtc="2025-04-29T19:35:00Z"/>
  <w16cex:commentExtensible w16cex:durableId="05D992DA" w16cex:dateUtc="2025-04-30T15:51:00Z"/>
  <w16cex:commentExtensible w16cex:durableId="3CA2A40B" w16cex:dateUtc="2025-05-05T16: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9C9806A" w16cid:durableId="48DD72DA"/>
  <w16cid:commentId w16cid:paraId="11C6FF47" w16cid:durableId="1A266474"/>
  <w16cid:commentId w16cid:paraId="2C00174F" w16cid:durableId="72A269B9"/>
  <w16cid:commentId w16cid:paraId="259B5448" w16cid:durableId="29E8432D"/>
  <w16cid:commentId w16cid:paraId="468A827C" w16cid:durableId="5A4C7E2A"/>
  <w16cid:commentId w16cid:paraId="08B14BE7" w16cid:durableId="64EDEAEB"/>
  <w16cid:commentId w16cid:paraId="71E01E76" w16cid:durableId="64662F97"/>
  <w16cid:commentId w16cid:paraId="39AFAD65" w16cid:durableId="02196C6B"/>
  <w16cid:commentId w16cid:paraId="73543E8F" w16cid:durableId="27D10D7B"/>
  <w16cid:commentId w16cid:paraId="2EC0716E" w16cid:durableId="4BA9957F"/>
  <w16cid:commentId w16cid:paraId="2846F814" w16cid:durableId="3EB1B98E"/>
  <w16cid:commentId w16cid:paraId="42730FAB" w16cid:durableId="3281DAEB"/>
  <w16cid:commentId w16cid:paraId="4D230CE3" w16cid:durableId="6574B4EA"/>
  <w16cid:commentId w16cid:paraId="50D773A0" w16cid:durableId="05D992DA"/>
  <w16cid:commentId w16cid:paraId="1C0B0605" w16cid:durableId="3CA2A4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CD908A" w14:textId="77777777" w:rsidR="005450B2" w:rsidRDefault="005450B2" w:rsidP="00BA23C4">
      <w:r>
        <w:separator/>
      </w:r>
    </w:p>
  </w:endnote>
  <w:endnote w:type="continuationSeparator" w:id="0">
    <w:p w14:paraId="737BF99F" w14:textId="77777777" w:rsidR="005450B2" w:rsidRDefault="005450B2" w:rsidP="00BA2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0F1640" w14:textId="77777777" w:rsidR="005450B2" w:rsidRDefault="005450B2" w:rsidP="00BA23C4">
      <w:r>
        <w:separator/>
      </w:r>
    </w:p>
  </w:footnote>
  <w:footnote w:type="continuationSeparator" w:id="0">
    <w:p w14:paraId="1DF2C7F5" w14:textId="77777777" w:rsidR="005450B2" w:rsidRDefault="005450B2" w:rsidP="00BA23C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aron Tayal">
    <w15:presenceInfo w15:providerId="Windows Live" w15:userId="32f02f1096a9313f"/>
  </w15:person>
  <w15:person w15:author="Perry, Kayla">
    <w15:presenceInfo w15:providerId="AD" w15:userId="S::perry.1864@osu.edu::abdcef40-c999-4136-8b23-bb8d2cd56a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597"/>
    <w:rsid w:val="00000A1F"/>
    <w:rsid w:val="000034C9"/>
    <w:rsid w:val="00003A2F"/>
    <w:rsid w:val="000040A8"/>
    <w:rsid w:val="000073EB"/>
    <w:rsid w:val="000103A3"/>
    <w:rsid w:val="00012B28"/>
    <w:rsid w:val="00014E6B"/>
    <w:rsid w:val="00015B17"/>
    <w:rsid w:val="00020C0B"/>
    <w:rsid w:val="000269C1"/>
    <w:rsid w:val="00027072"/>
    <w:rsid w:val="00027108"/>
    <w:rsid w:val="000302B3"/>
    <w:rsid w:val="000352BF"/>
    <w:rsid w:val="00040D48"/>
    <w:rsid w:val="0004159C"/>
    <w:rsid w:val="00042904"/>
    <w:rsid w:val="00046108"/>
    <w:rsid w:val="00046223"/>
    <w:rsid w:val="000517D3"/>
    <w:rsid w:val="00052E68"/>
    <w:rsid w:val="00053560"/>
    <w:rsid w:val="000558EB"/>
    <w:rsid w:val="0005789E"/>
    <w:rsid w:val="0006195B"/>
    <w:rsid w:val="00062B5E"/>
    <w:rsid w:val="00063AFE"/>
    <w:rsid w:val="000707CC"/>
    <w:rsid w:val="00070ACE"/>
    <w:rsid w:val="00071040"/>
    <w:rsid w:val="00071E62"/>
    <w:rsid w:val="00075AD7"/>
    <w:rsid w:val="00077707"/>
    <w:rsid w:val="00080498"/>
    <w:rsid w:val="000827AF"/>
    <w:rsid w:val="000830B8"/>
    <w:rsid w:val="00085DC4"/>
    <w:rsid w:val="00090DAC"/>
    <w:rsid w:val="00092996"/>
    <w:rsid w:val="00092C64"/>
    <w:rsid w:val="00094217"/>
    <w:rsid w:val="000942F0"/>
    <w:rsid w:val="00094D22"/>
    <w:rsid w:val="00094ED9"/>
    <w:rsid w:val="00095454"/>
    <w:rsid w:val="00095929"/>
    <w:rsid w:val="000A0451"/>
    <w:rsid w:val="000A33C1"/>
    <w:rsid w:val="000A4D6A"/>
    <w:rsid w:val="000A4F50"/>
    <w:rsid w:val="000B011B"/>
    <w:rsid w:val="000B2DF2"/>
    <w:rsid w:val="000B3117"/>
    <w:rsid w:val="000B367D"/>
    <w:rsid w:val="000B463E"/>
    <w:rsid w:val="000B542C"/>
    <w:rsid w:val="000B6A60"/>
    <w:rsid w:val="000B7072"/>
    <w:rsid w:val="000C0337"/>
    <w:rsid w:val="000C0384"/>
    <w:rsid w:val="000C1D5C"/>
    <w:rsid w:val="000C5A9E"/>
    <w:rsid w:val="000C5CDE"/>
    <w:rsid w:val="000C62A2"/>
    <w:rsid w:val="000C7960"/>
    <w:rsid w:val="000D0271"/>
    <w:rsid w:val="000D4F01"/>
    <w:rsid w:val="000E1AA1"/>
    <w:rsid w:val="000E4739"/>
    <w:rsid w:val="000F0E47"/>
    <w:rsid w:val="000F24C6"/>
    <w:rsid w:val="000F3696"/>
    <w:rsid w:val="000F3CA0"/>
    <w:rsid w:val="000F54BC"/>
    <w:rsid w:val="000F7079"/>
    <w:rsid w:val="00100819"/>
    <w:rsid w:val="00100FD6"/>
    <w:rsid w:val="00101913"/>
    <w:rsid w:val="00101A72"/>
    <w:rsid w:val="001032F6"/>
    <w:rsid w:val="00104AD4"/>
    <w:rsid w:val="0011117B"/>
    <w:rsid w:val="00111C08"/>
    <w:rsid w:val="001132BB"/>
    <w:rsid w:val="0011351D"/>
    <w:rsid w:val="001207AD"/>
    <w:rsid w:val="00121838"/>
    <w:rsid w:val="001231A3"/>
    <w:rsid w:val="0012385E"/>
    <w:rsid w:val="00125454"/>
    <w:rsid w:val="00126FF6"/>
    <w:rsid w:val="001311F6"/>
    <w:rsid w:val="001315D2"/>
    <w:rsid w:val="001357E3"/>
    <w:rsid w:val="0014159F"/>
    <w:rsid w:val="00144A80"/>
    <w:rsid w:val="00144D05"/>
    <w:rsid w:val="00144E17"/>
    <w:rsid w:val="001459BD"/>
    <w:rsid w:val="00146082"/>
    <w:rsid w:val="001472D1"/>
    <w:rsid w:val="001514A5"/>
    <w:rsid w:val="00160664"/>
    <w:rsid w:val="00161C30"/>
    <w:rsid w:val="001620D2"/>
    <w:rsid w:val="00162516"/>
    <w:rsid w:val="00162BFE"/>
    <w:rsid w:val="001630B5"/>
    <w:rsid w:val="00165ADE"/>
    <w:rsid w:val="00167AE3"/>
    <w:rsid w:val="00180A76"/>
    <w:rsid w:val="001838CC"/>
    <w:rsid w:val="00183BE8"/>
    <w:rsid w:val="00183CDF"/>
    <w:rsid w:val="00183EC1"/>
    <w:rsid w:val="0018427E"/>
    <w:rsid w:val="001855A2"/>
    <w:rsid w:val="00185AE9"/>
    <w:rsid w:val="001876FC"/>
    <w:rsid w:val="00187D4B"/>
    <w:rsid w:val="00190806"/>
    <w:rsid w:val="0019372D"/>
    <w:rsid w:val="00196183"/>
    <w:rsid w:val="00197574"/>
    <w:rsid w:val="001A07F8"/>
    <w:rsid w:val="001A1189"/>
    <w:rsid w:val="001A14EB"/>
    <w:rsid w:val="001A1AC6"/>
    <w:rsid w:val="001A4B95"/>
    <w:rsid w:val="001A6938"/>
    <w:rsid w:val="001A6C6D"/>
    <w:rsid w:val="001B0A06"/>
    <w:rsid w:val="001B36ED"/>
    <w:rsid w:val="001B3B79"/>
    <w:rsid w:val="001B6F4F"/>
    <w:rsid w:val="001C0F15"/>
    <w:rsid w:val="001C4049"/>
    <w:rsid w:val="001C4574"/>
    <w:rsid w:val="001C72A6"/>
    <w:rsid w:val="001D04AB"/>
    <w:rsid w:val="001D24F3"/>
    <w:rsid w:val="001D4FEA"/>
    <w:rsid w:val="001D5611"/>
    <w:rsid w:val="001D6353"/>
    <w:rsid w:val="001D64C3"/>
    <w:rsid w:val="001E133D"/>
    <w:rsid w:val="001E1C1A"/>
    <w:rsid w:val="001E424B"/>
    <w:rsid w:val="001E4AB3"/>
    <w:rsid w:val="001E640A"/>
    <w:rsid w:val="001E7D0D"/>
    <w:rsid w:val="001F0ABE"/>
    <w:rsid w:val="001F501C"/>
    <w:rsid w:val="001F503B"/>
    <w:rsid w:val="001F5E11"/>
    <w:rsid w:val="001F6D59"/>
    <w:rsid w:val="00202BFC"/>
    <w:rsid w:val="00204A64"/>
    <w:rsid w:val="0020534C"/>
    <w:rsid w:val="002303F1"/>
    <w:rsid w:val="00231C40"/>
    <w:rsid w:val="00236602"/>
    <w:rsid w:val="00240CE0"/>
    <w:rsid w:val="00240E63"/>
    <w:rsid w:val="00241B9F"/>
    <w:rsid w:val="00244E1E"/>
    <w:rsid w:val="00244EEF"/>
    <w:rsid w:val="00246B9F"/>
    <w:rsid w:val="002506CE"/>
    <w:rsid w:val="00250D88"/>
    <w:rsid w:val="002611B1"/>
    <w:rsid w:val="0026137A"/>
    <w:rsid w:val="00261EC4"/>
    <w:rsid w:val="00262C78"/>
    <w:rsid w:val="00263A8D"/>
    <w:rsid w:val="00264F1C"/>
    <w:rsid w:val="00266A4E"/>
    <w:rsid w:val="00267DC0"/>
    <w:rsid w:val="0027078A"/>
    <w:rsid w:val="002747AD"/>
    <w:rsid w:val="002754A6"/>
    <w:rsid w:val="002758EE"/>
    <w:rsid w:val="00280B5C"/>
    <w:rsid w:val="0028169A"/>
    <w:rsid w:val="00291D8E"/>
    <w:rsid w:val="00292EA0"/>
    <w:rsid w:val="00294057"/>
    <w:rsid w:val="00294077"/>
    <w:rsid w:val="00294B72"/>
    <w:rsid w:val="00295972"/>
    <w:rsid w:val="00296549"/>
    <w:rsid w:val="002969F5"/>
    <w:rsid w:val="002A7CB2"/>
    <w:rsid w:val="002B0FC8"/>
    <w:rsid w:val="002B2ACA"/>
    <w:rsid w:val="002B542B"/>
    <w:rsid w:val="002B68A4"/>
    <w:rsid w:val="002B6F14"/>
    <w:rsid w:val="002B7E98"/>
    <w:rsid w:val="002C0BF1"/>
    <w:rsid w:val="002C1B4B"/>
    <w:rsid w:val="002C4FE2"/>
    <w:rsid w:val="002C50C1"/>
    <w:rsid w:val="002C6D40"/>
    <w:rsid w:val="002C71DF"/>
    <w:rsid w:val="002C7B39"/>
    <w:rsid w:val="002D3099"/>
    <w:rsid w:val="002E35CF"/>
    <w:rsid w:val="002E4081"/>
    <w:rsid w:val="002E49E2"/>
    <w:rsid w:val="002E70C1"/>
    <w:rsid w:val="002F19B7"/>
    <w:rsid w:val="002F2A36"/>
    <w:rsid w:val="002F6B40"/>
    <w:rsid w:val="00303999"/>
    <w:rsid w:val="003049DD"/>
    <w:rsid w:val="0030536A"/>
    <w:rsid w:val="00305A23"/>
    <w:rsid w:val="00306D1E"/>
    <w:rsid w:val="003102F4"/>
    <w:rsid w:val="00311B77"/>
    <w:rsid w:val="0031260B"/>
    <w:rsid w:val="003139B6"/>
    <w:rsid w:val="003142F5"/>
    <w:rsid w:val="0031687B"/>
    <w:rsid w:val="00317F03"/>
    <w:rsid w:val="00327446"/>
    <w:rsid w:val="00327F03"/>
    <w:rsid w:val="003308AB"/>
    <w:rsid w:val="003328A1"/>
    <w:rsid w:val="00337C37"/>
    <w:rsid w:val="00337D84"/>
    <w:rsid w:val="00337FFA"/>
    <w:rsid w:val="00344585"/>
    <w:rsid w:val="00347392"/>
    <w:rsid w:val="0035167D"/>
    <w:rsid w:val="00352116"/>
    <w:rsid w:val="00353268"/>
    <w:rsid w:val="00355E7E"/>
    <w:rsid w:val="003570B0"/>
    <w:rsid w:val="00360CF6"/>
    <w:rsid w:val="00362B7D"/>
    <w:rsid w:val="00370CAD"/>
    <w:rsid w:val="00377816"/>
    <w:rsid w:val="003834CB"/>
    <w:rsid w:val="00383ED8"/>
    <w:rsid w:val="0039011D"/>
    <w:rsid w:val="00391101"/>
    <w:rsid w:val="00391649"/>
    <w:rsid w:val="00391F6D"/>
    <w:rsid w:val="00392DD4"/>
    <w:rsid w:val="00393242"/>
    <w:rsid w:val="00393DA5"/>
    <w:rsid w:val="003A6073"/>
    <w:rsid w:val="003A6B42"/>
    <w:rsid w:val="003A6BF2"/>
    <w:rsid w:val="003B350C"/>
    <w:rsid w:val="003B367A"/>
    <w:rsid w:val="003B5511"/>
    <w:rsid w:val="003B604E"/>
    <w:rsid w:val="003B6D1A"/>
    <w:rsid w:val="003C023E"/>
    <w:rsid w:val="003C0461"/>
    <w:rsid w:val="003C140D"/>
    <w:rsid w:val="003C328A"/>
    <w:rsid w:val="003C4859"/>
    <w:rsid w:val="003C70B3"/>
    <w:rsid w:val="003C7E21"/>
    <w:rsid w:val="003D086F"/>
    <w:rsid w:val="003D25BE"/>
    <w:rsid w:val="003D3A3F"/>
    <w:rsid w:val="003D53D7"/>
    <w:rsid w:val="003D6375"/>
    <w:rsid w:val="003D6DEC"/>
    <w:rsid w:val="003E1B98"/>
    <w:rsid w:val="003E264D"/>
    <w:rsid w:val="003E3F19"/>
    <w:rsid w:val="003F2494"/>
    <w:rsid w:val="003F269C"/>
    <w:rsid w:val="003F4F55"/>
    <w:rsid w:val="003F599E"/>
    <w:rsid w:val="00400B20"/>
    <w:rsid w:val="00400BD0"/>
    <w:rsid w:val="0040123F"/>
    <w:rsid w:val="00403D7D"/>
    <w:rsid w:val="0040408F"/>
    <w:rsid w:val="00404269"/>
    <w:rsid w:val="00404B92"/>
    <w:rsid w:val="00410F43"/>
    <w:rsid w:val="0041130F"/>
    <w:rsid w:val="00411AC0"/>
    <w:rsid w:val="004128B9"/>
    <w:rsid w:val="00415D28"/>
    <w:rsid w:val="00416273"/>
    <w:rsid w:val="00422639"/>
    <w:rsid w:val="00422AF4"/>
    <w:rsid w:val="00423BE2"/>
    <w:rsid w:val="0042491E"/>
    <w:rsid w:val="0042595B"/>
    <w:rsid w:val="00425E8C"/>
    <w:rsid w:val="00427649"/>
    <w:rsid w:val="00430F14"/>
    <w:rsid w:val="0043246F"/>
    <w:rsid w:val="0043356E"/>
    <w:rsid w:val="004336CC"/>
    <w:rsid w:val="00434885"/>
    <w:rsid w:val="00434F63"/>
    <w:rsid w:val="00440271"/>
    <w:rsid w:val="00440CE1"/>
    <w:rsid w:val="004411CD"/>
    <w:rsid w:val="00443322"/>
    <w:rsid w:val="004467C6"/>
    <w:rsid w:val="00452C37"/>
    <w:rsid w:val="00453CED"/>
    <w:rsid w:val="00455AA1"/>
    <w:rsid w:val="00456CF3"/>
    <w:rsid w:val="0046279A"/>
    <w:rsid w:val="00465C80"/>
    <w:rsid w:val="00466295"/>
    <w:rsid w:val="00466A93"/>
    <w:rsid w:val="00471D2E"/>
    <w:rsid w:val="00472C10"/>
    <w:rsid w:val="00474399"/>
    <w:rsid w:val="00474BD3"/>
    <w:rsid w:val="00474E5D"/>
    <w:rsid w:val="00474F81"/>
    <w:rsid w:val="00475D5E"/>
    <w:rsid w:val="0048142F"/>
    <w:rsid w:val="0048362B"/>
    <w:rsid w:val="004856FF"/>
    <w:rsid w:val="004879FD"/>
    <w:rsid w:val="004935ED"/>
    <w:rsid w:val="0049599C"/>
    <w:rsid w:val="004964A4"/>
    <w:rsid w:val="004A2C4E"/>
    <w:rsid w:val="004A7121"/>
    <w:rsid w:val="004B1668"/>
    <w:rsid w:val="004B201E"/>
    <w:rsid w:val="004B4512"/>
    <w:rsid w:val="004B5241"/>
    <w:rsid w:val="004B60FC"/>
    <w:rsid w:val="004B717D"/>
    <w:rsid w:val="004C44A3"/>
    <w:rsid w:val="004D42C9"/>
    <w:rsid w:val="004D53D6"/>
    <w:rsid w:val="004D554D"/>
    <w:rsid w:val="004E0AFB"/>
    <w:rsid w:val="004E4EF2"/>
    <w:rsid w:val="004E5BAD"/>
    <w:rsid w:val="004E74AF"/>
    <w:rsid w:val="004E77FA"/>
    <w:rsid w:val="004E7814"/>
    <w:rsid w:val="004E782D"/>
    <w:rsid w:val="004F0715"/>
    <w:rsid w:val="004F33C7"/>
    <w:rsid w:val="004F4256"/>
    <w:rsid w:val="004F604A"/>
    <w:rsid w:val="004F7DA0"/>
    <w:rsid w:val="00501C3F"/>
    <w:rsid w:val="00504032"/>
    <w:rsid w:val="005051B5"/>
    <w:rsid w:val="0050567D"/>
    <w:rsid w:val="00506C1F"/>
    <w:rsid w:val="0051175F"/>
    <w:rsid w:val="005127C5"/>
    <w:rsid w:val="005138EE"/>
    <w:rsid w:val="005140C7"/>
    <w:rsid w:val="00514990"/>
    <w:rsid w:val="005157AB"/>
    <w:rsid w:val="005215AA"/>
    <w:rsid w:val="00521B97"/>
    <w:rsid w:val="0052737F"/>
    <w:rsid w:val="00527E79"/>
    <w:rsid w:val="005347BE"/>
    <w:rsid w:val="005450B2"/>
    <w:rsid w:val="00546F4A"/>
    <w:rsid w:val="00552960"/>
    <w:rsid w:val="005540E2"/>
    <w:rsid w:val="005604B7"/>
    <w:rsid w:val="005616B0"/>
    <w:rsid w:val="00562DEA"/>
    <w:rsid w:val="0056330C"/>
    <w:rsid w:val="00563C26"/>
    <w:rsid w:val="00566B6A"/>
    <w:rsid w:val="005671F9"/>
    <w:rsid w:val="00570DEC"/>
    <w:rsid w:val="005718E8"/>
    <w:rsid w:val="00571D35"/>
    <w:rsid w:val="00572B3A"/>
    <w:rsid w:val="00573BE6"/>
    <w:rsid w:val="00573C8F"/>
    <w:rsid w:val="00576A51"/>
    <w:rsid w:val="0057792C"/>
    <w:rsid w:val="00580D5E"/>
    <w:rsid w:val="005819FA"/>
    <w:rsid w:val="00583732"/>
    <w:rsid w:val="00585506"/>
    <w:rsid w:val="0058715D"/>
    <w:rsid w:val="0058751A"/>
    <w:rsid w:val="0059412F"/>
    <w:rsid w:val="00595521"/>
    <w:rsid w:val="00595813"/>
    <w:rsid w:val="00596B87"/>
    <w:rsid w:val="005A0455"/>
    <w:rsid w:val="005A0603"/>
    <w:rsid w:val="005A1A4A"/>
    <w:rsid w:val="005A46A0"/>
    <w:rsid w:val="005A6732"/>
    <w:rsid w:val="005A6C40"/>
    <w:rsid w:val="005B1951"/>
    <w:rsid w:val="005B37D5"/>
    <w:rsid w:val="005B438B"/>
    <w:rsid w:val="005B4D85"/>
    <w:rsid w:val="005B57C6"/>
    <w:rsid w:val="005B6D36"/>
    <w:rsid w:val="005C06EA"/>
    <w:rsid w:val="005C1B5B"/>
    <w:rsid w:val="005C233A"/>
    <w:rsid w:val="005C3D37"/>
    <w:rsid w:val="005C4693"/>
    <w:rsid w:val="005C609F"/>
    <w:rsid w:val="005D1898"/>
    <w:rsid w:val="005D3FE4"/>
    <w:rsid w:val="005D6347"/>
    <w:rsid w:val="005D7B7E"/>
    <w:rsid w:val="005E05F0"/>
    <w:rsid w:val="005E5137"/>
    <w:rsid w:val="005E6CB9"/>
    <w:rsid w:val="005F0643"/>
    <w:rsid w:val="005F14A8"/>
    <w:rsid w:val="005F1D89"/>
    <w:rsid w:val="005F21CD"/>
    <w:rsid w:val="005F23CE"/>
    <w:rsid w:val="005F292D"/>
    <w:rsid w:val="005F4B28"/>
    <w:rsid w:val="005F5378"/>
    <w:rsid w:val="005F58B9"/>
    <w:rsid w:val="005F5ACD"/>
    <w:rsid w:val="005F68A5"/>
    <w:rsid w:val="005F7B03"/>
    <w:rsid w:val="0060112F"/>
    <w:rsid w:val="006026A7"/>
    <w:rsid w:val="00606061"/>
    <w:rsid w:val="00610750"/>
    <w:rsid w:val="00613081"/>
    <w:rsid w:val="006147A5"/>
    <w:rsid w:val="00622A7C"/>
    <w:rsid w:val="00624E4C"/>
    <w:rsid w:val="00625E14"/>
    <w:rsid w:val="00627366"/>
    <w:rsid w:val="00627DD3"/>
    <w:rsid w:val="00631831"/>
    <w:rsid w:val="0063285E"/>
    <w:rsid w:val="006352B3"/>
    <w:rsid w:val="00637D2E"/>
    <w:rsid w:val="00640A18"/>
    <w:rsid w:val="0064196F"/>
    <w:rsid w:val="0064262C"/>
    <w:rsid w:val="00646B10"/>
    <w:rsid w:val="00647F78"/>
    <w:rsid w:val="00650117"/>
    <w:rsid w:val="00650CA1"/>
    <w:rsid w:val="006523C5"/>
    <w:rsid w:val="006578CB"/>
    <w:rsid w:val="00660E14"/>
    <w:rsid w:val="0066105E"/>
    <w:rsid w:val="0066172A"/>
    <w:rsid w:val="00661CD8"/>
    <w:rsid w:val="0066241A"/>
    <w:rsid w:val="006719EE"/>
    <w:rsid w:val="0067259C"/>
    <w:rsid w:val="006727DF"/>
    <w:rsid w:val="00673B56"/>
    <w:rsid w:val="00675E1E"/>
    <w:rsid w:val="006764AC"/>
    <w:rsid w:val="00676563"/>
    <w:rsid w:val="00676D13"/>
    <w:rsid w:val="00683662"/>
    <w:rsid w:val="00683FF8"/>
    <w:rsid w:val="0068425E"/>
    <w:rsid w:val="006846DA"/>
    <w:rsid w:val="00686AF3"/>
    <w:rsid w:val="006879AC"/>
    <w:rsid w:val="00687C13"/>
    <w:rsid w:val="00691B71"/>
    <w:rsid w:val="006935CB"/>
    <w:rsid w:val="0069451A"/>
    <w:rsid w:val="00695918"/>
    <w:rsid w:val="006A1500"/>
    <w:rsid w:val="006A23C2"/>
    <w:rsid w:val="006A53C8"/>
    <w:rsid w:val="006A5A81"/>
    <w:rsid w:val="006B0483"/>
    <w:rsid w:val="006B3452"/>
    <w:rsid w:val="006B3E80"/>
    <w:rsid w:val="006C068D"/>
    <w:rsid w:val="006C2797"/>
    <w:rsid w:val="006C333A"/>
    <w:rsid w:val="006C4F81"/>
    <w:rsid w:val="006C7019"/>
    <w:rsid w:val="006C7C51"/>
    <w:rsid w:val="006D050C"/>
    <w:rsid w:val="006D1233"/>
    <w:rsid w:val="006D21CA"/>
    <w:rsid w:val="006D4B24"/>
    <w:rsid w:val="006D658B"/>
    <w:rsid w:val="006E005F"/>
    <w:rsid w:val="006E0EDA"/>
    <w:rsid w:val="006E3DF0"/>
    <w:rsid w:val="006E3F19"/>
    <w:rsid w:val="006E572B"/>
    <w:rsid w:val="006E6F36"/>
    <w:rsid w:val="006F2001"/>
    <w:rsid w:val="006F53C7"/>
    <w:rsid w:val="006F6D21"/>
    <w:rsid w:val="006F7AAB"/>
    <w:rsid w:val="00702F10"/>
    <w:rsid w:val="007041CC"/>
    <w:rsid w:val="00707342"/>
    <w:rsid w:val="00712D79"/>
    <w:rsid w:val="0071354A"/>
    <w:rsid w:val="00720B35"/>
    <w:rsid w:val="00722065"/>
    <w:rsid w:val="007232C8"/>
    <w:rsid w:val="00724217"/>
    <w:rsid w:val="00726405"/>
    <w:rsid w:val="00727BD9"/>
    <w:rsid w:val="00730BE1"/>
    <w:rsid w:val="0073170F"/>
    <w:rsid w:val="0073221F"/>
    <w:rsid w:val="00732C79"/>
    <w:rsid w:val="007346C0"/>
    <w:rsid w:val="00736AB1"/>
    <w:rsid w:val="00737D43"/>
    <w:rsid w:val="0074092A"/>
    <w:rsid w:val="0074348C"/>
    <w:rsid w:val="0074451F"/>
    <w:rsid w:val="007449F6"/>
    <w:rsid w:val="007457DF"/>
    <w:rsid w:val="00746095"/>
    <w:rsid w:val="00746BBA"/>
    <w:rsid w:val="00750229"/>
    <w:rsid w:val="007504F8"/>
    <w:rsid w:val="00752DC6"/>
    <w:rsid w:val="00752EC5"/>
    <w:rsid w:val="00752F2E"/>
    <w:rsid w:val="007554C8"/>
    <w:rsid w:val="007559C2"/>
    <w:rsid w:val="0075753E"/>
    <w:rsid w:val="0075765A"/>
    <w:rsid w:val="00760CE5"/>
    <w:rsid w:val="00761833"/>
    <w:rsid w:val="00764F66"/>
    <w:rsid w:val="00766844"/>
    <w:rsid w:val="00767634"/>
    <w:rsid w:val="00767A8F"/>
    <w:rsid w:val="00770052"/>
    <w:rsid w:val="00775A1A"/>
    <w:rsid w:val="00777F36"/>
    <w:rsid w:val="0078174A"/>
    <w:rsid w:val="00783431"/>
    <w:rsid w:val="00783B6E"/>
    <w:rsid w:val="0078558B"/>
    <w:rsid w:val="007877F8"/>
    <w:rsid w:val="0079272B"/>
    <w:rsid w:val="00792AC9"/>
    <w:rsid w:val="007936C7"/>
    <w:rsid w:val="00794E4A"/>
    <w:rsid w:val="00795193"/>
    <w:rsid w:val="00797035"/>
    <w:rsid w:val="00797367"/>
    <w:rsid w:val="007A3FC9"/>
    <w:rsid w:val="007A594D"/>
    <w:rsid w:val="007A779D"/>
    <w:rsid w:val="007B3AD1"/>
    <w:rsid w:val="007B4931"/>
    <w:rsid w:val="007B69AF"/>
    <w:rsid w:val="007C2DCE"/>
    <w:rsid w:val="007C2EFA"/>
    <w:rsid w:val="007C5680"/>
    <w:rsid w:val="007C6077"/>
    <w:rsid w:val="007D420C"/>
    <w:rsid w:val="007D51BF"/>
    <w:rsid w:val="007E3522"/>
    <w:rsid w:val="007E576F"/>
    <w:rsid w:val="007E7BCC"/>
    <w:rsid w:val="007F0E8C"/>
    <w:rsid w:val="007F1B6B"/>
    <w:rsid w:val="007F1C11"/>
    <w:rsid w:val="00801462"/>
    <w:rsid w:val="00804AA3"/>
    <w:rsid w:val="00807042"/>
    <w:rsid w:val="008074C6"/>
    <w:rsid w:val="0081458D"/>
    <w:rsid w:val="008162E7"/>
    <w:rsid w:val="00816E87"/>
    <w:rsid w:val="00820AA1"/>
    <w:rsid w:val="00821CF8"/>
    <w:rsid w:val="00822412"/>
    <w:rsid w:val="00825918"/>
    <w:rsid w:val="00827A9D"/>
    <w:rsid w:val="00831F11"/>
    <w:rsid w:val="00832508"/>
    <w:rsid w:val="008332D8"/>
    <w:rsid w:val="00837275"/>
    <w:rsid w:val="00837F3A"/>
    <w:rsid w:val="00842E83"/>
    <w:rsid w:val="00843255"/>
    <w:rsid w:val="008448C6"/>
    <w:rsid w:val="00844F56"/>
    <w:rsid w:val="00845845"/>
    <w:rsid w:val="008513D8"/>
    <w:rsid w:val="008520BF"/>
    <w:rsid w:val="008524DB"/>
    <w:rsid w:val="00852A99"/>
    <w:rsid w:val="008572BA"/>
    <w:rsid w:val="00860204"/>
    <w:rsid w:val="00861E2C"/>
    <w:rsid w:val="008653E8"/>
    <w:rsid w:val="00866CE0"/>
    <w:rsid w:val="00870E6E"/>
    <w:rsid w:val="00870FF7"/>
    <w:rsid w:val="00871AF2"/>
    <w:rsid w:val="0087265B"/>
    <w:rsid w:val="00873C6D"/>
    <w:rsid w:val="008741C6"/>
    <w:rsid w:val="00877806"/>
    <w:rsid w:val="00880811"/>
    <w:rsid w:val="00880CDA"/>
    <w:rsid w:val="00883F4B"/>
    <w:rsid w:val="00886107"/>
    <w:rsid w:val="00887B42"/>
    <w:rsid w:val="008913EA"/>
    <w:rsid w:val="00891C0A"/>
    <w:rsid w:val="00894548"/>
    <w:rsid w:val="00897A2F"/>
    <w:rsid w:val="008A05D4"/>
    <w:rsid w:val="008A20AC"/>
    <w:rsid w:val="008A29C0"/>
    <w:rsid w:val="008A5164"/>
    <w:rsid w:val="008B09F8"/>
    <w:rsid w:val="008B3591"/>
    <w:rsid w:val="008C48CE"/>
    <w:rsid w:val="008D2E4F"/>
    <w:rsid w:val="008D50B4"/>
    <w:rsid w:val="008D5B4B"/>
    <w:rsid w:val="008D6D06"/>
    <w:rsid w:val="008E0561"/>
    <w:rsid w:val="008E0ED0"/>
    <w:rsid w:val="008E0ED5"/>
    <w:rsid w:val="008E11DB"/>
    <w:rsid w:val="008E1227"/>
    <w:rsid w:val="008E19C5"/>
    <w:rsid w:val="008E2CB0"/>
    <w:rsid w:val="008E50F7"/>
    <w:rsid w:val="008E70E2"/>
    <w:rsid w:val="008F02BE"/>
    <w:rsid w:val="008F2AEB"/>
    <w:rsid w:val="008F2F08"/>
    <w:rsid w:val="008F510F"/>
    <w:rsid w:val="008F5A9D"/>
    <w:rsid w:val="00901589"/>
    <w:rsid w:val="009025F8"/>
    <w:rsid w:val="00903710"/>
    <w:rsid w:val="009141D4"/>
    <w:rsid w:val="00915CAD"/>
    <w:rsid w:val="00925837"/>
    <w:rsid w:val="00927368"/>
    <w:rsid w:val="00930A4F"/>
    <w:rsid w:val="00933A05"/>
    <w:rsid w:val="00934167"/>
    <w:rsid w:val="009352F4"/>
    <w:rsid w:val="00941D9C"/>
    <w:rsid w:val="00942B68"/>
    <w:rsid w:val="009446C2"/>
    <w:rsid w:val="009460F6"/>
    <w:rsid w:val="00950171"/>
    <w:rsid w:val="009505EA"/>
    <w:rsid w:val="00950AC4"/>
    <w:rsid w:val="009519DE"/>
    <w:rsid w:val="009526B5"/>
    <w:rsid w:val="00955D57"/>
    <w:rsid w:val="00956D13"/>
    <w:rsid w:val="009604BB"/>
    <w:rsid w:val="0096051F"/>
    <w:rsid w:val="00960819"/>
    <w:rsid w:val="00963599"/>
    <w:rsid w:val="00965C2C"/>
    <w:rsid w:val="00966619"/>
    <w:rsid w:val="009715AA"/>
    <w:rsid w:val="00971FAE"/>
    <w:rsid w:val="00973260"/>
    <w:rsid w:val="00974C59"/>
    <w:rsid w:val="00975890"/>
    <w:rsid w:val="00980720"/>
    <w:rsid w:val="00980E13"/>
    <w:rsid w:val="00981195"/>
    <w:rsid w:val="0098160C"/>
    <w:rsid w:val="009824D9"/>
    <w:rsid w:val="00982C7C"/>
    <w:rsid w:val="0098416D"/>
    <w:rsid w:val="00987072"/>
    <w:rsid w:val="00990CDB"/>
    <w:rsid w:val="00994534"/>
    <w:rsid w:val="00994CAC"/>
    <w:rsid w:val="009A1EBD"/>
    <w:rsid w:val="009A3B6E"/>
    <w:rsid w:val="009A4F95"/>
    <w:rsid w:val="009B00F5"/>
    <w:rsid w:val="009B2557"/>
    <w:rsid w:val="009B55E1"/>
    <w:rsid w:val="009B7307"/>
    <w:rsid w:val="009B7CCE"/>
    <w:rsid w:val="009C012E"/>
    <w:rsid w:val="009C076B"/>
    <w:rsid w:val="009C19EA"/>
    <w:rsid w:val="009C19F2"/>
    <w:rsid w:val="009C2909"/>
    <w:rsid w:val="009C2D84"/>
    <w:rsid w:val="009C4623"/>
    <w:rsid w:val="009D5847"/>
    <w:rsid w:val="009D69A0"/>
    <w:rsid w:val="009D7CB2"/>
    <w:rsid w:val="009D7CCB"/>
    <w:rsid w:val="009E1A53"/>
    <w:rsid w:val="009E222A"/>
    <w:rsid w:val="009E3FA1"/>
    <w:rsid w:val="009E4FBE"/>
    <w:rsid w:val="009E5F05"/>
    <w:rsid w:val="009E66DE"/>
    <w:rsid w:val="009E7F73"/>
    <w:rsid w:val="009F31B9"/>
    <w:rsid w:val="009F6DBB"/>
    <w:rsid w:val="009F7985"/>
    <w:rsid w:val="00A01E1D"/>
    <w:rsid w:val="00A0275E"/>
    <w:rsid w:val="00A03208"/>
    <w:rsid w:val="00A06C6F"/>
    <w:rsid w:val="00A07118"/>
    <w:rsid w:val="00A13C4C"/>
    <w:rsid w:val="00A14229"/>
    <w:rsid w:val="00A213AC"/>
    <w:rsid w:val="00A24256"/>
    <w:rsid w:val="00A243AA"/>
    <w:rsid w:val="00A250C4"/>
    <w:rsid w:val="00A267FC"/>
    <w:rsid w:val="00A31B58"/>
    <w:rsid w:val="00A3799C"/>
    <w:rsid w:val="00A4024C"/>
    <w:rsid w:val="00A402BD"/>
    <w:rsid w:val="00A42273"/>
    <w:rsid w:val="00A429A5"/>
    <w:rsid w:val="00A4541E"/>
    <w:rsid w:val="00A45522"/>
    <w:rsid w:val="00A45B3C"/>
    <w:rsid w:val="00A47C9D"/>
    <w:rsid w:val="00A5036D"/>
    <w:rsid w:val="00A53FAF"/>
    <w:rsid w:val="00A5407E"/>
    <w:rsid w:val="00A55960"/>
    <w:rsid w:val="00A567C8"/>
    <w:rsid w:val="00A56E6D"/>
    <w:rsid w:val="00A57DDF"/>
    <w:rsid w:val="00A60E3E"/>
    <w:rsid w:val="00A70854"/>
    <w:rsid w:val="00A71E02"/>
    <w:rsid w:val="00A75337"/>
    <w:rsid w:val="00A76AD3"/>
    <w:rsid w:val="00A77F22"/>
    <w:rsid w:val="00A80974"/>
    <w:rsid w:val="00A81C09"/>
    <w:rsid w:val="00A830FB"/>
    <w:rsid w:val="00A844D6"/>
    <w:rsid w:val="00A85CF3"/>
    <w:rsid w:val="00A85D3F"/>
    <w:rsid w:val="00A877B6"/>
    <w:rsid w:val="00A87CD7"/>
    <w:rsid w:val="00A907AD"/>
    <w:rsid w:val="00A91F3E"/>
    <w:rsid w:val="00A93B2E"/>
    <w:rsid w:val="00A94917"/>
    <w:rsid w:val="00AA0E75"/>
    <w:rsid w:val="00AA1B0B"/>
    <w:rsid w:val="00AA5167"/>
    <w:rsid w:val="00AA5A78"/>
    <w:rsid w:val="00AA7F74"/>
    <w:rsid w:val="00AB32F5"/>
    <w:rsid w:val="00AB5818"/>
    <w:rsid w:val="00AB7A24"/>
    <w:rsid w:val="00AB7C2A"/>
    <w:rsid w:val="00AB7E23"/>
    <w:rsid w:val="00AC0A84"/>
    <w:rsid w:val="00AC0BB2"/>
    <w:rsid w:val="00AC1FC3"/>
    <w:rsid w:val="00AC3ECD"/>
    <w:rsid w:val="00AC42D6"/>
    <w:rsid w:val="00AC60C7"/>
    <w:rsid w:val="00AC68C6"/>
    <w:rsid w:val="00AD1250"/>
    <w:rsid w:val="00AD212D"/>
    <w:rsid w:val="00AD52E3"/>
    <w:rsid w:val="00AE4806"/>
    <w:rsid w:val="00AE5534"/>
    <w:rsid w:val="00AE6088"/>
    <w:rsid w:val="00AE612B"/>
    <w:rsid w:val="00AE61BA"/>
    <w:rsid w:val="00AE699E"/>
    <w:rsid w:val="00AE7B2B"/>
    <w:rsid w:val="00AF3721"/>
    <w:rsid w:val="00AF575F"/>
    <w:rsid w:val="00AF6D6C"/>
    <w:rsid w:val="00B000BA"/>
    <w:rsid w:val="00B000FC"/>
    <w:rsid w:val="00B00169"/>
    <w:rsid w:val="00B02053"/>
    <w:rsid w:val="00B0459F"/>
    <w:rsid w:val="00B10295"/>
    <w:rsid w:val="00B12CDF"/>
    <w:rsid w:val="00B1353E"/>
    <w:rsid w:val="00B1569B"/>
    <w:rsid w:val="00B17222"/>
    <w:rsid w:val="00B17A7E"/>
    <w:rsid w:val="00B17B7A"/>
    <w:rsid w:val="00B214A8"/>
    <w:rsid w:val="00B21624"/>
    <w:rsid w:val="00B25F32"/>
    <w:rsid w:val="00B26540"/>
    <w:rsid w:val="00B312DC"/>
    <w:rsid w:val="00B326F5"/>
    <w:rsid w:val="00B40F1A"/>
    <w:rsid w:val="00B458B5"/>
    <w:rsid w:val="00B45902"/>
    <w:rsid w:val="00B5497E"/>
    <w:rsid w:val="00B56FD4"/>
    <w:rsid w:val="00B60146"/>
    <w:rsid w:val="00B60902"/>
    <w:rsid w:val="00B614BA"/>
    <w:rsid w:val="00B63169"/>
    <w:rsid w:val="00B647D3"/>
    <w:rsid w:val="00B7193D"/>
    <w:rsid w:val="00B7428B"/>
    <w:rsid w:val="00B904EB"/>
    <w:rsid w:val="00B90C00"/>
    <w:rsid w:val="00B915D6"/>
    <w:rsid w:val="00B95CE6"/>
    <w:rsid w:val="00BA23C4"/>
    <w:rsid w:val="00BA3615"/>
    <w:rsid w:val="00BA77EC"/>
    <w:rsid w:val="00BB6253"/>
    <w:rsid w:val="00BB6987"/>
    <w:rsid w:val="00BC071C"/>
    <w:rsid w:val="00BC4368"/>
    <w:rsid w:val="00BC615C"/>
    <w:rsid w:val="00BC6296"/>
    <w:rsid w:val="00BD2E99"/>
    <w:rsid w:val="00BD371A"/>
    <w:rsid w:val="00BD4BC3"/>
    <w:rsid w:val="00BD6597"/>
    <w:rsid w:val="00BD69D4"/>
    <w:rsid w:val="00BE0A5C"/>
    <w:rsid w:val="00BE295E"/>
    <w:rsid w:val="00BE34A4"/>
    <w:rsid w:val="00BE3795"/>
    <w:rsid w:val="00BE46DE"/>
    <w:rsid w:val="00BE4726"/>
    <w:rsid w:val="00BE660C"/>
    <w:rsid w:val="00BE6B59"/>
    <w:rsid w:val="00BE7938"/>
    <w:rsid w:val="00BF2413"/>
    <w:rsid w:val="00BF2D6A"/>
    <w:rsid w:val="00BF3E16"/>
    <w:rsid w:val="00BF3FB3"/>
    <w:rsid w:val="00BF7E69"/>
    <w:rsid w:val="00C0082E"/>
    <w:rsid w:val="00C02949"/>
    <w:rsid w:val="00C06135"/>
    <w:rsid w:val="00C11CE9"/>
    <w:rsid w:val="00C1293A"/>
    <w:rsid w:val="00C14169"/>
    <w:rsid w:val="00C146F8"/>
    <w:rsid w:val="00C154C7"/>
    <w:rsid w:val="00C15F07"/>
    <w:rsid w:val="00C17440"/>
    <w:rsid w:val="00C21AD2"/>
    <w:rsid w:val="00C2483E"/>
    <w:rsid w:val="00C259F8"/>
    <w:rsid w:val="00C3001E"/>
    <w:rsid w:val="00C3008C"/>
    <w:rsid w:val="00C32726"/>
    <w:rsid w:val="00C32F9E"/>
    <w:rsid w:val="00C33941"/>
    <w:rsid w:val="00C33E94"/>
    <w:rsid w:val="00C347E8"/>
    <w:rsid w:val="00C4392C"/>
    <w:rsid w:val="00C44149"/>
    <w:rsid w:val="00C4526D"/>
    <w:rsid w:val="00C46DA2"/>
    <w:rsid w:val="00C523F9"/>
    <w:rsid w:val="00C52CB6"/>
    <w:rsid w:val="00C553BA"/>
    <w:rsid w:val="00C57FAF"/>
    <w:rsid w:val="00C61067"/>
    <w:rsid w:val="00C6133C"/>
    <w:rsid w:val="00C64E39"/>
    <w:rsid w:val="00C66E94"/>
    <w:rsid w:val="00C7482F"/>
    <w:rsid w:val="00C8037E"/>
    <w:rsid w:val="00C81AFA"/>
    <w:rsid w:val="00C85018"/>
    <w:rsid w:val="00C85510"/>
    <w:rsid w:val="00C90394"/>
    <w:rsid w:val="00C90883"/>
    <w:rsid w:val="00C92E0B"/>
    <w:rsid w:val="00C9371B"/>
    <w:rsid w:val="00C93BD5"/>
    <w:rsid w:val="00C94CC7"/>
    <w:rsid w:val="00C95171"/>
    <w:rsid w:val="00C967C3"/>
    <w:rsid w:val="00C9696B"/>
    <w:rsid w:val="00CA3945"/>
    <w:rsid w:val="00CA61CB"/>
    <w:rsid w:val="00CB08AA"/>
    <w:rsid w:val="00CB6F73"/>
    <w:rsid w:val="00CC0A46"/>
    <w:rsid w:val="00CC102C"/>
    <w:rsid w:val="00CC6985"/>
    <w:rsid w:val="00CD0ED9"/>
    <w:rsid w:val="00CD14C2"/>
    <w:rsid w:val="00CD168F"/>
    <w:rsid w:val="00CD27A3"/>
    <w:rsid w:val="00CD30F0"/>
    <w:rsid w:val="00CD4B34"/>
    <w:rsid w:val="00CD54F7"/>
    <w:rsid w:val="00CE0E96"/>
    <w:rsid w:val="00CE213A"/>
    <w:rsid w:val="00CE260E"/>
    <w:rsid w:val="00CE2C8D"/>
    <w:rsid w:val="00CE2F39"/>
    <w:rsid w:val="00CE6B2B"/>
    <w:rsid w:val="00CF0EC0"/>
    <w:rsid w:val="00CF1091"/>
    <w:rsid w:val="00CF3191"/>
    <w:rsid w:val="00CF34F6"/>
    <w:rsid w:val="00CF5FA9"/>
    <w:rsid w:val="00CF6DC7"/>
    <w:rsid w:val="00D031C7"/>
    <w:rsid w:val="00D047C7"/>
    <w:rsid w:val="00D04833"/>
    <w:rsid w:val="00D050F7"/>
    <w:rsid w:val="00D1044B"/>
    <w:rsid w:val="00D12F4A"/>
    <w:rsid w:val="00D13931"/>
    <w:rsid w:val="00D15C3E"/>
    <w:rsid w:val="00D16228"/>
    <w:rsid w:val="00D165FA"/>
    <w:rsid w:val="00D211E4"/>
    <w:rsid w:val="00D216A4"/>
    <w:rsid w:val="00D21A04"/>
    <w:rsid w:val="00D26611"/>
    <w:rsid w:val="00D27EC7"/>
    <w:rsid w:val="00D30121"/>
    <w:rsid w:val="00D328BA"/>
    <w:rsid w:val="00D35DBC"/>
    <w:rsid w:val="00D36940"/>
    <w:rsid w:val="00D37BCD"/>
    <w:rsid w:val="00D418A8"/>
    <w:rsid w:val="00D41B52"/>
    <w:rsid w:val="00D41E1D"/>
    <w:rsid w:val="00D44D11"/>
    <w:rsid w:val="00D46933"/>
    <w:rsid w:val="00D47116"/>
    <w:rsid w:val="00D47859"/>
    <w:rsid w:val="00D501CC"/>
    <w:rsid w:val="00D539BD"/>
    <w:rsid w:val="00D56D92"/>
    <w:rsid w:val="00D603E5"/>
    <w:rsid w:val="00D60796"/>
    <w:rsid w:val="00D6079B"/>
    <w:rsid w:val="00D653CD"/>
    <w:rsid w:val="00D65636"/>
    <w:rsid w:val="00D65666"/>
    <w:rsid w:val="00D65D86"/>
    <w:rsid w:val="00D6678D"/>
    <w:rsid w:val="00D71452"/>
    <w:rsid w:val="00D72739"/>
    <w:rsid w:val="00D736B4"/>
    <w:rsid w:val="00D7603A"/>
    <w:rsid w:val="00D80681"/>
    <w:rsid w:val="00D80C6D"/>
    <w:rsid w:val="00D819DC"/>
    <w:rsid w:val="00D84AB8"/>
    <w:rsid w:val="00D858F3"/>
    <w:rsid w:val="00D87CF8"/>
    <w:rsid w:val="00D91182"/>
    <w:rsid w:val="00D91293"/>
    <w:rsid w:val="00D916B9"/>
    <w:rsid w:val="00D91A92"/>
    <w:rsid w:val="00D92E8D"/>
    <w:rsid w:val="00D93C0A"/>
    <w:rsid w:val="00D93DA4"/>
    <w:rsid w:val="00D969B0"/>
    <w:rsid w:val="00D96EF9"/>
    <w:rsid w:val="00DA0249"/>
    <w:rsid w:val="00DA0D9D"/>
    <w:rsid w:val="00DA320B"/>
    <w:rsid w:val="00DA7E7D"/>
    <w:rsid w:val="00DB022D"/>
    <w:rsid w:val="00DB0557"/>
    <w:rsid w:val="00DB11D6"/>
    <w:rsid w:val="00DB13D8"/>
    <w:rsid w:val="00DB3ACE"/>
    <w:rsid w:val="00DB5787"/>
    <w:rsid w:val="00DC0F3C"/>
    <w:rsid w:val="00DC1AE4"/>
    <w:rsid w:val="00DC2392"/>
    <w:rsid w:val="00DC62C1"/>
    <w:rsid w:val="00DC6F01"/>
    <w:rsid w:val="00DD0B03"/>
    <w:rsid w:val="00DD130C"/>
    <w:rsid w:val="00DD2769"/>
    <w:rsid w:val="00DD4033"/>
    <w:rsid w:val="00DD40BB"/>
    <w:rsid w:val="00DE1534"/>
    <w:rsid w:val="00DE4F45"/>
    <w:rsid w:val="00DF112B"/>
    <w:rsid w:val="00DF2A3F"/>
    <w:rsid w:val="00DF4C3B"/>
    <w:rsid w:val="00DF7F71"/>
    <w:rsid w:val="00E007BB"/>
    <w:rsid w:val="00E00A28"/>
    <w:rsid w:val="00E0177A"/>
    <w:rsid w:val="00E017FF"/>
    <w:rsid w:val="00E07D8A"/>
    <w:rsid w:val="00E11D99"/>
    <w:rsid w:val="00E14523"/>
    <w:rsid w:val="00E1577E"/>
    <w:rsid w:val="00E17E57"/>
    <w:rsid w:val="00E20445"/>
    <w:rsid w:val="00E204F3"/>
    <w:rsid w:val="00E20A56"/>
    <w:rsid w:val="00E24839"/>
    <w:rsid w:val="00E25FE3"/>
    <w:rsid w:val="00E2674A"/>
    <w:rsid w:val="00E267F9"/>
    <w:rsid w:val="00E27A4D"/>
    <w:rsid w:val="00E3022C"/>
    <w:rsid w:val="00E31BAD"/>
    <w:rsid w:val="00E31C9F"/>
    <w:rsid w:val="00E34238"/>
    <w:rsid w:val="00E40394"/>
    <w:rsid w:val="00E404A4"/>
    <w:rsid w:val="00E40954"/>
    <w:rsid w:val="00E422D1"/>
    <w:rsid w:val="00E4374A"/>
    <w:rsid w:val="00E45E67"/>
    <w:rsid w:val="00E47311"/>
    <w:rsid w:val="00E51AA6"/>
    <w:rsid w:val="00E52BFB"/>
    <w:rsid w:val="00E53B83"/>
    <w:rsid w:val="00E55990"/>
    <w:rsid w:val="00E55E3E"/>
    <w:rsid w:val="00E5721D"/>
    <w:rsid w:val="00E57826"/>
    <w:rsid w:val="00E57A7F"/>
    <w:rsid w:val="00E57D3B"/>
    <w:rsid w:val="00E62BE8"/>
    <w:rsid w:val="00E62F71"/>
    <w:rsid w:val="00E660BD"/>
    <w:rsid w:val="00E6775C"/>
    <w:rsid w:val="00E70E14"/>
    <w:rsid w:val="00E72AD3"/>
    <w:rsid w:val="00E73688"/>
    <w:rsid w:val="00E7436C"/>
    <w:rsid w:val="00E747F5"/>
    <w:rsid w:val="00E75468"/>
    <w:rsid w:val="00E76109"/>
    <w:rsid w:val="00E763B4"/>
    <w:rsid w:val="00E80214"/>
    <w:rsid w:val="00E808CF"/>
    <w:rsid w:val="00E85123"/>
    <w:rsid w:val="00E861CE"/>
    <w:rsid w:val="00E92139"/>
    <w:rsid w:val="00E9583A"/>
    <w:rsid w:val="00E96F27"/>
    <w:rsid w:val="00EA1766"/>
    <w:rsid w:val="00EA4D81"/>
    <w:rsid w:val="00EB2D99"/>
    <w:rsid w:val="00EB30E2"/>
    <w:rsid w:val="00EB7697"/>
    <w:rsid w:val="00EB7FB1"/>
    <w:rsid w:val="00EC3AA8"/>
    <w:rsid w:val="00EC4CD0"/>
    <w:rsid w:val="00EC5E8B"/>
    <w:rsid w:val="00ED0B12"/>
    <w:rsid w:val="00ED1247"/>
    <w:rsid w:val="00ED38B2"/>
    <w:rsid w:val="00ED5879"/>
    <w:rsid w:val="00ED5AD3"/>
    <w:rsid w:val="00EE0139"/>
    <w:rsid w:val="00EE1851"/>
    <w:rsid w:val="00EE3B57"/>
    <w:rsid w:val="00EE5DAB"/>
    <w:rsid w:val="00EF0E73"/>
    <w:rsid w:val="00EF1150"/>
    <w:rsid w:val="00EF43DD"/>
    <w:rsid w:val="00EF5095"/>
    <w:rsid w:val="00EF5933"/>
    <w:rsid w:val="00EF7824"/>
    <w:rsid w:val="00EF7F5D"/>
    <w:rsid w:val="00F009C4"/>
    <w:rsid w:val="00F058DB"/>
    <w:rsid w:val="00F06BFF"/>
    <w:rsid w:val="00F11C0B"/>
    <w:rsid w:val="00F13D78"/>
    <w:rsid w:val="00F14473"/>
    <w:rsid w:val="00F1689D"/>
    <w:rsid w:val="00F17176"/>
    <w:rsid w:val="00F1743E"/>
    <w:rsid w:val="00F17CFB"/>
    <w:rsid w:val="00F21FE6"/>
    <w:rsid w:val="00F223EF"/>
    <w:rsid w:val="00F224F6"/>
    <w:rsid w:val="00F2662F"/>
    <w:rsid w:val="00F26976"/>
    <w:rsid w:val="00F278DE"/>
    <w:rsid w:val="00F31486"/>
    <w:rsid w:val="00F32A9A"/>
    <w:rsid w:val="00F32EB8"/>
    <w:rsid w:val="00F33B79"/>
    <w:rsid w:val="00F35310"/>
    <w:rsid w:val="00F3595D"/>
    <w:rsid w:val="00F4030C"/>
    <w:rsid w:val="00F41987"/>
    <w:rsid w:val="00F44F52"/>
    <w:rsid w:val="00F456A6"/>
    <w:rsid w:val="00F46DD9"/>
    <w:rsid w:val="00F5044B"/>
    <w:rsid w:val="00F506E3"/>
    <w:rsid w:val="00F51F9A"/>
    <w:rsid w:val="00F521BC"/>
    <w:rsid w:val="00F52367"/>
    <w:rsid w:val="00F5266A"/>
    <w:rsid w:val="00F52E1D"/>
    <w:rsid w:val="00F53050"/>
    <w:rsid w:val="00F63816"/>
    <w:rsid w:val="00F645C1"/>
    <w:rsid w:val="00F64B5F"/>
    <w:rsid w:val="00F66FAE"/>
    <w:rsid w:val="00F679E1"/>
    <w:rsid w:val="00F67A26"/>
    <w:rsid w:val="00F74119"/>
    <w:rsid w:val="00F810A2"/>
    <w:rsid w:val="00F818DF"/>
    <w:rsid w:val="00F8723E"/>
    <w:rsid w:val="00F90C42"/>
    <w:rsid w:val="00F916B9"/>
    <w:rsid w:val="00F92ECF"/>
    <w:rsid w:val="00F96770"/>
    <w:rsid w:val="00F970D1"/>
    <w:rsid w:val="00FA0A68"/>
    <w:rsid w:val="00FA2024"/>
    <w:rsid w:val="00FA50A9"/>
    <w:rsid w:val="00FA6666"/>
    <w:rsid w:val="00FA6F94"/>
    <w:rsid w:val="00FB172D"/>
    <w:rsid w:val="00FB1807"/>
    <w:rsid w:val="00FB4796"/>
    <w:rsid w:val="00FC0095"/>
    <w:rsid w:val="00FC2C0B"/>
    <w:rsid w:val="00FC578D"/>
    <w:rsid w:val="00FD4ED6"/>
    <w:rsid w:val="00FD5829"/>
    <w:rsid w:val="00FD5DB9"/>
    <w:rsid w:val="00FE1BC4"/>
    <w:rsid w:val="00FE3D8D"/>
    <w:rsid w:val="00FE5C2F"/>
    <w:rsid w:val="00FF0F98"/>
    <w:rsid w:val="00FF107C"/>
    <w:rsid w:val="00FF25D3"/>
    <w:rsid w:val="00FF4116"/>
    <w:rsid w:val="00FF47AB"/>
    <w:rsid w:val="00FF5F63"/>
    <w:rsid w:val="00FF6D91"/>
    <w:rsid w:val="0E6B1F7D"/>
    <w:rsid w:val="2475E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9943B"/>
  <w15:chartTrackingRefBased/>
  <w15:docId w15:val="{FA3E4B6E-95E4-44F5-BE7E-E93ADF2D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5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65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65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65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65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65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5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5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5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Aaron's insect labels"/>
    <w:basedOn w:val="TableNormal"/>
    <w:uiPriority w:val="39"/>
    <w:rsid w:val="00003A2F"/>
    <w:rPr>
      <w:rFonts w:ascii="Times New Roman" w:hAnsi="Times New Roman"/>
      <w:spacing w:val="-20"/>
      <w:sz w:val="8"/>
    </w:r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0" w:type="dxa"/>
        <w:right w:w="0" w:type="dxa"/>
      </w:tblCellMar>
    </w:tblPr>
  </w:style>
  <w:style w:type="character" w:customStyle="1" w:styleId="Heading1Char">
    <w:name w:val="Heading 1 Char"/>
    <w:basedOn w:val="DefaultParagraphFont"/>
    <w:link w:val="Heading1"/>
    <w:uiPriority w:val="9"/>
    <w:rsid w:val="00BD65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65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65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65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65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6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597"/>
    <w:rPr>
      <w:rFonts w:eastAsiaTheme="majorEastAsia" w:cstheme="majorBidi"/>
      <w:color w:val="272727" w:themeColor="text1" w:themeTint="D8"/>
    </w:rPr>
  </w:style>
  <w:style w:type="paragraph" w:styleId="Title">
    <w:name w:val="Title"/>
    <w:basedOn w:val="Normal"/>
    <w:next w:val="Normal"/>
    <w:link w:val="TitleChar"/>
    <w:uiPriority w:val="10"/>
    <w:qFormat/>
    <w:rsid w:val="00BD65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5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5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6597"/>
    <w:rPr>
      <w:i/>
      <w:iCs/>
      <w:color w:val="404040" w:themeColor="text1" w:themeTint="BF"/>
    </w:rPr>
  </w:style>
  <w:style w:type="paragraph" w:styleId="ListParagraph">
    <w:name w:val="List Paragraph"/>
    <w:basedOn w:val="Normal"/>
    <w:uiPriority w:val="34"/>
    <w:qFormat/>
    <w:rsid w:val="00BD6597"/>
    <w:pPr>
      <w:ind w:left="720"/>
      <w:contextualSpacing/>
    </w:pPr>
  </w:style>
  <w:style w:type="character" w:styleId="IntenseEmphasis">
    <w:name w:val="Intense Emphasis"/>
    <w:basedOn w:val="DefaultParagraphFont"/>
    <w:uiPriority w:val="21"/>
    <w:qFormat/>
    <w:rsid w:val="00BD6597"/>
    <w:rPr>
      <w:i/>
      <w:iCs/>
      <w:color w:val="0F4761" w:themeColor="accent1" w:themeShade="BF"/>
    </w:rPr>
  </w:style>
  <w:style w:type="paragraph" w:styleId="IntenseQuote">
    <w:name w:val="Intense Quote"/>
    <w:basedOn w:val="Normal"/>
    <w:next w:val="Normal"/>
    <w:link w:val="IntenseQuoteChar"/>
    <w:uiPriority w:val="30"/>
    <w:qFormat/>
    <w:rsid w:val="00BD6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6597"/>
    <w:rPr>
      <w:i/>
      <w:iCs/>
      <w:color w:val="0F4761" w:themeColor="accent1" w:themeShade="BF"/>
    </w:rPr>
  </w:style>
  <w:style w:type="character" w:styleId="IntenseReference">
    <w:name w:val="Intense Reference"/>
    <w:basedOn w:val="DefaultParagraphFont"/>
    <w:uiPriority w:val="32"/>
    <w:qFormat/>
    <w:rsid w:val="00BD6597"/>
    <w:rPr>
      <w:b/>
      <w:bCs/>
      <w:smallCaps/>
      <w:color w:val="0F4761" w:themeColor="accent1" w:themeShade="BF"/>
      <w:spacing w:val="5"/>
    </w:rPr>
  </w:style>
  <w:style w:type="character" w:styleId="CommentReference">
    <w:name w:val="annotation reference"/>
    <w:basedOn w:val="DefaultParagraphFont"/>
    <w:uiPriority w:val="99"/>
    <w:semiHidden/>
    <w:unhideWhenUsed/>
    <w:rsid w:val="003102F4"/>
    <w:rPr>
      <w:sz w:val="16"/>
      <w:szCs w:val="16"/>
    </w:rPr>
  </w:style>
  <w:style w:type="paragraph" w:styleId="CommentText">
    <w:name w:val="annotation text"/>
    <w:basedOn w:val="Normal"/>
    <w:link w:val="CommentTextChar"/>
    <w:uiPriority w:val="99"/>
    <w:unhideWhenUsed/>
    <w:rsid w:val="003102F4"/>
    <w:rPr>
      <w:sz w:val="20"/>
      <w:szCs w:val="20"/>
    </w:rPr>
  </w:style>
  <w:style w:type="character" w:customStyle="1" w:styleId="CommentTextChar">
    <w:name w:val="Comment Text Char"/>
    <w:basedOn w:val="DefaultParagraphFont"/>
    <w:link w:val="CommentText"/>
    <w:uiPriority w:val="99"/>
    <w:rsid w:val="003102F4"/>
    <w:rPr>
      <w:sz w:val="20"/>
      <w:szCs w:val="20"/>
    </w:rPr>
  </w:style>
  <w:style w:type="paragraph" w:styleId="CommentSubject">
    <w:name w:val="annotation subject"/>
    <w:basedOn w:val="CommentText"/>
    <w:next w:val="CommentText"/>
    <w:link w:val="CommentSubjectChar"/>
    <w:uiPriority w:val="99"/>
    <w:semiHidden/>
    <w:unhideWhenUsed/>
    <w:rsid w:val="003102F4"/>
    <w:rPr>
      <w:b/>
      <w:bCs/>
    </w:rPr>
  </w:style>
  <w:style w:type="character" w:customStyle="1" w:styleId="CommentSubjectChar">
    <w:name w:val="Comment Subject Char"/>
    <w:basedOn w:val="CommentTextChar"/>
    <w:link w:val="CommentSubject"/>
    <w:uiPriority w:val="99"/>
    <w:semiHidden/>
    <w:rsid w:val="003102F4"/>
    <w:rPr>
      <w:b/>
      <w:bCs/>
      <w:sz w:val="20"/>
      <w:szCs w:val="20"/>
    </w:rPr>
  </w:style>
  <w:style w:type="table" w:customStyle="1" w:styleId="TableGrid1">
    <w:name w:val="Table Grid1"/>
    <w:basedOn w:val="TableNormal"/>
    <w:next w:val="TableGrid"/>
    <w:uiPriority w:val="39"/>
    <w:rsid w:val="00F64B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047C7"/>
    <w:pPr>
      <w:spacing w:line="480" w:lineRule="auto"/>
      <w:ind w:left="720" w:hanging="720"/>
    </w:pPr>
  </w:style>
  <w:style w:type="paragraph" w:styleId="FootnoteText">
    <w:name w:val="footnote text"/>
    <w:basedOn w:val="Normal"/>
    <w:link w:val="FootnoteTextChar"/>
    <w:uiPriority w:val="99"/>
    <w:semiHidden/>
    <w:unhideWhenUsed/>
    <w:rsid w:val="00BA23C4"/>
    <w:rPr>
      <w:sz w:val="20"/>
      <w:szCs w:val="20"/>
    </w:rPr>
  </w:style>
  <w:style w:type="character" w:customStyle="1" w:styleId="FootnoteTextChar">
    <w:name w:val="Footnote Text Char"/>
    <w:basedOn w:val="DefaultParagraphFont"/>
    <w:link w:val="FootnoteText"/>
    <w:uiPriority w:val="99"/>
    <w:semiHidden/>
    <w:rsid w:val="00BA23C4"/>
    <w:rPr>
      <w:sz w:val="20"/>
      <w:szCs w:val="20"/>
    </w:rPr>
  </w:style>
  <w:style w:type="character" w:styleId="FootnoteReference">
    <w:name w:val="footnote reference"/>
    <w:basedOn w:val="DefaultParagraphFont"/>
    <w:uiPriority w:val="99"/>
    <w:semiHidden/>
    <w:unhideWhenUsed/>
    <w:rsid w:val="00BA23C4"/>
    <w:rPr>
      <w:vertAlign w:val="superscript"/>
    </w:rPr>
  </w:style>
  <w:style w:type="paragraph" w:styleId="Revision">
    <w:name w:val="Revision"/>
    <w:hidden/>
    <w:uiPriority w:val="99"/>
    <w:semiHidden/>
    <w:rsid w:val="00080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409310">
      <w:bodyDiv w:val="1"/>
      <w:marLeft w:val="0"/>
      <w:marRight w:val="0"/>
      <w:marTop w:val="0"/>
      <w:marBottom w:val="0"/>
      <w:divBdr>
        <w:top w:val="none" w:sz="0" w:space="0" w:color="auto"/>
        <w:left w:val="none" w:sz="0" w:space="0" w:color="auto"/>
        <w:bottom w:val="none" w:sz="0" w:space="0" w:color="auto"/>
        <w:right w:val="none" w:sz="0" w:space="0" w:color="auto"/>
      </w:divBdr>
    </w:div>
    <w:div w:id="359941210">
      <w:bodyDiv w:val="1"/>
      <w:marLeft w:val="0"/>
      <w:marRight w:val="0"/>
      <w:marTop w:val="0"/>
      <w:marBottom w:val="0"/>
      <w:divBdr>
        <w:top w:val="none" w:sz="0" w:space="0" w:color="auto"/>
        <w:left w:val="none" w:sz="0" w:space="0" w:color="auto"/>
        <w:bottom w:val="none" w:sz="0" w:space="0" w:color="auto"/>
        <w:right w:val="none" w:sz="0" w:space="0" w:color="auto"/>
      </w:divBdr>
    </w:div>
    <w:div w:id="583688225">
      <w:bodyDiv w:val="1"/>
      <w:marLeft w:val="0"/>
      <w:marRight w:val="0"/>
      <w:marTop w:val="0"/>
      <w:marBottom w:val="0"/>
      <w:divBdr>
        <w:top w:val="none" w:sz="0" w:space="0" w:color="auto"/>
        <w:left w:val="none" w:sz="0" w:space="0" w:color="auto"/>
        <w:bottom w:val="none" w:sz="0" w:space="0" w:color="auto"/>
        <w:right w:val="none" w:sz="0" w:space="0" w:color="auto"/>
      </w:divBdr>
    </w:div>
    <w:div w:id="640234455">
      <w:bodyDiv w:val="1"/>
      <w:marLeft w:val="0"/>
      <w:marRight w:val="0"/>
      <w:marTop w:val="0"/>
      <w:marBottom w:val="0"/>
      <w:divBdr>
        <w:top w:val="none" w:sz="0" w:space="0" w:color="auto"/>
        <w:left w:val="none" w:sz="0" w:space="0" w:color="auto"/>
        <w:bottom w:val="none" w:sz="0" w:space="0" w:color="auto"/>
        <w:right w:val="none" w:sz="0" w:space="0" w:color="auto"/>
      </w:divBdr>
    </w:div>
    <w:div w:id="836268975">
      <w:bodyDiv w:val="1"/>
      <w:marLeft w:val="0"/>
      <w:marRight w:val="0"/>
      <w:marTop w:val="0"/>
      <w:marBottom w:val="0"/>
      <w:divBdr>
        <w:top w:val="none" w:sz="0" w:space="0" w:color="auto"/>
        <w:left w:val="none" w:sz="0" w:space="0" w:color="auto"/>
        <w:bottom w:val="none" w:sz="0" w:space="0" w:color="auto"/>
        <w:right w:val="none" w:sz="0" w:space="0" w:color="auto"/>
      </w:divBdr>
    </w:div>
    <w:div w:id="1014459254">
      <w:bodyDiv w:val="1"/>
      <w:marLeft w:val="0"/>
      <w:marRight w:val="0"/>
      <w:marTop w:val="0"/>
      <w:marBottom w:val="0"/>
      <w:divBdr>
        <w:top w:val="none" w:sz="0" w:space="0" w:color="auto"/>
        <w:left w:val="none" w:sz="0" w:space="0" w:color="auto"/>
        <w:bottom w:val="none" w:sz="0" w:space="0" w:color="auto"/>
        <w:right w:val="none" w:sz="0" w:space="0" w:color="auto"/>
      </w:divBdr>
    </w:div>
    <w:div w:id="1768890801">
      <w:bodyDiv w:val="1"/>
      <w:marLeft w:val="0"/>
      <w:marRight w:val="0"/>
      <w:marTop w:val="0"/>
      <w:marBottom w:val="0"/>
      <w:divBdr>
        <w:top w:val="none" w:sz="0" w:space="0" w:color="auto"/>
        <w:left w:val="none" w:sz="0" w:space="0" w:color="auto"/>
        <w:bottom w:val="none" w:sz="0" w:space="0" w:color="auto"/>
        <w:right w:val="none" w:sz="0" w:space="0" w:color="auto"/>
      </w:divBdr>
    </w:div>
    <w:div w:id="1878279700">
      <w:bodyDiv w:val="1"/>
      <w:marLeft w:val="0"/>
      <w:marRight w:val="0"/>
      <w:marTop w:val="0"/>
      <w:marBottom w:val="0"/>
      <w:divBdr>
        <w:top w:val="none" w:sz="0" w:space="0" w:color="auto"/>
        <w:left w:val="none" w:sz="0" w:space="0" w:color="auto"/>
        <w:bottom w:val="none" w:sz="0" w:space="0" w:color="auto"/>
        <w:right w:val="none" w:sz="0" w:space="0" w:color="auto"/>
      </w:divBdr>
    </w:div>
    <w:div w:id="211343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2537</TotalTime>
  <Pages>16</Pages>
  <Words>26966</Words>
  <Characters>153712</Characters>
  <Application>Microsoft Office Word</Application>
  <DocSecurity>0</DocSecurity>
  <Lines>1280</Lines>
  <Paragraphs>360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Tayal</dc:creator>
  <cp:keywords/>
  <dc:description/>
  <cp:lastModifiedBy>Aaron Tayal</cp:lastModifiedBy>
  <cp:revision>273</cp:revision>
  <dcterms:created xsi:type="dcterms:W3CDTF">2025-04-27T18:37:00Z</dcterms:created>
  <dcterms:modified xsi:type="dcterms:W3CDTF">2025-05-05T21:40:00Z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id="22UF9R8x"/&gt;&lt;style id="http://www.zotero.org/styles/ecology" hasBibliography="1" bibliographyStyleHasBeenSet="1"/&gt;&lt;prefs&gt;&lt;pref name="fieldType" value="Field"/&gt;&lt;/prefs&gt;&lt;/data&gt;</vt:lpwstr>
  </property>
</Properties>
</file>