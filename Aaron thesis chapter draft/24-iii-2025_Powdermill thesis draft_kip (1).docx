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5EE4D1" w14:textId="1C5A87FE" w:rsidR="00C10F20" w:rsidRPr="00C10F20" w:rsidRDefault="00C10F20">
      <w:pPr>
        <w:rPr>
          <w:rFonts w:ascii="Times New Roman" w:hAnsi="Times New Roman" w:cs="Times New Roman"/>
          <w:b/>
          <w:bCs/>
          <w:sz w:val="24"/>
          <w:szCs w:val="24"/>
        </w:rPr>
      </w:pPr>
      <w:commentRangeStart w:id="0"/>
      <w:commentRangeStart w:id="1"/>
      <w:commentRangeStart w:id="2"/>
      <w:r w:rsidRPr="00C10F20">
        <w:rPr>
          <w:rFonts w:ascii="Times New Roman" w:hAnsi="Times New Roman" w:cs="Times New Roman"/>
          <w:b/>
          <w:bCs/>
          <w:sz w:val="24"/>
          <w:szCs w:val="24"/>
        </w:rPr>
        <w:t>Introduction</w:t>
      </w:r>
      <w:commentRangeEnd w:id="0"/>
      <w:r w:rsidR="00315D16">
        <w:rPr>
          <w:rStyle w:val="CommentReference"/>
        </w:rPr>
        <w:commentReference w:id="0"/>
      </w:r>
      <w:commentRangeEnd w:id="1"/>
      <w:r w:rsidR="00F32739">
        <w:rPr>
          <w:rStyle w:val="CommentReference"/>
        </w:rPr>
        <w:commentReference w:id="1"/>
      </w:r>
      <w:commentRangeEnd w:id="2"/>
      <w:r w:rsidR="003021CD">
        <w:rPr>
          <w:rStyle w:val="CommentReference"/>
        </w:rPr>
        <w:commentReference w:id="2"/>
      </w:r>
    </w:p>
    <w:p w14:paraId="404495B0" w14:textId="77777777" w:rsidR="00C10F20" w:rsidRDefault="00C10F20">
      <w:pPr>
        <w:rPr>
          <w:rFonts w:ascii="Times New Roman" w:hAnsi="Times New Roman" w:cs="Times New Roman"/>
          <w:sz w:val="24"/>
          <w:szCs w:val="24"/>
        </w:rPr>
      </w:pPr>
    </w:p>
    <w:p w14:paraId="276A9334" w14:textId="110259C4" w:rsidR="00712D79" w:rsidRDefault="000914F4">
      <w:pPr>
        <w:rPr>
          <w:rFonts w:ascii="Times New Roman" w:hAnsi="Times New Roman" w:cs="Times New Roman"/>
          <w:sz w:val="24"/>
          <w:szCs w:val="24"/>
        </w:rPr>
      </w:pPr>
      <w:r w:rsidRPr="000914F4">
        <w:rPr>
          <w:rFonts w:ascii="Times New Roman" w:hAnsi="Times New Roman" w:cs="Times New Roman"/>
          <w:sz w:val="24"/>
          <w:szCs w:val="24"/>
        </w:rPr>
        <w:tab/>
      </w:r>
      <w:del w:id="3" w:author="Perry, Kayla" w:date="2025-03-28T08:53:00Z" w16du:dateUtc="2025-03-28T12:53:00Z">
        <w:r w:rsidDel="004E3D65">
          <w:rPr>
            <w:rFonts w:ascii="Times New Roman" w:hAnsi="Times New Roman" w:cs="Times New Roman"/>
            <w:sz w:val="24"/>
            <w:szCs w:val="24"/>
          </w:rPr>
          <w:delText xml:space="preserve">Temperate forests provide multiple </w:delText>
        </w:r>
        <w:r w:rsidR="006E05C1" w:rsidDel="004E3D65">
          <w:rPr>
            <w:rFonts w:ascii="Times New Roman" w:hAnsi="Times New Roman" w:cs="Times New Roman"/>
            <w:sz w:val="24"/>
            <w:szCs w:val="24"/>
          </w:rPr>
          <w:delText>benefits to humanity, including provisioning services, regulating services, and cultural services. Provisioning services include the harvest of trees for lumber and paper</w:delText>
        </w:r>
        <w:r w:rsidR="002D6E2C" w:rsidDel="004E3D65">
          <w:rPr>
            <w:rFonts w:ascii="Times New Roman" w:hAnsi="Times New Roman" w:cs="Times New Roman"/>
            <w:sz w:val="24"/>
            <w:szCs w:val="24"/>
          </w:rPr>
          <w:delText>, which in the U.S. generates $288 billion annually</w:delText>
        </w:r>
        <w:commentRangeStart w:id="4"/>
        <w:r w:rsidR="006E05C1" w:rsidDel="004E3D65">
          <w:rPr>
            <w:rFonts w:ascii="Times New Roman" w:hAnsi="Times New Roman" w:cs="Times New Roman"/>
            <w:sz w:val="24"/>
            <w:szCs w:val="24"/>
          </w:rPr>
          <w:delText>.</w:delText>
        </w:r>
        <w:commentRangeEnd w:id="4"/>
        <w:r w:rsidR="002D6E2C" w:rsidDel="004E3D65">
          <w:rPr>
            <w:rStyle w:val="CommentReference"/>
          </w:rPr>
          <w:commentReference w:id="4"/>
        </w:r>
        <w:r w:rsidR="006E05C1" w:rsidDel="004E3D65">
          <w:rPr>
            <w:rFonts w:ascii="Times New Roman" w:hAnsi="Times New Roman" w:cs="Times New Roman"/>
            <w:sz w:val="24"/>
            <w:szCs w:val="24"/>
          </w:rPr>
          <w:delText xml:space="preserve"> Regulating services involve the processes of decomposition, water filtration, crop pollination, and temperature regulation.</w:delText>
        </w:r>
        <w:r w:rsidR="007B259D" w:rsidDel="004E3D65">
          <w:rPr>
            <w:rFonts w:ascii="Times New Roman" w:hAnsi="Times New Roman" w:cs="Times New Roman"/>
            <w:sz w:val="24"/>
            <w:szCs w:val="24"/>
          </w:rPr>
          <w:delText xml:space="preserve"> </w:delText>
        </w:r>
        <w:r w:rsidR="002D6E2C" w:rsidDel="004E3D65">
          <w:rPr>
            <w:rFonts w:ascii="Times New Roman" w:hAnsi="Times New Roman" w:cs="Times New Roman"/>
            <w:sz w:val="24"/>
            <w:szCs w:val="24"/>
          </w:rPr>
          <w:delText xml:space="preserve">For example, forest patches within agricultural landscapes can provide nesting habitat for pollinator insects </w:delText>
        </w:r>
        <w:r w:rsidR="006B1C29" w:rsidDel="004E3D65">
          <w:rPr>
            <w:rFonts w:ascii="Times New Roman" w:hAnsi="Times New Roman" w:cs="Times New Roman"/>
            <w:sz w:val="24"/>
            <w:szCs w:val="24"/>
          </w:rPr>
          <w:fldChar w:fldCharType="begin"/>
        </w:r>
        <w:r w:rsidR="006B1C29" w:rsidDel="004E3D65">
          <w:rPr>
            <w:rFonts w:ascii="Times New Roman" w:hAnsi="Times New Roman" w:cs="Times New Roman"/>
            <w:sz w:val="24"/>
            <w:szCs w:val="24"/>
          </w:rPr>
          <w:delInstrText xml:space="preserve"> ADDIN ZOTERO_ITEM CSL_CITATION {"citationID":"1UmN6Tr1","properties":{"formattedCitation":"(Ulyshen et al., 2023)","plainCitation":"(Ulyshen et al., 2023)","noteIndex":0},"citationItems":[{"id":655,"uris":["http://zotero.org/groups/5270502/items/7PCQ5DJJ"],"itemData":{"id":655,"type":"article-journal","abstract":"ABSTRACT\n            \n              Although the importance of natural habitats to pollinator diversity is widely recognized, the value of forests to pollinating insects has been largely overlooked in many parts of the world. In this review, we (\n              i\n              ) establish the importance of forests to global pollinator diversity, (\n              ii\n              ) explore the relationship between forest cover and pollinator diversity in mixed‐use landscapes, and (\n              iii\n              ) highlight the contributions of forest‐associated pollinators to pollination in adjacent crops. The literature shows unambiguously that native forests support a large number of forest‐dependent species and are thus critically important to global pollinator diversity. Many pollinator taxa require or benefit greatly from resources that are restricted to forests, such as floral resources provided by forest plants (including wind‐pollinated trees), dead wood for nesting, tree resins, and various non‐floral sugar sources (e.g. honeydew). Although landscape‐scale studies generally support the conclusion that forests enhance pollinator diversity, findings are often complicated by spatial scale, focal taxa, landscape context, temporal context, forest type, disturbance history, and external stressors. While some forest loss can be beneficial to pollinators by enhancing habitat complementarity, too much can result in the near‐elimination of forest‐associated species. There is strong evidence from studies of multiple crop types that forest cover can substantially increase yields in adjacent habitats, at least within the foraging ranges of the pollinators involved. The literature also suggests that forests may have enhanced importance to pollinators in the future given their role in mitigating the negative effects of pesticides and climate change. Many questions remain about the amount and configuration of forest cover required to promote the diversity of forest‐associated pollinators and their services within forests and in neighbouring habitats. However, it is clear from the current body of knowledge that any effort to preserve native woody habitats, including the protection of individual trees, will benefit pollinating insects and help maintain the critical services they provide.","container-title":"Biological Reviews","DOI":"10.1111/brv.12947","ISSN":"1464-7931, 1469-185X","issue":"4","journalAbbreviation":"Biological Reviews","language":"en","page":"1118-1141","source":"DOI.org (Crossref)","title":"Forests are critically important to global pollinator diversity and enhance pollination in adjacent crops","volume":"98","author":[{"family":"Ulyshen","given":"Michael"},{"family":"Urban‐Mead","given":"Katherine R."},{"family":"Dorey","given":"James B."},{"family":"Rivers","given":"James W."}],"issued":{"date-parts":[["2023",8]]}}}],"schema":"https://github.com/citation-style-language/schema/raw/master/csl-citation.json"} </w:delInstrText>
        </w:r>
        <w:r w:rsidR="006B1C29" w:rsidDel="004E3D65">
          <w:rPr>
            <w:rFonts w:ascii="Times New Roman" w:hAnsi="Times New Roman" w:cs="Times New Roman"/>
            <w:sz w:val="24"/>
            <w:szCs w:val="24"/>
          </w:rPr>
          <w:fldChar w:fldCharType="separate"/>
        </w:r>
        <w:r w:rsidR="006B1C29" w:rsidRPr="006B1C29" w:rsidDel="004E3D65">
          <w:rPr>
            <w:rFonts w:ascii="Times New Roman" w:hAnsi="Times New Roman" w:cs="Times New Roman"/>
            <w:sz w:val="24"/>
          </w:rPr>
          <w:delText>(Ulyshen et al., 2023)</w:delText>
        </w:r>
        <w:r w:rsidR="006B1C29" w:rsidDel="004E3D65">
          <w:rPr>
            <w:rFonts w:ascii="Times New Roman" w:hAnsi="Times New Roman" w:cs="Times New Roman"/>
            <w:sz w:val="24"/>
            <w:szCs w:val="24"/>
          </w:rPr>
          <w:fldChar w:fldCharType="end"/>
        </w:r>
        <w:r w:rsidR="002D6E2C" w:rsidDel="004E3D65">
          <w:rPr>
            <w:rFonts w:ascii="Times New Roman" w:hAnsi="Times New Roman" w:cs="Times New Roman"/>
            <w:sz w:val="24"/>
            <w:szCs w:val="24"/>
          </w:rPr>
          <w:delText xml:space="preserve">. </w:delText>
        </w:r>
        <w:r w:rsidR="007B259D" w:rsidDel="004E3D65">
          <w:rPr>
            <w:rFonts w:ascii="Times New Roman" w:hAnsi="Times New Roman" w:cs="Times New Roman"/>
            <w:sz w:val="24"/>
            <w:szCs w:val="24"/>
          </w:rPr>
          <w:delText>Cultural services include recreation and scientific advancement. For example, the study of how white rot fungi decompose woody debris has led to applications in bioremediation</w:delText>
        </w:r>
        <w:r w:rsidR="00BF1A53" w:rsidDel="004E3D65">
          <w:rPr>
            <w:rFonts w:ascii="Times New Roman" w:hAnsi="Times New Roman" w:cs="Times New Roman"/>
            <w:sz w:val="24"/>
            <w:szCs w:val="24"/>
          </w:rPr>
          <w:delText xml:space="preserve"> to degrade organic pollutants</w:delText>
        </w:r>
      </w:del>
      <w:commentRangeStart w:id="5"/>
      <w:r w:rsidR="00BF1A53">
        <w:rPr>
          <w:rFonts w:ascii="Times New Roman" w:hAnsi="Times New Roman" w:cs="Times New Roman"/>
          <w:sz w:val="24"/>
          <w:szCs w:val="24"/>
        </w:rPr>
        <w:t>.</w:t>
      </w:r>
      <w:commentRangeEnd w:id="5"/>
      <w:r w:rsidR="002D6E2C">
        <w:rPr>
          <w:rStyle w:val="CommentReference"/>
        </w:rPr>
        <w:commentReference w:id="5"/>
      </w:r>
      <w:r w:rsidR="002D6E2C">
        <w:rPr>
          <w:rFonts w:ascii="Times New Roman" w:hAnsi="Times New Roman" w:cs="Times New Roman"/>
          <w:sz w:val="24"/>
          <w:szCs w:val="24"/>
        </w:rPr>
        <w:t xml:space="preserve"> </w:t>
      </w:r>
    </w:p>
    <w:p w14:paraId="4CB22E8C" w14:textId="77777777" w:rsidR="002D6E2C" w:rsidRDefault="002D6E2C">
      <w:pPr>
        <w:rPr>
          <w:rFonts w:ascii="Times New Roman" w:hAnsi="Times New Roman" w:cs="Times New Roman"/>
          <w:sz w:val="24"/>
          <w:szCs w:val="24"/>
        </w:rPr>
      </w:pPr>
    </w:p>
    <w:p w14:paraId="123301CA" w14:textId="7AEAA6D3" w:rsidR="002D6E2C" w:rsidRDefault="002D6E2C">
      <w:pPr>
        <w:rPr>
          <w:rFonts w:ascii="Times New Roman" w:hAnsi="Times New Roman" w:cs="Times New Roman"/>
          <w:sz w:val="24"/>
          <w:szCs w:val="24"/>
        </w:rPr>
      </w:pPr>
      <w:r>
        <w:rPr>
          <w:rFonts w:ascii="Times New Roman" w:hAnsi="Times New Roman" w:cs="Times New Roman"/>
          <w:sz w:val="24"/>
          <w:szCs w:val="24"/>
        </w:rPr>
        <w:tab/>
      </w:r>
      <w:r w:rsidR="003F679D">
        <w:rPr>
          <w:rFonts w:ascii="Times New Roman" w:hAnsi="Times New Roman" w:cs="Times New Roman"/>
          <w:sz w:val="24"/>
          <w:szCs w:val="24"/>
        </w:rPr>
        <w:t>Wind disturbance</w:t>
      </w:r>
      <w:r>
        <w:rPr>
          <w:rFonts w:ascii="Times New Roman" w:hAnsi="Times New Roman" w:cs="Times New Roman"/>
          <w:sz w:val="24"/>
          <w:szCs w:val="24"/>
        </w:rPr>
        <w:t xml:space="preserve"> from hurricanes,</w:t>
      </w:r>
      <w:r w:rsidR="00ED381F">
        <w:rPr>
          <w:rFonts w:ascii="Times New Roman" w:hAnsi="Times New Roman" w:cs="Times New Roman"/>
          <w:sz w:val="24"/>
          <w:szCs w:val="24"/>
        </w:rPr>
        <w:t xml:space="preserve"> derechos, and tornados, </w:t>
      </w:r>
      <w:r w:rsidR="003F679D">
        <w:rPr>
          <w:rFonts w:ascii="Times New Roman" w:hAnsi="Times New Roman" w:cs="Times New Roman"/>
          <w:sz w:val="24"/>
          <w:szCs w:val="24"/>
        </w:rPr>
        <w:t>is a dominant natural disturbance in forests of the eastern United States</w:t>
      </w:r>
      <w:r w:rsidR="00ED381F">
        <w:rPr>
          <w:rFonts w:ascii="Times New Roman" w:hAnsi="Times New Roman" w:cs="Times New Roman"/>
          <w:sz w:val="24"/>
          <w:szCs w:val="24"/>
        </w:rPr>
        <w:t xml:space="preserve"> </w:t>
      </w:r>
      <w:r w:rsidR="006B1C29">
        <w:rPr>
          <w:rFonts w:ascii="Times New Roman" w:hAnsi="Times New Roman" w:cs="Times New Roman"/>
          <w:sz w:val="24"/>
          <w:szCs w:val="24"/>
        </w:rPr>
        <w:fldChar w:fldCharType="begin"/>
      </w:r>
      <w:r w:rsidR="006B1C29">
        <w:rPr>
          <w:rFonts w:ascii="Times New Roman" w:hAnsi="Times New Roman" w:cs="Times New Roman"/>
          <w:sz w:val="24"/>
          <w:szCs w:val="24"/>
        </w:rPr>
        <w:instrText xml:space="preserve"> ADDIN ZOTERO_ITEM CSL_CITATION {"citationID":"qOeqHeZp","properties":{"formattedCitation":"(Fischer et al., 2013)","plainCitation":"(Fischer et al., 2013)","noteIndex":0},"citationItems":[{"id":1165,"uris":["http://zotero.org/groups/5154252/items/TGIE52C3"],"itemData":{"id":1165,"type":"article-journal","container-title":"Biodiversity and Conservation","DOI":"10.1007/s10531-013-0525-1","ISSN":"0960-3115, 1572-9710","issue":"9","journalAbbreviation":"Biodivers Conserv","language":"en","license":"http://www.springer.com/tdm","page":"1863-1893","source":"DOI.org (Crossref)","title":"Disturbances in deciduous temperate forest ecosystems of the northern hemisphere: their effects on both recent and future forest development","title-short":"Disturbances in deciduous temperate forest ecosystems of the northern hemisphere","volume":"22","author":[{"family":"Fischer","given":"Anton"},{"family":"Marshall","given":"Philip"},{"family":"Camp","given":"Ann"}],"issued":{"date-parts":[["2013",8]]}}}],"schema":"https://github.com/citation-style-language/schema/raw/master/csl-citation.json"} </w:instrText>
      </w:r>
      <w:r w:rsidR="006B1C29">
        <w:rPr>
          <w:rFonts w:ascii="Times New Roman" w:hAnsi="Times New Roman" w:cs="Times New Roman"/>
          <w:sz w:val="24"/>
          <w:szCs w:val="24"/>
        </w:rPr>
        <w:fldChar w:fldCharType="separate"/>
      </w:r>
      <w:r w:rsidR="006B1C29" w:rsidRPr="006B1C29">
        <w:rPr>
          <w:rFonts w:ascii="Times New Roman" w:hAnsi="Times New Roman" w:cs="Times New Roman"/>
          <w:sz w:val="24"/>
        </w:rPr>
        <w:t>(Fischer et al., 2013)</w:t>
      </w:r>
      <w:r w:rsidR="006B1C29">
        <w:rPr>
          <w:rFonts w:ascii="Times New Roman" w:hAnsi="Times New Roman" w:cs="Times New Roman"/>
          <w:sz w:val="24"/>
          <w:szCs w:val="24"/>
        </w:rPr>
        <w:fldChar w:fldCharType="end"/>
      </w:r>
      <w:r w:rsidR="003F679D">
        <w:rPr>
          <w:rFonts w:ascii="Times New Roman" w:hAnsi="Times New Roman" w:cs="Times New Roman"/>
          <w:sz w:val="24"/>
          <w:szCs w:val="24"/>
        </w:rPr>
        <w:t>.</w:t>
      </w:r>
      <w:r w:rsidR="00ED381F">
        <w:rPr>
          <w:rFonts w:ascii="Times New Roman" w:hAnsi="Times New Roman" w:cs="Times New Roman"/>
          <w:sz w:val="24"/>
          <w:szCs w:val="24"/>
        </w:rPr>
        <w:t xml:space="preserve"> When canopy trees are thrown by wind, multiple effects can occur. These include increased sunlight in the understory, </w:t>
      </w:r>
      <w:r w:rsidR="00F53AA2">
        <w:rPr>
          <w:rFonts w:ascii="Times New Roman" w:hAnsi="Times New Roman" w:cs="Times New Roman"/>
          <w:sz w:val="24"/>
          <w:szCs w:val="24"/>
        </w:rPr>
        <w:t xml:space="preserve">reduction in leaf litter depth, </w:t>
      </w:r>
      <w:r w:rsidR="00ED381F">
        <w:rPr>
          <w:rFonts w:ascii="Times New Roman" w:hAnsi="Times New Roman" w:cs="Times New Roman"/>
          <w:sz w:val="24"/>
          <w:szCs w:val="24"/>
        </w:rPr>
        <w:t>deposition of woody debris in the form of trunks and branches which are broken or bent, and soil mixing because of trees being uprooted</w:t>
      </w:r>
      <w:r w:rsidR="00F53AA2">
        <w:rPr>
          <w:rFonts w:ascii="Times New Roman" w:hAnsi="Times New Roman" w:cs="Times New Roman"/>
          <w:sz w:val="24"/>
          <w:szCs w:val="24"/>
        </w:rPr>
        <w:t xml:space="preserve"> </w:t>
      </w:r>
      <w:r w:rsidR="006B1C29">
        <w:rPr>
          <w:rFonts w:ascii="Times New Roman" w:hAnsi="Times New Roman" w:cs="Times New Roman"/>
          <w:sz w:val="24"/>
          <w:szCs w:val="24"/>
        </w:rPr>
        <w:fldChar w:fldCharType="begin"/>
      </w:r>
      <w:r w:rsidR="006B1C29">
        <w:rPr>
          <w:rFonts w:ascii="Times New Roman" w:hAnsi="Times New Roman" w:cs="Times New Roman"/>
          <w:sz w:val="24"/>
          <w:szCs w:val="24"/>
        </w:rPr>
        <w:instrText xml:space="preserve"> ADDIN ZOTERO_ITEM CSL_CITATION {"citationID":"vsfcYknb","properties":{"formattedCitation":"(Perry and Herms, 2019)","plainCitation":"(Perry and Herms, 2019)","noteIndex":0},"citationItems":[{"id":318,"uris":["http://zotero.org/groups/5154252/items/LCZNXJLT"],"itemData":{"id":318,"type":"article-journal","abstract":"In forest ecosystems, natural and anthropogenic disturbances alter canopy structure, understory vegetation, amount of woody debris, and the properties of litter and soil layers. The magnitude of these environmental changes is context-dependent and determined by the properties of the disturbance, such as the frequency, intensity, duration, and extent. Therefore, disturbances can dynamically impact forest communities over time, including populations of ground-dwelling invertebrates that regulate key ecosystem processes. We propose conceptual models that describe the dynamic temporal effects of canopy gap formation and coarse woody debris accumulation following disturbances caused by invasive insects, wind, and salvage logging, and their impacts on ground-dwelling invertebrate communities. Within this framework, predictions are generated, literature on ground-dwelling invertebrate communities is synthesized, and pertinent knowledge gaps identified.","container-title":"Insects","DOI":"10.3390/insects10030061","ISSN":"2075-4450","issue":"3","journalAbbreviation":"Insects","language":"en","page":"61","source":"DOI.org (Crossref)","title":"Dynamic Responses of Ground-Dwelling Invertebrate Communities to Disturbance in Forest Ecosystems","volume":"10","author":[{"family":"Perry","given":"Kayla"},{"family":"Herms","given":"Daniel"}],"issued":{"date-parts":[["2019",2,26]]}}}],"schema":"https://github.com/citation-style-language/schema/raw/master/csl-citation.json"} </w:instrText>
      </w:r>
      <w:r w:rsidR="006B1C29">
        <w:rPr>
          <w:rFonts w:ascii="Times New Roman" w:hAnsi="Times New Roman" w:cs="Times New Roman"/>
          <w:sz w:val="24"/>
          <w:szCs w:val="24"/>
        </w:rPr>
        <w:fldChar w:fldCharType="separate"/>
      </w:r>
      <w:r w:rsidR="006B1C29" w:rsidRPr="006B1C29">
        <w:rPr>
          <w:rFonts w:ascii="Times New Roman" w:hAnsi="Times New Roman" w:cs="Times New Roman"/>
          <w:sz w:val="24"/>
        </w:rPr>
        <w:t>(Perry and Herms, 2019)</w:t>
      </w:r>
      <w:r w:rsidR="006B1C29">
        <w:rPr>
          <w:rFonts w:ascii="Times New Roman" w:hAnsi="Times New Roman" w:cs="Times New Roman"/>
          <w:sz w:val="24"/>
          <w:szCs w:val="24"/>
        </w:rPr>
        <w:fldChar w:fldCharType="end"/>
      </w:r>
      <w:r w:rsidR="00ED381F">
        <w:rPr>
          <w:rFonts w:ascii="Times New Roman" w:hAnsi="Times New Roman" w:cs="Times New Roman"/>
          <w:sz w:val="24"/>
          <w:szCs w:val="24"/>
        </w:rPr>
        <w:t xml:space="preserve">. However, during wind disturbance events, the wind does not destroy all living organisms in the affected area, but rather leaves “biological legacies” such as surviving canopy trees and surviving understory plants. After a wind event, </w:t>
      </w:r>
      <w:r w:rsidR="002759CD">
        <w:rPr>
          <w:rFonts w:ascii="Times New Roman" w:hAnsi="Times New Roman" w:cs="Times New Roman"/>
          <w:sz w:val="24"/>
          <w:szCs w:val="24"/>
        </w:rPr>
        <w:t xml:space="preserve">any pre-existing advance regeneration (immature trees which were in the understory) usually benefit immensely from the disturbance. Additionally, trees which are strongly rooted may benefit when early successional trees with weaker root systems are </w:t>
      </w:r>
      <w:r w:rsidR="00F53AA2">
        <w:rPr>
          <w:rFonts w:ascii="Times New Roman" w:hAnsi="Times New Roman" w:cs="Times New Roman"/>
          <w:sz w:val="24"/>
          <w:szCs w:val="24"/>
        </w:rPr>
        <w:t xml:space="preserve">removed by a wind event </w:t>
      </w:r>
      <w:r w:rsidR="006B1C29">
        <w:rPr>
          <w:rFonts w:ascii="Times New Roman" w:hAnsi="Times New Roman" w:cs="Times New Roman"/>
          <w:sz w:val="24"/>
          <w:szCs w:val="24"/>
        </w:rPr>
        <w:fldChar w:fldCharType="begin"/>
      </w:r>
      <w:r w:rsidR="006B1C29">
        <w:rPr>
          <w:rFonts w:ascii="Times New Roman" w:hAnsi="Times New Roman" w:cs="Times New Roman"/>
          <w:sz w:val="24"/>
          <w:szCs w:val="24"/>
        </w:rPr>
        <w:instrText xml:space="preserve"> ADDIN ZOTERO_ITEM CSL_CITATION {"citationID":"fY6dAYir","properties":{"formattedCitation":"(Fischer et al., 2013)","plainCitation":"(Fischer et al., 2013)","noteIndex":0},"citationItems":[{"id":1165,"uris":["http://zotero.org/groups/5154252/items/TGIE52C3"],"itemData":{"id":1165,"type":"article-journal","container-title":"Biodiversity and Conservation","DOI":"10.1007/s10531-013-0525-1","ISSN":"0960-3115, 1572-9710","issue":"9","journalAbbreviation":"Biodivers Conserv","language":"en","license":"http://www.springer.com/tdm","page":"1863-1893","source":"DOI.org (Crossref)","title":"Disturbances in deciduous temperate forest ecosystems of the northern hemisphere: their effects on both recent and future forest development","title-short":"Disturbances in deciduous temperate forest ecosystems of the northern hemisphere","volume":"22","author":[{"family":"Fischer","given":"Anton"},{"family":"Marshall","given":"Philip"},{"family":"Camp","given":"Ann"}],"issued":{"date-parts":[["2013",8]]}}}],"schema":"https://github.com/citation-style-language/schema/raw/master/csl-citation.json"} </w:instrText>
      </w:r>
      <w:r w:rsidR="006B1C29">
        <w:rPr>
          <w:rFonts w:ascii="Times New Roman" w:hAnsi="Times New Roman" w:cs="Times New Roman"/>
          <w:sz w:val="24"/>
          <w:szCs w:val="24"/>
        </w:rPr>
        <w:fldChar w:fldCharType="separate"/>
      </w:r>
      <w:r w:rsidR="006B1C29" w:rsidRPr="006B1C29">
        <w:rPr>
          <w:rFonts w:ascii="Times New Roman" w:hAnsi="Times New Roman" w:cs="Times New Roman"/>
          <w:sz w:val="24"/>
        </w:rPr>
        <w:t>(Fischer et al., 2013)</w:t>
      </w:r>
      <w:r w:rsidR="006B1C29">
        <w:rPr>
          <w:rFonts w:ascii="Times New Roman" w:hAnsi="Times New Roman" w:cs="Times New Roman"/>
          <w:sz w:val="24"/>
          <w:szCs w:val="24"/>
        </w:rPr>
        <w:fldChar w:fldCharType="end"/>
      </w:r>
      <w:r w:rsidR="00F53AA2">
        <w:rPr>
          <w:rFonts w:ascii="Times New Roman" w:hAnsi="Times New Roman" w:cs="Times New Roman"/>
          <w:sz w:val="24"/>
          <w:szCs w:val="24"/>
        </w:rPr>
        <w:t>.</w:t>
      </w:r>
    </w:p>
    <w:p w14:paraId="0775E905" w14:textId="77777777" w:rsidR="00C2396B" w:rsidRDefault="00C2396B">
      <w:pPr>
        <w:rPr>
          <w:rFonts w:ascii="Times New Roman" w:hAnsi="Times New Roman" w:cs="Times New Roman"/>
          <w:sz w:val="24"/>
          <w:szCs w:val="24"/>
        </w:rPr>
      </w:pPr>
    </w:p>
    <w:p w14:paraId="27AE8F42" w14:textId="6D836EEC" w:rsidR="00F53AA2" w:rsidRDefault="00C2396B">
      <w:pPr>
        <w:rPr>
          <w:rFonts w:ascii="Times New Roman" w:hAnsi="Times New Roman" w:cs="Times New Roman"/>
          <w:sz w:val="24"/>
          <w:szCs w:val="24"/>
        </w:rPr>
      </w:pPr>
      <w:r>
        <w:rPr>
          <w:rFonts w:ascii="Times New Roman" w:hAnsi="Times New Roman" w:cs="Times New Roman"/>
          <w:sz w:val="24"/>
          <w:szCs w:val="24"/>
        </w:rPr>
        <w:tab/>
      </w:r>
      <w:del w:id="6" w:author="Perry, Kayla" w:date="2025-03-28T08:53:00Z" w16du:dateUtc="2025-03-28T12:53:00Z">
        <w:r w:rsidDel="004E3D65">
          <w:rPr>
            <w:rFonts w:ascii="Times New Roman" w:hAnsi="Times New Roman" w:cs="Times New Roman"/>
            <w:sz w:val="24"/>
            <w:szCs w:val="24"/>
          </w:rPr>
          <w:delText xml:space="preserve">Although it is unclear if climate change will </w:delText>
        </w:r>
        <w:r w:rsidR="002759CD" w:rsidDel="004E3D65">
          <w:rPr>
            <w:rFonts w:ascii="Times New Roman" w:hAnsi="Times New Roman" w:cs="Times New Roman"/>
            <w:sz w:val="24"/>
            <w:szCs w:val="24"/>
          </w:rPr>
          <w:delText>alter</w:delText>
        </w:r>
        <w:r w:rsidDel="004E3D65">
          <w:rPr>
            <w:rFonts w:ascii="Times New Roman" w:hAnsi="Times New Roman" w:cs="Times New Roman"/>
            <w:sz w:val="24"/>
            <w:szCs w:val="24"/>
          </w:rPr>
          <w:delText xml:space="preserve"> the frequency and intensity of strong winds </w:delText>
        </w:r>
        <w:r w:rsidR="006B1C29" w:rsidDel="004E3D65">
          <w:rPr>
            <w:rFonts w:ascii="Times New Roman" w:hAnsi="Times New Roman" w:cs="Times New Roman"/>
            <w:sz w:val="24"/>
            <w:szCs w:val="24"/>
          </w:rPr>
          <w:fldChar w:fldCharType="begin"/>
        </w:r>
        <w:r w:rsidR="006B1C29" w:rsidDel="004E3D65">
          <w:rPr>
            <w:rFonts w:ascii="Times New Roman" w:hAnsi="Times New Roman" w:cs="Times New Roman"/>
            <w:sz w:val="24"/>
            <w:szCs w:val="24"/>
          </w:rPr>
          <w:delInstrText xml:space="preserve"> ADDIN ZOTERO_ITEM CSL_CITATION {"citationID":"A37Qqihx","properties":{"formattedCitation":"(Seidl et al., 2017)","plainCitation":"(Seidl et al., 2017)","noteIndex":0},"citationItems":[{"id":580,"uris":["http://zotero.org/groups/5154252/items/8V67HJCV"],"itemData":{"id":580,"type":"article-journal","container-title":"Nature Climate Change","DOI":"10.1038/nclimate3303","ISSN":"1758-678X, 1758-6798","issue":"6","journalAbbreviation":"Nature Clim Change","language":"en","page":"395-402","source":"DOI.org (Crossref)","title":"Forest disturbances under climate change","volume":"7","author":[{"family":"Seidl","given":"Rupert"},{"family":"Thom","given":"Dominik"},{"family":"Kautz","given":"Markus"},{"family":"Martin-Benito","given":"Dario"},{"family":"Peltoniemi","given":"Mikko"},{"family":"Vacchiano","given":"Giorgio"},{"family":"Wild","given":"Jan"},{"family":"Ascoli","given":"Davide"},{"family":"Petr","given":"Michal"},{"family":"Honkaniemi","given":"Juha"},{"family":"Lexer","given":"Manfred J."},{"family":"Trotsiuk","given":"Volodymyr"},{"family":"Mairota","given":"Paola"},{"family":"Svoboda","given":"Miroslav"},{"family":"Fabrika","given":"Marek"},{"family":"Nagel","given":"Thomas A."},{"family":"Reyer","given":"Christopher P. O."}],"issued":{"date-parts":[["2017",6]]}}}],"schema":"https://github.com/citation-style-language/schema/raw/master/csl-citation.json"} </w:delInstrText>
        </w:r>
        <w:r w:rsidR="006B1C29" w:rsidDel="004E3D65">
          <w:rPr>
            <w:rFonts w:ascii="Times New Roman" w:hAnsi="Times New Roman" w:cs="Times New Roman"/>
            <w:sz w:val="24"/>
            <w:szCs w:val="24"/>
          </w:rPr>
          <w:fldChar w:fldCharType="separate"/>
        </w:r>
        <w:r w:rsidR="006B1C29" w:rsidRPr="006B1C29" w:rsidDel="004E3D65">
          <w:rPr>
            <w:rFonts w:ascii="Times New Roman" w:hAnsi="Times New Roman" w:cs="Times New Roman"/>
            <w:sz w:val="24"/>
          </w:rPr>
          <w:delText>(Seidl et al., 2017)</w:delText>
        </w:r>
        <w:r w:rsidR="006B1C29" w:rsidDel="004E3D65">
          <w:rPr>
            <w:rFonts w:ascii="Times New Roman" w:hAnsi="Times New Roman" w:cs="Times New Roman"/>
            <w:sz w:val="24"/>
            <w:szCs w:val="24"/>
          </w:rPr>
          <w:fldChar w:fldCharType="end"/>
        </w:r>
        <w:r w:rsidDel="004E3D65">
          <w:rPr>
            <w:rFonts w:ascii="Times New Roman" w:hAnsi="Times New Roman" w:cs="Times New Roman"/>
            <w:sz w:val="24"/>
            <w:szCs w:val="24"/>
          </w:rPr>
          <w:delText xml:space="preserve">, it is possible it could still increase the </w:delText>
        </w:r>
        <w:r w:rsidR="002674AD" w:rsidDel="004E3D65">
          <w:rPr>
            <w:rFonts w:ascii="Times New Roman" w:hAnsi="Times New Roman" w:cs="Times New Roman"/>
            <w:sz w:val="24"/>
            <w:szCs w:val="24"/>
          </w:rPr>
          <w:delText>impact</w:delText>
        </w:r>
        <w:r w:rsidDel="004E3D65">
          <w:rPr>
            <w:rFonts w:ascii="Times New Roman" w:hAnsi="Times New Roman" w:cs="Times New Roman"/>
            <w:sz w:val="24"/>
            <w:szCs w:val="24"/>
          </w:rPr>
          <w:delText xml:space="preserve"> of windstorms</w:delText>
        </w:r>
        <w:r w:rsidR="002674AD" w:rsidDel="004E3D65">
          <w:rPr>
            <w:rFonts w:ascii="Times New Roman" w:hAnsi="Times New Roman" w:cs="Times New Roman"/>
            <w:sz w:val="24"/>
            <w:szCs w:val="24"/>
          </w:rPr>
          <w:delText xml:space="preserve"> on trees</w:delText>
        </w:r>
        <w:r w:rsidDel="004E3D65">
          <w:rPr>
            <w:rFonts w:ascii="Times New Roman" w:hAnsi="Times New Roman" w:cs="Times New Roman"/>
            <w:sz w:val="24"/>
            <w:szCs w:val="24"/>
          </w:rPr>
          <w:delText xml:space="preserve"> in the Eastern US. </w:delText>
        </w:r>
        <w:r w:rsidR="002759CD" w:rsidDel="004E3D65">
          <w:rPr>
            <w:rFonts w:ascii="Times New Roman" w:hAnsi="Times New Roman" w:cs="Times New Roman"/>
            <w:sz w:val="24"/>
            <w:szCs w:val="24"/>
          </w:rPr>
          <w:delText>For example,</w:delText>
        </w:r>
        <w:r w:rsidDel="004E3D65">
          <w:rPr>
            <w:rFonts w:ascii="Times New Roman" w:hAnsi="Times New Roman" w:cs="Times New Roman"/>
            <w:sz w:val="24"/>
            <w:szCs w:val="24"/>
          </w:rPr>
          <w:delText xml:space="preserve"> climate change is causing annual precipitation to increase in Ohio </w:delText>
        </w:r>
        <w:r w:rsidR="006B1C29" w:rsidDel="004E3D65">
          <w:rPr>
            <w:rFonts w:ascii="Times New Roman" w:hAnsi="Times New Roman" w:cs="Times New Roman"/>
            <w:sz w:val="24"/>
            <w:szCs w:val="24"/>
          </w:rPr>
          <w:fldChar w:fldCharType="begin"/>
        </w:r>
        <w:r w:rsidR="006B1C29" w:rsidDel="004E3D65">
          <w:rPr>
            <w:rFonts w:ascii="Times New Roman" w:hAnsi="Times New Roman" w:cs="Times New Roman"/>
            <w:sz w:val="24"/>
            <w:szCs w:val="24"/>
          </w:rPr>
          <w:delInstrText xml:space="preserve"> ADDIN ZOTERO_ITEM CSL_CITATION {"citationID":"1gL75VIX","properties":{"formattedCitation":"(Wilson, 2024)","plainCitation":"(Wilson, 2024)","noteIndex":0},"citationItems":[{"id":817,"uris":["http://zotero.org/groups/5154252/items/Q4VBKKN6"],"itemData":{"id":817,"type":"speech","title":"Impacts of Climate Change on Woodlands and Wildlife","author":[{"family":"Wilson","given":"Aaron"}],"issued":{"date-parts":[["2024",3,6]]}}}],"schema":"https://github.com/citation-style-language/schema/raw/master/csl-citation.json"} </w:delInstrText>
        </w:r>
        <w:r w:rsidR="006B1C29" w:rsidDel="004E3D65">
          <w:rPr>
            <w:rFonts w:ascii="Times New Roman" w:hAnsi="Times New Roman" w:cs="Times New Roman"/>
            <w:sz w:val="24"/>
            <w:szCs w:val="24"/>
          </w:rPr>
          <w:fldChar w:fldCharType="separate"/>
        </w:r>
        <w:r w:rsidR="006B1C29" w:rsidRPr="006B1C29" w:rsidDel="004E3D65">
          <w:rPr>
            <w:rFonts w:ascii="Times New Roman" w:hAnsi="Times New Roman" w:cs="Times New Roman"/>
            <w:sz w:val="24"/>
          </w:rPr>
          <w:delText>(Wilson, 2024)</w:delText>
        </w:r>
        <w:r w:rsidR="006B1C29" w:rsidDel="004E3D65">
          <w:rPr>
            <w:rFonts w:ascii="Times New Roman" w:hAnsi="Times New Roman" w:cs="Times New Roman"/>
            <w:sz w:val="24"/>
            <w:szCs w:val="24"/>
          </w:rPr>
          <w:fldChar w:fldCharType="end"/>
        </w:r>
        <w:r w:rsidDel="004E3D65">
          <w:rPr>
            <w:rFonts w:ascii="Times New Roman" w:hAnsi="Times New Roman" w:cs="Times New Roman"/>
            <w:sz w:val="24"/>
            <w:szCs w:val="24"/>
          </w:rPr>
          <w:delText xml:space="preserve">, and </w:delText>
        </w:r>
        <w:r w:rsidR="00081E89" w:rsidDel="004E3D65">
          <w:rPr>
            <w:rFonts w:ascii="Times New Roman" w:hAnsi="Times New Roman" w:cs="Times New Roman"/>
            <w:sz w:val="24"/>
            <w:szCs w:val="24"/>
          </w:rPr>
          <w:delText xml:space="preserve">increased precipitation </w:delText>
        </w:r>
        <w:r w:rsidR="002759CD" w:rsidDel="004E3D65">
          <w:rPr>
            <w:rFonts w:ascii="Times New Roman" w:hAnsi="Times New Roman" w:cs="Times New Roman"/>
            <w:sz w:val="24"/>
            <w:szCs w:val="24"/>
          </w:rPr>
          <w:delText>may</w:delText>
        </w:r>
        <w:r w:rsidR="00081E89" w:rsidDel="004E3D65">
          <w:rPr>
            <w:rFonts w:ascii="Times New Roman" w:hAnsi="Times New Roman" w:cs="Times New Roman"/>
            <w:sz w:val="24"/>
            <w:szCs w:val="24"/>
          </w:rPr>
          <w:delText xml:space="preserve"> </w:delText>
        </w:r>
        <w:r w:rsidR="002759CD" w:rsidDel="004E3D65">
          <w:rPr>
            <w:rFonts w:ascii="Times New Roman" w:hAnsi="Times New Roman" w:cs="Times New Roman"/>
            <w:sz w:val="24"/>
            <w:szCs w:val="24"/>
          </w:rPr>
          <w:delText>reduce</w:delText>
        </w:r>
        <w:r w:rsidR="00081E89" w:rsidDel="004E3D65">
          <w:rPr>
            <w:rFonts w:ascii="Times New Roman" w:hAnsi="Times New Roman" w:cs="Times New Roman"/>
            <w:sz w:val="24"/>
            <w:szCs w:val="24"/>
          </w:rPr>
          <w:delText xml:space="preserve"> the anchorage of trees in soil which can affect the frequency of windthrows </w:delText>
        </w:r>
        <w:r w:rsidR="006B1C29" w:rsidDel="004E3D65">
          <w:rPr>
            <w:rFonts w:ascii="Times New Roman" w:hAnsi="Times New Roman" w:cs="Times New Roman"/>
            <w:sz w:val="24"/>
            <w:szCs w:val="24"/>
          </w:rPr>
          <w:fldChar w:fldCharType="begin"/>
        </w:r>
        <w:r w:rsidR="006B1C29" w:rsidDel="004E3D65">
          <w:rPr>
            <w:rFonts w:ascii="Times New Roman" w:hAnsi="Times New Roman" w:cs="Times New Roman"/>
            <w:sz w:val="24"/>
            <w:szCs w:val="24"/>
          </w:rPr>
          <w:delInstrText xml:space="preserve"> ADDIN ZOTERO_ITEM CSL_CITATION {"citationID":"L6huH641","properties":{"formattedCitation":"(Seidl et al., 2017)","plainCitation":"(Seidl et al., 2017)","noteIndex":0},"citationItems":[{"id":580,"uris":["http://zotero.org/groups/5154252/items/8V67HJCV"],"itemData":{"id":580,"type":"article-journal","container-title":"Nature Climate Change","DOI":"10.1038/nclimate3303","ISSN":"1758-678X, 1758-6798","issue":"6","journalAbbreviation":"Nature Clim Change","language":"en","page":"395-402","source":"DOI.org (Crossref)","title":"Forest disturbances under climate change","volume":"7","author":[{"family":"Seidl","given":"Rupert"},{"family":"Thom","given":"Dominik"},{"family":"Kautz","given":"Markus"},{"family":"Martin-Benito","given":"Dario"},{"family":"Peltoniemi","given":"Mikko"},{"family":"Vacchiano","given":"Giorgio"},{"family":"Wild","given":"Jan"},{"family":"Ascoli","given":"Davide"},{"family":"Petr","given":"Michal"},{"family":"Honkaniemi","given":"Juha"},{"family":"Lexer","given":"Manfred J."},{"family":"Trotsiuk","given":"Volodymyr"},{"family":"Mairota","given":"Paola"},{"family":"Svoboda","given":"Miroslav"},{"family":"Fabrika","given":"Marek"},{"family":"Nagel","given":"Thomas A."},{"family":"Reyer","given":"Christopher P. O."}],"issued":{"date-parts":[["2017",6]]}}}],"schema":"https://github.com/citation-style-language/schema/raw/master/csl-citation.json"} </w:delInstrText>
        </w:r>
        <w:r w:rsidR="006B1C29" w:rsidDel="004E3D65">
          <w:rPr>
            <w:rFonts w:ascii="Times New Roman" w:hAnsi="Times New Roman" w:cs="Times New Roman"/>
            <w:sz w:val="24"/>
            <w:szCs w:val="24"/>
          </w:rPr>
          <w:fldChar w:fldCharType="separate"/>
        </w:r>
        <w:r w:rsidR="006B1C29" w:rsidRPr="006B1C29" w:rsidDel="004E3D65">
          <w:rPr>
            <w:rFonts w:ascii="Times New Roman" w:hAnsi="Times New Roman" w:cs="Times New Roman"/>
            <w:sz w:val="24"/>
          </w:rPr>
          <w:delText>(Seidl et al., 2017)</w:delText>
        </w:r>
        <w:r w:rsidR="006B1C29" w:rsidDel="004E3D65">
          <w:rPr>
            <w:rFonts w:ascii="Times New Roman" w:hAnsi="Times New Roman" w:cs="Times New Roman"/>
            <w:sz w:val="24"/>
            <w:szCs w:val="24"/>
          </w:rPr>
          <w:fldChar w:fldCharType="end"/>
        </w:r>
        <w:r w:rsidR="00081E89" w:rsidDel="004E3D65">
          <w:rPr>
            <w:rFonts w:ascii="Times New Roman" w:hAnsi="Times New Roman" w:cs="Times New Roman"/>
            <w:sz w:val="24"/>
            <w:szCs w:val="24"/>
          </w:rPr>
          <w:delText>.</w:delText>
        </w:r>
      </w:del>
    </w:p>
    <w:p w14:paraId="09916573" w14:textId="77777777" w:rsidR="00F53AA2" w:rsidRDefault="00F53AA2">
      <w:pPr>
        <w:rPr>
          <w:rFonts w:ascii="Times New Roman" w:hAnsi="Times New Roman" w:cs="Times New Roman"/>
          <w:sz w:val="24"/>
          <w:szCs w:val="24"/>
        </w:rPr>
      </w:pPr>
    </w:p>
    <w:p w14:paraId="2D2D0C5A" w14:textId="460CCFAB" w:rsidR="00C2396B" w:rsidRDefault="00F53AA2">
      <w:pPr>
        <w:rPr>
          <w:rFonts w:ascii="Times New Roman" w:hAnsi="Times New Roman" w:cs="Times New Roman"/>
          <w:sz w:val="24"/>
          <w:szCs w:val="24"/>
        </w:rPr>
      </w:pPr>
      <w:r>
        <w:rPr>
          <w:rFonts w:ascii="Times New Roman" w:hAnsi="Times New Roman" w:cs="Times New Roman"/>
          <w:sz w:val="24"/>
          <w:szCs w:val="24"/>
        </w:rPr>
        <w:tab/>
        <w:t xml:space="preserve">The harvesting of </w:t>
      </w:r>
      <w:r w:rsidR="002414CE">
        <w:rPr>
          <w:rFonts w:ascii="Times New Roman" w:hAnsi="Times New Roman" w:cs="Times New Roman"/>
          <w:sz w:val="24"/>
          <w:szCs w:val="24"/>
        </w:rPr>
        <w:t>fallen trees</w:t>
      </w:r>
      <w:r w:rsidR="00B17D16">
        <w:rPr>
          <w:rFonts w:ascii="Times New Roman" w:hAnsi="Times New Roman" w:cs="Times New Roman"/>
          <w:sz w:val="24"/>
          <w:szCs w:val="24"/>
        </w:rPr>
        <w:t xml:space="preserve">, which is called salvage logging, </w:t>
      </w:r>
      <w:r w:rsidR="002414CE">
        <w:rPr>
          <w:rFonts w:ascii="Times New Roman" w:hAnsi="Times New Roman" w:cs="Times New Roman"/>
          <w:sz w:val="24"/>
          <w:szCs w:val="24"/>
        </w:rPr>
        <w:t xml:space="preserve">is a common response to windthrow events in forests. The removal of trees may be aimed at reducing the fuel load to prevent large-scale fires </w:t>
      </w:r>
      <w:r w:rsidR="006B1C29">
        <w:rPr>
          <w:rFonts w:ascii="Times New Roman" w:hAnsi="Times New Roman" w:cs="Times New Roman"/>
          <w:sz w:val="24"/>
          <w:szCs w:val="24"/>
        </w:rPr>
        <w:fldChar w:fldCharType="begin"/>
      </w:r>
      <w:r w:rsidR="006B1C29">
        <w:rPr>
          <w:rFonts w:ascii="Times New Roman" w:hAnsi="Times New Roman" w:cs="Times New Roman"/>
          <w:sz w:val="24"/>
          <w:szCs w:val="24"/>
        </w:rPr>
        <w:instrText xml:space="preserve"> ADDIN ZOTERO_ITEM CSL_CITATION {"citationID":"33JCDAKz","properties":{"formattedCitation":"(Gandhi et al., 2008)","plainCitation":"(Gandhi et al., 2008)","noteIndex":0},"citationItems":[{"id":327,"uris":["http://zotero.org/groups/5154252/items/WB6PAYPV"],"itemData":{"id":327,"type":"article-journal","abstract":"We studied the short-term effects of a catastrophic windstorm and subsequent salvage-logging and prescribed-burning fuel-reduction treatments on ground beetle (Coleoptera: Carabidae) assemblages in a sub-boreal forest in northeastern Minnesota, USA. During 2000–2003, 29,873 ground beetles represented by 71 species were caught in unbaited and baited pitfall traps in aspen/birch/conifer (ABC) and jack pine (JP) cover types. At the family level, both land-area treatment and cover type had signiﬁcant effects on ground beetle trap catches, but there were no effects of pinenes and ethanol as baits. Six times more beetles were trapped in the burned forests than in the other land-area treatments; more beetles were caught in undisturbed than in wind-disturbed sites, and one-third more beetles were caught in the ABC than in the JP cover type. Thus, the windstorm generally reduced the activity-abundance of the beetles, but prescribedburning increased it. Both salvaged and burned forest plots (especially in the ABC cover type) had the greatest species richness, diversity, and the most unique species assemblages. There was a highly similar ground beetle species composition (nearly 100%) between the ABC and JP burned forests, indicating that burning was a more primary driver of composition than cover type. At the species level, Pterostichus melanarius, an invasive ground beetle from Europe and a cover type generalist, was the most abundant beetle in the study (one-third of the total catch), and was caught in greatest numbers in burned forests. Removal of P. melanarius from the species composition analyses altered similarities among cover types and land-area treatments. Sphaeroderus nitidicollis brevoorti and Myas cyanescens were caught exclusively in the ABC and JP cover type, respectively; two rare pyrophilous species, Sericoda obsoleta and Sericoda quadripunctata, were only caught in burned sites; three forest species, Pterostichus coracinus, P. pensylvanicus, and Sphaeroderus lecontei, were caught more often in undisturbed JP sites; and two frequently trapped, open-habitat species, Agonum cupripenne and Poecilus l. lucublandus, were nearly absent from the undisturbed and wind-disturbed sites, as salvage-logging had a signiﬁcant positive effect on their activity-abundance. Most species of Amara and Harpalus were trapped only in the salvaged or burned sites, indicating invasion of these disturbed sites by open-habitat species. We conclude that both the combined effect of fuel-reduction activities subsequent to the wind event and the numerical response of the invasive P. melanarius to habitat disturbances can alter the short-term succession of ground beetle assemblages in the sub-boreal forest.","container-title":"Forest Ecology and Management","DOI":"10.1016/j.foreco.2008.06.011","ISSN":"03781127","issue":"5","journalAbbreviation":"Forest Ecology and Management","language":"en","page":"1104-1123","source":"DOI.org (Crossref)","title":"Catastrophic windstorm and fuel-reduction treatments alter ground beetle (Coleoptera: Carabidae) assemblages in a North American sub-boreal forest","title-short":"Catastrophic windstorm and fuel-reduction treatments alter ground beetle (Coleoptera","volume":"256","author":[{"family":"Gandhi","given":"Kamal J.K."},{"family":"Gilmore","given":"Daniel W."},{"family":"Katovich","given":"Steven A."},{"family":"Mattson","given":"William J."},{"family":"Zasada","given":"John C."},{"family":"Seybold","given":"Steven J."}],"issued":{"date-parts":[["2008",8]]}}}],"schema":"https://github.com/citation-style-language/schema/raw/master/csl-citation.json"} </w:instrText>
      </w:r>
      <w:r w:rsidR="006B1C29">
        <w:rPr>
          <w:rFonts w:ascii="Times New Roman" w:hAnsi="Times New Roman" w:cs="Times New Roman"/>
          <w:sz w:val="24"/>
          <w:szCs w:val="24"/>
        </w:rPr>
        <w:fldChar w:fldCharType="separate"/>
      </w:r>
      <w:r w:rsidR="006B1C29" w:rsidRPr="006B1C29">
        <w:rPr>
          <w:rFonts w:ascii="Times New Roman" w:hAnsi="Times New Roman" w:cs="Times New Roman"/>
          <w:sz w:val="24"/>
        </w:rPr>
        <w:t>(Gandhi et al., 2008)</w:t>
      </w:r>
      <w:r w:rsidR="006B1C29">
        <w:rPr>
          <w:rFonts w:ascii="Times New Roman" w:hAnsi="Times New Roman" w:cs="Times New Roman"/>
          <w:sz w:val="24"/>
          <w:szCs w:val="24"/>
        </w:rPr>
        <w:fldChar w:fldCharType="end"/>
      </w:r>
      <w:r w:rsidR="0044541C">
        <w:rPr>
          <w:rFonts w:ascii="Times New Roman" w:hAnsi="Times New Roman" w:cs="Times New Roman"/>
          <w:sz w:val="24"/>
          <w:szCs w:val="24"/>
        </w:rPr>
        <w:t>,</w:t>
      </w:r>
      <w:r w:rsidR="002414CE">
        <w:rPr>
          <w:rFonts w:ascii="Times New Roman" w:hAnsi="Times New Roman" w:cs="Times New Roman"/>
          <w:sz w:val="24"/>
          <w:szCs w:val="24"/>
        </w:rPr>
        <w:t xml:space="preserve"> </w:t>
      </w:r>
      <w:r w:rsidR="0044541C">
        <w:rPr>
          <w:rFonts w:ascii="Times New Roman" w:hAnsi="Times New Roman" w:cs="Times New Roman"/>
          <w:sz w:val="24"/>
          <w:szCs w:val="24"/>
        </w:rPr>
        <w:t>or it may be motivated by the</w:t>
      </w:r>
      <w:r w:rsidR="002414CE">
        <w:rPr>
          <w:rFonts w:ascii="Times New Roman" w:hAnsi="Times New Roman" w:cs="Times New Roman"/>
          <w:sz w:val="24"/>
          <w:szCs w:val="24"/>
        </w:rPr>
        <w:t xml:space="preserve"> economic value of </w:t>
      </w:r>
      <w:r w:rsidR="0044541C">
        <w:rPr>
          <w:rFonts w:ascii="Times New Roman" w:hAnsi="Times New Roman" w:cs="Times New Roman"/>
          <w:sz w:val="24"/>
          <w:szCs w:val="24"/>
        </w:rPr>
        <w:t xml:space="preserve">the </w:t>
      </w:r>
      <w:r w:rsidR="002414CE">
        <w:rPr>
          <w:rFonts w:ascii="Times New Roman" w:hAnsi="Times New Roman" w:cs="Times New Roman"/>
          <w:sz w:val="24"/>
          <w:szCs w:val="24"/>
        </w:rPr>
        <w:t>fallen trees. During a tree harvest, machines such as _____, ______, and ______ are used to remove trees. There are varying intensities of salvage-logging operations, where varying proportions of the windthrow area are logged. Another important factor is whether slash (_____) is removed or left on the ground.</w:t>
      </w:r>
      <w:r w:rsidR="003D559B">
        <w:rPr>
          <w:rFonts w:ascii="Times New Roman" w:hAnsi="Times New Roman" w:cs="Times New Roman"/>
          <w:sz w:val="24"/>
          <w:szCs w:val="24"/>
        </w:rPr>
        <w:t xml:space="preserve"> Sal</w:t>
      </w:r>
      <w:r w:rsidR="00325682">
        <w:rPr>
          <w:rFonts w:ascii="Times New Roman" w:hAnsi="Times New Roman" w:cs="Times New Roman"/>
          <w:sz w:val="24"/>
          <w:szCs w:val="24"/>
        </w:rPr>
        <w:t xml:space="preserve">vage-logging </w:t>
      </w:r>
      <w:r w:rsidR="00066D17">
        <w:rPr>
          <w:rFonts w:ascii="Times New Roman" w:hAnsi="Times New Roman" w:cs="Times New Roman"/>
          <w:sz w:val="24"/>
          <w:szCs w:val="24"/>
        </w:rPr>
        <w:t xml:space="preserve">changes the biological legacies left by </w:t>
      </w:r>
      <w:r w:rsidR="00325682">
        <w:rPr>
          <w:rFonts w:ascii="Times New Roman" w:hAnsi="Times New Roman" w:cs="Times New Roman"/>
          <w:sz w:val="24"/>
          <w:szCs w:val="24"/>
        </w:rPr>
        <w:t xml:space="preserve">natural wind disturbance because it </w:t>
      </w:r>
      <w:r w:rsidR="00066D17">
        <w:rPr>
          <w:rFonts w:ascii="Times New Roman" w:hAnsi="Times New Roman" w:cs="Times New Roman"/>
          <w:sz w:val="24"/>
          <w:szCs w:val="24"/>
        </w:rPr>
        <w:t xml:space="preserve">often removes the understory plants and removes much of the woody debris. </w:t>
      </w:r>
    </w:p>
    <w:p w14:paraId="54F8B6ED" w14:textId="77777777" w:rsidR="00966357" w:rsidRDefault="00966357">
      <w:pPr>
        <w:rPr>
          <w:rFonts w:ascii="Times New Roman" w:hAnsi="Times New Roman" w:cs="Times New Roman"/>
          <w:sz w:val="24"/>
          <w:szCs w:val="24"/>
        </w:rPr>
      </w:pPr>
    </w:p>
    <w:p w14:paraId="450501BB" w14:textId="76D825A2" w:rsidR="00F8254A" w:rsidRDefault="00966357">
      <w:pPr>
        <w:rPr>
          <w:rFonts w:ascii="Times New Roman" w:hAnsi="Times New Roman" w:cs="Times New Roman"/>
          <w:sz w:val="24"/>
          <w:szCs w:val="24"/>
        </w:rPr>
      </w:pPr>
      <w:r>
        <w:rPr>
          <w:rFonts w:ascii="Times New Roman" w:hAnsi="Times New Roman" w:cs="Times New Roman"/>
          <w:sz w:val="24"/>
          <w:szCs w:val="24"/>
        </w:rPr>
        <w:tab/>
      </w:r>
      <w:del w:id="7" w:author="Perry, Kayla" w:date="2025-03-28T08:53:00Z" w16du:dateUtc="2025-03-28T12:53:00Z">
        <w:r w:rsidR="00050538" w:rsidDel="004E3D65">
          <w:rPr>
            <w:rFonts w:ascii="Times New Roman" w:hAnsi="Times New Roman" w:cs="Times New Roman"/>
            <w:sz w:val="24"/>
            <w:szCs w:val="24"/>
          </w:rPr>
          <w:delText xml:space="preserve">Salvage-logging can </w:delText>
        </w:r>
        <w:r w:rsidR="00724B25" w:rsidDel="004E3D65">
          <w:rPr>
            <w:rFonts w:ascii="Times New Roman" w:hAnsi="Times New Roman" w:cs="Times New Roman"/>
            <w:sz w:val="24"/>
            <w:szCs w:val="24"/>
          </w:rPr>
          <w:delText>have multiple impacts on plants.</w:delText>
        </w:r>
        <w:r w:rsidR="00EE6324" w:rsidDel="004E3D65">
          <w:rPr>
            <w:rFonts w:ascii="Times New Roman" w:hAnsi="Times New Roman" w:cs="Times New Roman"/>
            <w:sz w:val="24"/>
            <w:szCs w:val="24"/>
          </w:rPr>
          <w:delText xml:space="preserve"> </w:delText>
        </w:r>
        <w:r w:rsidR="00035AA6" w:rsidDel="004E3D65">
          <w:rPr>
            <w:rFonts w:ascii="Times New Roman" w:hAnsi="Times New Roman" w:cs="Times New Roman"/>
            <w:sz w:val="24"/>
            <w:szCs w:val="24"/>
          </w:rPr>
          <w:delText xml:space="preserve">Previous studies have focused mostly on the </w:delText>
        </w:r>
        <w:r w:rsidR="002C3F2C" w:rsidDel="004E3D65">
          <w:rPr>
            <w:rFonts w:ascii="Times New Roman" w:hAnsi="Times New Roman" w:cs="Times New Roman"/>
            <w:sz w:val="24"/>
            <w:szCs w:val="24"/>
          </w:rPr>
          <w:delText xml:space="preserve">impacts for the first five years after salvaging </w:delText>
        </w:r>
        <w:r w:rsidR="002C3F2C" w:rsidDel="004E3D65">
          <w:rPr>
            <w:rFonts w:ascii="Times New Roman" w:hAnsi="Times New Roman" w:cs="Times New Roman"/>
            <w:sz w:val="24"/>
            <w:szCs w:val="24"/>
          </w:rPr>
          <w:fldChar w:fldCharType="begin"/>
        </w:r>
        <w:r w:rsidR="002C3F2C" w:rsidDel="004E3D65">
          <w:rPr>
            <w:rFonts w:ascii="Times New Roman" w:hAnsi="Times New Roman" w:cs="Times New Roman"/>
            <w:sz w:val="24"/>
            <w:szCs w:val="24"/>
          </w:rPr>
          <w:delInstrText xml:space="preserve"> ADDIN ZOTERO_ITEM CSL_CITATION {"citationID":"owu3PJjx","properties":{"formattedCitation":"(Thorn et al., 2018)","plainCitation":"(Thorn et al., 2018)","noteIndex":0},"citationItems":[{"id":361,"uris":["http://zotero.org/groups/5154252/items/6RLZ5LLK"],"itemData":{"id":361,"type":"article-journal","abstract":"Logging to “salvage” economic returns from forests affected by natural disturbances has become increasingly prevalent globally. Despite potential negative effects on biodiversity, salvage logging is often conducted, even in areas otherwise excluded from logging and reserved for nature conservation, inter alia because strategic priorities for post-disturbance management are widely lacking. A review of the existing literature revealed that most studies investigating the effects of salvage logging on biodiversity have been conducted less than 5 years following natural disturbances, and focused on non-saproxylic organisms. A meta-analysis across 24 species groups revealed that salvage logging significantly decreases numbers of species of eight taxonomic groups. Richness of dead wood dependent taxa (i.e. saproxylic organisms) decreased more strongly than richness of non-saproxylic taxa. In contrast, taxonomic groups typically associated with open habitats increased in the number of species after salvage logging. By analysing 134 original species abundance matrices, we demonstrate that salvage logging significantly alters community composition in 7 of 17 species groups, particularly affecting saproxylic assemblages. Synthesis and applications. Our results suggest that salvage logging is not consistent with the management objectives of protected areas. Substantial changes, such as the retention of dead wood in naturally disturbed forests, are needed to support biodiversity. Future research should investigate the amount and spatio-temporal distribution of retained dead wood needed to maintain all components of biodiversity.","container-title":"Journal of Applied Ecology","DOI":"10.1111/1365-2664.12945","ISSN":"1365-2664","issue":"1","language":"en","license":"© 2017 The Authors. Journal of Applied Ecology © 2017 British Ecological Society","note":"_eprint: https://onlinelibrary.wiley.com/doi/pdf/10.1111/1365-2664.12945","page":"279-289","source":"Wiley Online Library","title":"Impacts of salvage logging on biodiversity: A meta-analysis","title-short":"Impacts of salvage logging on biodiversity","volume":"55","author":[{"family":"Thorn","given":"Simon"},{"family":"Bässler","given":"Claus"},{"family":"Brandl","given":"Roland"},{"family":"Burton","given":"Philip J."},{"family":"Cahall","given":"Rebecca"},{"family":"Campbell","given":"John L."},{"family":"Castro","given":"Jorge"},{"family":"Choi","given":"Chang-Yong"},{"family":"Cobb","given":"Tyler"},{"family":"Donato","given":"Daniel C."},{"family":"Durska","given":"Ewa"},{"family":"Fontaine","given":"Joseph B."},{"family":"Gauthier","given":"Sylvie"},{"family":"Hebert","given":"Christian"},{"family":"Hothorn","given":"Torsten"},{"family":"Hutto","given":"Richard L."},{"family":"Lee","given":"Eun-Jae"},{"family":"Leverkus","given":"Alexandro B."},{"family":"Lindenmayer","given":"David B."},{"family":"Obrist","given":"Martin K."},{"family":"Rost","given":"Josep"},{"family":"Seibold","given":"Sebastian"},{"family":"Seidl","given":"Rupert"},{"family":"Thom","given":"Dominik"},{"family":"Waldron","given":"Kaysandra"},{"family":"Wermelinger","given":"Beat"},{"family":"Winter","given":"Maria-Barbara"},{"family":"Zmihorski","given":"Michal"},{"family":"Müller","given":"Jörg"}],"issued":{"date-parts":[["2018"]]}}}],"schema":"https://github.com/citation-style-language/schema/raw/master/csl-citation.json"} </w:delInstrText>
        </w:r>
        <w:r w:rsidR="002C3F2C" w:rsidDel="004E3D65">
          <w:rPr>
            <w:rFonts w:ascii="Times New Roman" w:hAnsi="Times New Roman" w:cs="Times New Roman"/>
            <w:sz w:val="24"/>
            <w:szCs w:val="24"/>
          </w:rPr>
          <w:fldChar w:fldCharType="separate"/>
        </w:r>
        <w:r w:rsidR="002C3F2C" w:rsidRPr="002C3F2C" w:rsidDel="004E3D65">
          <w:rPr>
            <w:rFonts w:ascii="Times New Roman" w:hAnsi="Times New Roman" w:cs="Times New Roman"/>
            <w:sz w:val="24"/>
          </w:rPr>
          <w:delText>(Thorn et al., 2018)</w:delText>
        </w:r>
        <w:r w:rsidR="002C3F2C" w:rsidDel="004E3D65">
          <w:rPr>
            <w:rFonts w:ascii="Times New Roman" w:hAnsi="Times New Roman" w:cs="Times New Roman"/>
            <w:sz w:val="24"/>
            <w:szCs w:val="24"/>
          </w:rPr>
          <w:fldChar w:fldCharType="end"/>
        </w:r>
        <w:r w:rsidR="002C3F2C" w:rsidDel="004E3D65">
          <w:rPr>
            <w:rFonts w:ascii="Times New Roman" w:hAnsi="Times New Roman" w:cs="Times New Roman"/>
            <w:sz w:val="24"/>
            <w:szCs w:val="24"/>
          </w:rPr>
          <w:delText>.</w:delText>
        </w:r>
        <w:r w:rsidR="00DB6DFE" w:rsidDel="004E3D65">
          <w:rPr>
            <w:rFonts w:ascii="Times New Roman" w:hAnsi="Times New Roman" w:cs="Times New Roman"/>
            <w:sz w:val="24"/>
            <w:szCs w:val="24"/>
          </w:rPr>
          <w:delText xml:space="preserve"> These studies have demonstrated that </w:delText>
        </w:r>
        <w:r w:rsidR="00EC4E29" w:rsidDel="004E3D65">
          <w:rPr>
            <w:rFonts w:ascii="Times New Roman" w:hAnsi="Times New Roman" w:cs="Times New Roman"/>
            <w:sz w:val="24"/>
            <w:szCs w:val="24"/>
          </w:rPr>
          <w:delText>the species composition of plants changes after salvage-logging</w:delText>
        </w:r>
        <w:r w:rsidR="00BA1D57" w:rsidDel="004E3D65">
          <w:rPr>
            <w:rFonts w:ascii="Times New Roman" w:hAnsi="Times New Roman" w:cs="Times New Roman"/>
            <w:sz w:val="24"/>
            <w:szCs w:val="24"/>
          </w:rPr>
          <w:delText xml:space="preserve"> </w:delText>
        </w:r>
        <w:r w:rsidR="00BA1D57" w:rsidDel="004E3D65">
          <w:rPr>
            <w:rFonts w:ascii="Times New Roman" w:hAnsi="Times New Roman" w:cs="Times New Roman"/>
            <w:sz w:val="24"/>
            <w:szCs w:val="24"/>
          </w:rPr>
          <w:fldChar w:fldCharType="begin"/>
        </w:r>
        <w:r w:rsidR="00BA1D57" w:rsidDel="004E3D65">
          <w:rPr>
            <w:rFonts w:ascii="Times New Roman" w:hAnsi="Times New Roman" w:cs="Times New Roman"/>
            <w:sz w:val="24"/>
            <w:szCs w:val="24"/>
          </w:rPr>
          <w:delInstrText xml:space="preserve"> ADDIN ZOTERO_ITEM CSL_CITATION {"citationID":"4I0jGsGF","properties":{"formattedCitation":"(Thorn et al., 2018)","plainCitation":"(Thorn et al., 2018)","noteIndex":0},"citationItems":[{"id":361,"uris":["http://zotero.org/groups/5154252/items/6RLZ5LLK"],"itemData":{"id":361,"type":"article-journal","abstract":"Logging to “salvage” economic returns from forests affected by natural disturbances has become increasingly prevalent globally. Despite potential negative effects on biodiversity, salvage logging is often conducted, even in areas otherwise excluded from logging and reserved for nature conservation, inter alia because strategic priorities for post-disturbance management are widely lacking. A review of the existing literature revealed that most studies investigating the effects of salvage logging on biodiversity have been conducted less than 5 years following natural disturbances, and focused on non-saproxylic organisms. A meta-analysis across 24 species groups revealed that salvage logging significantly decreases numbers of species of eight taxonomic groups. Richness of dead wood dependent taxa (i.e. saproxylic organisms) decreased more strongly than richness of non-saproxylic taxa. In contrast, taxonomic groups typically associated with open habitats increased in the number of species after salvage logging. By analysing 134 original species abundance matrices, we demonstrate that salvage logging significantly alters community composition in 7 of 17 species groups, particularly affecting saproxylic assemblages. Synthesis and applications. Our results suggest that salvage logging is not consistent with the management objectives of protected areas. Substantial changes, such as the retention of dead wood in naturally disturbed forests, are needed to support biodiversity. Future research should investigate the amount and spatio-temporal distribution of retained dead wood needed to maintain all components of biodiversity.","container-title":"Journal of Applied Ecology","DOI":"10.1111/1365-2664.12945","ISSN":"1365-2664","issue":"1","language":"en","license":"© 2017 The Authors. Journal of Applied Ecology © 2017 British Ecological Society","note":"_eprint: https://onlinelibrary.wiley.com/doi/pdf/10.1111/1365-2664.12945","page":"279-289","source":"Wiley Online Library","title":"Impacts of salvage logging on biodiversity: A meta-analysis","title-short":"Impacts of salvage logging on biodiversity","volume":"55","author":[{"family":"Thorn","given":"Simon"},{"family":"Bässler","given":"Claus"},{"family":"Brandl","given":"Roland"},{"family":"Burton","given":"Philip J."},{"family":"Cahall","given":"Rebecca"},{"family":"Campbell","given":"John L."},{"family":"Castro","given":"Jorge"},{"family":"Choi","given":"Chang-Yong"},{"family":"Cobb","given":"Tyler"},{"family":"Donato","given":"Daniel C."},{"family":"Durska","given":"Ewa"},{"family":"Fontaine","given":"Joseph B."},{"family":"Gauthier","given":"Sylvie"},{"family":"Hebert","given":"Christian"},{"family":"Hothorn","given":"Torsten"},{"family":"Hutto","given":"Richard L."},{"family":"Lee","given":"Eun-Jae"},{"family":"Leverkus","given":"Alexandro B."},{"family":"Lindenmayer","given":"David B."},{"family":"Obrist","given":"Martin K."},{"family":"Rost","given":"Josep"},{"family":"Seibold","given":"Sebastian"},{"family":"Seidl","given":"Rupert"},{"family":"Thom","given":"Dominik"},{"family":"Waldron","given":"Kaysandra"},{"family":"Wermelinger","given":"Beat"},{"family":"Winter","given":"Maria-Barbara"},{"family":"Zmihorski","given":"Michal"},{"family":"Müller","given":"Jörg"}],"issued":{"date-parts":[["2018"]]}}}],"schema":"https://github.com/citation-style-language/schema/raw/master/csl-citation.json"} </w:delInstrText>
        </w:r>
        <w:r w:rsidR="00BA1D57" w:rsidDel="004E3D65">
          <w:rPr>
            <w:rFonts w:ascii="Times New Roman" w:hAnsi="Times New Roman" w:cs="Times New Roman"/>
            <w:sz w:val="24"/>
            <w:szCs w:val="24"/>
          </w:rPr>
          <w:fldChar w:fldCharType="separate"/>
        </w:r>
        <w:r w:rsidR="00BA1D57" w:rsidRPr="00BA1D57" w:rsidDel="004E3D65">
          <w:rPr>
            <w:rFonts w:ascii="Times New Roman" w:hAnsi="Times New Roman" w:cs="Times New Roman"/>
            <w:sz w:val="24"/>
          </w:rPr>
          <w:delText>(Thorn et al., 2018)</w:delText>
        </w:r>
        <w:r w:rsidR="00BA1D57" w:rsidDel="004E3D65">
          <w:rPr>
            <w:rFonts w:ascii="Times New Roman" w:hAnsi="Times New Roman" w:cs="Times New Roman"/>
            <w:sz w:val="24"/>
            <w:szCs w:val="24"/>
          </w:rPr>
          <w:fldChar w:fldCharType="end"/>
        </w:r>
        <w:r w:rsidR="00BA1D57" w:rsidDel="004E3D65">
          <w:rPr>
            <w:rFonts w:ascii="Times New Roman" w:hAnsi="Times New Roman" w:cs="Times New Roman"/>
            <w:sz w:val="24"/>
            <w:szCs w:val="24"/>
          </w:rPr>
          <w:delText xml:space="preserve"> but different plant growth forms respond differently</w:delText>
        </w:r>
        <w:r w:rsidR="00165ACD" w:rsidDel="004E3D65">
          <w:rPr>
            <w:rFonts w:ascii="Times New Roman" w:hAnsi="Times New Roman" w:cs="Times New Roman"/>
            <w:sz w:val="24"/>
            <w:szCs w:val="24"/>
          </w:rPr>
          <w:delText xml:space="preserve"> </w:delText>
        </w:r>
        <w:r w:rsidR="00165ACD" w:rsidDel="004E3D65">
          <w:rPr>
            <w:rFonts w:ascii="Times New Roman" w:hAnsi="Times New Roman" w:cs="Times New Roman"/>
            <w:sz w:val="24"/>
            <w:szCs w:val="24"/>
          </w:rPr>
          <w:fldChar w:fldCharType="begin"/>
        </w:r>
        <w:r w:rsidR="00165ACD" w:rsidDel="004E3D65">
          <w:rPr>
            <w:rFonts w:ascii="Times New Roman" w:hAnsi="Times New Roman" w:cs="Times New Roman"/>
            <w:sz w:val="24"/>
            <w:szCs w:val="24"/>
          </w:rPr>
          <w:delInstrText xml:space="preserve"> ADDIN ZOTERO_ITEM CSL_CITATION {"citationID":"8GyclOAu","properties":{"formattedCitation":"(Spicer et al., 2023)","plainCitation":"(Spicer et al., 2023)","noteIndex":0},"citationItems":[{"id":714,"uris":["http://zotero.org/groups/5154252/items/IIR6XHRW"],"itemData":{"id":714,"type":"article-journal","container-title":"Forest Ecology and Management","DOI":"10.1016/j.foreco.2023.121077","ISSN":"03781127","journalAbbreviation":"Forest Ecology and Management","language":"en","page":"121077","source":"DOI.org (Crossref)","title":"Understory plant growth forms respond independently to combined natural and anthropogenic disturbances","volume":"543","author":[{"family":"Spicer","given":"Michelle Elise"},{"family":"Royo","given":"Alejandro A."},{"family":"Wenzel","given":"John W."},{"family":"Carson","given":"Walter P."}],"issued":{"date-parts":[["2023",9]]}}}],"schema":"https://github.com/citation-style-language/schema/raw/master/csl-citation.json"} </w:delInstrText>
        </w:r>
        <w:r w:rsidR="00165ACD" w:rsidDel="004E3D65">
          <w:rPr>
            <w:rFonts w:ascii="Times New Roman" w:hAnsi="Times New Roman" w:cs="Times New Roman"/>
            <w:sz w:val="24"/>
            <w:szCs w:val="24"/>
          </w:rPr>
          <w:fldChar w:fldCharType="separate"/>
        </w:r>
        <w:r w:rsidR="00165ACD" w:rsidRPr="00165ACD" w:rsidDel="004E3D65">
          <w:rPr>
            <w:rFonts w:ascii="Times New Roman" w:hAnsi="Times New Roman" w:cs="Times New Roman"/>
            <w:sz w:val="24"/>
          </w:rPr>
          <w:delText>(Spicer et al., 2023)</w:delText>
        </w:r>
        <w:r w:rsidR="00165ACD" w:rsidDel="004E3D65">
          <w:rPr>
            <w:rFonts w:ascii="Times New Roman" w:hAnsi="Times New Roman" w:cs="Times New Roman"/>
            <w:sz w:val="24"/>
            <w:szCs w:val="24"/>
          </w:rPr>
          <w:fldChar w:fldCharType="end"/>
        </w:r>
        <w:r w:rsidR="00165ACD" w:rsidDel="004E3D65">
          <w:rPr>
            <w:rFonts w:ascii="Times New Roman" w:hAnsi="Times New Roman" w:cs="Times New Roman"/>
            <w:sz w:val="24"/>
            <w:szCs w:val="24"/>
          </w:rPr>
          <w:delText xml:space="preserve">. For example, </w:delText>
        </w:r>
        <w:r w:rsidR="00864113" w:rsidDel="004E3D65">
          <w:rPr>
            <w:rFonts w:ascii="Times New Roman" w:hAnsi="Times New Roman" w:cs="Times New Roman"/>
            <w:sz w:val="24"/>
            <w:szCs w:val="24"/>
          </w:rPr>
          <w:delText xml:space="preserve">at Powdermill Nature Reserve in </w:delText>
        </w:r>
        <w:r w:rsidR="00D11B5E" w:rsidDel="004E3D65">
          <w:rPr>
            <w:rFonts w:ascii="Times New Roman" w:hAnsi="Times New Roman" w:cs="Times New Roman"/>
            <w:sz w:val="24"/>
            <w:szCs w:val="24"/>
          </w:rPr>
          <w:delText xml:space="preserve">Pennsylvania, salvage logging a tornado-impacted area increased </w:delText>
        </w:r>
        <w:r w:rsidR="001830AF" w:rsidDel="004E3D65">
          <w:rPr>
            <w:rFonts w:ascii="Times New Roman" w:hAnsi="Times New Roman" w:cs="Times New Roman"/>
            <w:sz w:val="24"/>
            <w:szCs w:val="24"/>
          </w:rPr>
          <w:delText>herbaceous plant</w:delText>
        </w:r>
        <w:r w:rsidR="00D11B5E" w:rsidDel="004E3D65">
          <w:rPr>
            <w:rFonts w:ascii="Times New Roman" w:hAnsi="Times New Roman" w:cs="Times New Roman"/>
            <w:sz w:val="24"/>
            <w:szCs w:val="24"/>
          </w:rPr>
          <w:delText xml:space="preserve"> </w:delText>
        </w:r>
        <w:r w:rsidR="00A636FE" w:rsidDel="004E3D65">
          <w:rPr>
            <w:rFonts w:ascii="Times New Roman" w:hAnsi="Times New Roman" w:cs="Times New Roman"/>
            <w:sz w:val="24"/>
            <w:szCs w:val="24"/>
          </w:rPr>
          <w:delText>diversity</w:delText>
        </w:r>
        <w:r w:rsidR="00226257" w:rsidDel="004E3D65">
          <w:rPr>
            <w:rFonts w:ascii="Times New Roman" w:hAnsi="Times New Roman" w:cs="Times New Roman"/>
            <w:sz w:val="24"/>
            <w:szCs w:val="24"/>
          </w:rPr>
          <w:delText xml:space="preserve"> in the short term, with species</w:delText>
        </w:r>
        <w:r w:rsidR="00EB7A3B" w:rsidDel="004E3D65">
          <w:rPr>
            <w:rFonts w:ascii="Times New Roman" w:hAnsi="Times New Roman" w:cs="Times New Roman"/>
            <w:sz w:val="24"/>
            <w:szCs w:val="24"/>
          </w:rPr>
          <w:delText xml:space="preserve"> such as American burnweed (</w:delText>
        </w:r>
        <w:r w:rsidR="00EB7A3B" w:rsidRPr="00CF2C10" w:rsidDel="004E3D65">
          <w:rPr>
            <w:rFonts w:ascii="Times New Roman" w:hAnsi="Times New Roman" w:cs="Times New Roman"/>
            <w:i/>
            <w:iCs/>
            <w:sz w:val="24"/>
            <w:szCs w:val="24"/>
          </w:rPr>
          <w:delText>Erechtites hieraciifolius</w:delText>
        </w:r>
        <w:r w:rsidR="00EB7A3B" w:rsidDel="004E3D65">
          <w:rPr>
            <w:rFonts w:ascii="Times New Roman" w:hAnsi="Times New Roman" w:cs="Times New Roman"/>
            <w:sz w:val="24"/>
            <w:szCs w:val="24"/>
          </w:rPr>
          <w:delText xml:space="preserve">) being indicative of salvaged </w:delText>
        </w:r>
        <w:r w:rsidR="00CF2C10" w:rsidDel="004E3D65">
          <w:rPr>
            <w:rFonts w:ascii="Times New Roman" w:hAnsi="Times New Roman" w:cs="Times New Roman"/>
            <w:sz w:val="24"/>
            <w:szCs w:val="24"/>
          </w:rPr>
          <w:delText>area</w:delText>
        </w:r>
        <w:r w:rsidR="00344465" w:rsidDel="004E3D65">
          <w:rPr>
            <w:rFonts w:ascii="Times New Roman" w:hAnsi="Times New Roman" w:cs="Times New Roman"/>
            <w:sz w:val="24"/>
            <w:szCs w:val="24"/>
          </w:rPr>
          <w:delText xml:space="preserve">, potentially because the disturbance </w:delText>
        </w:r>
        <w:r w:rsidR="00344465" w:rsidDel="004E3D65">
          <w:rPr>
            <w:rFonts w:ascii="Times New Roman" w:hAnsi="Times New Roman" w:cs="Times New Roman"/>
            <w:sz w:val="24"/>
            <w:szCs w:val="24"/>
          </w:rPr>
          <w:lastRenderedPageBreak/>
          <w:delText xml:space="preserve">of the soil by salvaging machinery scarifies seeds, enabling their germination </w:delText>
        </w:r>
        <w:r w:rsidR="00344465" w:rsidDel="004E3D65">
          <w:rPr>
            <w:rFonts w:ascii="Times New Roman" w:hAnsi="Times New Roman" w:cs="Times New Roman"/>
            <w:sz w:val="24"/>
            <w:szCs w:val="24"/>
          </w:rPr>
          <w:fldChar w:fldCharType="begin"/>
        </w:r>
        <w:r w:rsidR="00344465" w:rsidDel="004E3D65">
          <w:rPr>
            <w:rFonts w:ascii="Times New Roman" w:hAnsi="Times New Roman" w:cs="Times New Roman"/>
            <w:sz w:val="24"/>
            <w:szCs w:val="24"/>
          </w:rPr>
          <w:delInstrText xml:space="preserve"> ADDIN ZOTERO_ITEM CSL_CITATION {"citationID":"M1FQWrtL","properties":{"formattedCitation":"(Slyder et al., 2020)","plainCitation":"(Slyder et al., 2020)","noteIndex":0},"citationItems":[{"id":712,"uris":["http://zotero.org/groups/5154252/items/H87LILQ4"],"itemData":{"id":712,"type":"article-journal","container-title":"New Forests","DOI":"10.1007/s11056-019-09740-x","ISSN":"0169-4286, 1573-5095","issue":"3","journalAbbreviation":"New Forests","language":"en","page":"409-420","source":"DOI.org (Crossref)","title":"Post-windthrow salvage logging increases seedling and understory diversity with little impact on composition immediately after logging","volume":"51","author":[{"family":"Slyder","given":"Jacob B."},{"family":"Wenzel","given":"John W."},{"family":"Royo","given":"Alejandro A."},{"family":"Spicer","given":"Michelle Elise"},{"family":"Carson","given":"Walter P."}],"issued":{"date-parts":[["2020",5]]}}}],"schema":"https://github.com/citation-style-language/schema/raw/master/csl-citation.json"} </w:delInstrText>
        </w:r>
        <w:r w:rsidR="00344465" w:rsidDel="004E3D65">
          <w:rPr>
            <w:rFonts w:ascii="Times New Roman" w:hAnsi="Times New Roman" w:cs="Times New Roman"/>
            <w:sz w:val="24"/>
            <w:szCs w:val="24"/>
          </w:rPr>
          <w:fldChar w:fldCharType="separate"/>
        </w:r>
        <w:r w:rsidR="00344465" w:rsidRPr="00344465" w:rsidDel="004E3D65">
          <w:rPr>
            <w:rFonts w:ascii="Times New Roman" w:hAnsi="Times New Roman" w:cs="Times New Roman"/>
            <w:sz w:val="24"/>
          </w:rPr>
          <w:delText>(Slyder et al., 2020)</w:delText>
        </w:r>
        <w:r w:rsidR="00344465" w:rsidDel="004E3D65">
          <w:rPr>
            <w:rFonts w:ascii="Times New Roman" w:hAnsi="Times New Roman" w:cs="Times New Roman"/>
            <w:sz w:val="24"/>
            <w:szCs w:val="24"/>
          </w:rPr>
          <w:fldChar w:fldCharType="end"/>
        </w:r>
        <w:r w:rsidR="00CF2C10" w:rsidDel="004E3D65">
          <w:rPr>
            <w:rFonts w:ascii="Times New Roman" w:hAnsi="Times New Roman" w:cs="Times New Roman"/>
            <w:sz w:val="24"/>
            <w:szCs w:val="24"/>
          </w:rPr>
          <w:delText>. Additionally, salvaging</w:delText>
        </w:r>
        <w:r w:rsidR="00A55316" w:rsidDel="004E3D65">
          <w:rPr>
            <w:rFonts w:ascii="Times New Roman" w:hAnsi="Times New Roman" w:cs="Times New Roman"/>
            <w:sz w:val="24"/>
            <w:szCs w:val="24"/>
          </w:rPr>
          <w:delText xml:space="preserve"> </w:delText>
        </w:r>
        <w:r w:rsidR="00CF2C10" w:rsidDel="004E3D65">
          <w:rPr>
            <w:rFonts w:ascii="Times New Roman" w:hAnsi="Times New Roman" w:cs="Times New Roman"/>
            <w:sz w:val="24"/>
            <w:szCs w:val="24"/>
          </w:rPr>
          <w:delText xml:space="preserve">can benefit shrubs such as </w:delText>
        </w:r>
        <w:r w:rsidR="00324605" w:rsidRPr="00FD4D25" w:rsidDel="004E3D65">
          <w:rPr>
            <w:rFonts w:ascii="Times New Roman" w:hAnsi="Times New Roman" w:cs="Times New Roman"/>
            <w:i/>
            <w:iCs/>
            <w:sz w:val="24"/>
            <w:szCs w:val="24"/>
          </w:rPr>
          <w:delText xml:space="preserve">Rubus </w:delText>
        </w:r>
        <w:r w:rsidR="00324605" w:rsidDel="004E3D65">
          <w:rPr>
            <w:rFonts w:ascii="Times New Roman" w:hAnsi="Times New Roman" w:cs="Times New Roman"/>
            <w:sz w:val="24"/>
            <w:szCs w:val="24"/>
          </w:rPr>
          <w:delText>spp.</w:delText>
        </w:r>
        <w:r w:rsidR="007D450B" w:rsidDel="004E3D65">
          <w:rPr>
            <w:rFonts w:ascii="Times New Roman" w:hAnsi="Times New Roman" w:cs="Times New Roman"/>
            <w:sz w:val="24"/>
            <w:szCs w:val="24"/>
          </w:rPr>
          <w:delText>, while altering the seed rain of tree seeds</w:delText>
        </w:r>
        <w:r w:rsidR="00EB47E9" w:rsidDel="004E3D65">
          <w:rPr>
            <w:rFonts w:ascii="Times New Roman" w:hAnsi="Times New Roman" w:cs="Times New Roman"/>
            <w:sz w:val="24"/>
            <w:szCs w:val="24"/>
          </w:rPr>
          <w:delText xml:space="preserve"> such as blackgum (</w:delText>
        </w:r>
        <w:r w:rsidR="00EB47E9" w:rsidRPr="00EB47E9" w:rsidDel="004E3D65">
          <w:rPr>
            <w:rFonts w:ascii="Times New Roman" w:hAnsi="Times New Roman" w:cs="Times New Roman"/>
            <w:i/>
            <w:iCs/>
            <w:sz w:val="24"/>
            <w:szCs w:val="24"/>
          </w:rPr>
          <w:delText>Nyssa sylvatica</w:delText>
        </w:r>
        <w:r w:rsidR="00EB47E9" w:rsidDel="004E3D65">
          <w:rPr>
            <w:rFonts w:ascii="Times New Roman" w:hAnsi="Times New Roman" w:cs="Times New Roman"/>
            <w:sz w:val="24"/>
            <w:szCs w:val="24"/>
          </w:rPr>
          <w:delText>) and beech (</w:delText>
        </w:r>
        <w:r w:rsidR="00EB47E9" w:rsidRPr="00EB47E9" w:rsidDel="004E3D65">
          <w:rPr>
            <w:rFonts w:ascii="Times New Roman" w:hAnsi="Times New Roman" w:cs="Times New Roman"/>
            <w:i/>
            <w:iCs/>
            <w:sz w:val="24"/>
            <w:szCs w:val="24"/>
          </w:rPr>
          <w:delText>Fagus grandifolia</w:delText>
        </w:r>
        <w:r w:rsidR="00EB47E9" w:rsidDel="004E3D65">
          <w:rPr>
            <w:rFonts w:ascii="Times New Roman" w:hAnsi="Times New Roman" w:cs="Times New Roman"/>
            <w:sz w:val="24"/>
            <w:szCs w:val="24"/>
          </w:rPr>
          <w:delText>)</w:delText>
        </w:r>
        <w:r w:rsidR="007D450B" w:rsidDel="004E3D65">
          <w:rPr>
            <w:rFonts w:ascii="Times New Roman" w:hAnsi="Times New Roman" w:cs="Times New Roman"/>
            <w:sz w:val="24"/>
            <w:szCs w:val="24"/>
          </w:rPr>
          <w:delText xml:space="preserve"> </w:delText>
        </w:r>
        <w:r w:rsidR="007D450B" w:rsidDel="004E3D65">
          <w:rPr>
            <w:rFonts w:ascii="Times New Roman" w:hAnsi="Times New Roman" w:cs="Times New Roman"/>
            <w:sz w:val="24"/>
            <w:szCs w:val="24"/>
          </w:rPr>
          <w:fldChar w:fldCharType="begin"/>
        </w:r>
        <w:r w:rsidR="007D450B" w:rsidDel="004E3D65">
          <w:rPr>
            <w:rFonts w:ascii="Times New Roman" w:hAnsi="Times New Roman" w:cs="Times New Roman"/>
            <w:sz w:val="24"/>
            <w:szCs w:val="24"/>
          </w:rPr>
          <w:delInstrText xml:space="preserve"> ADDIN ZOTERO_ITEM CSL_CITATION {"citationID":"Lq8IfCq3","properties":{"formattedCitation":"(Curtze et al., 2018)","plainCitation":"(Curtze et al., 2018)","noteIndex":0},"citationItems":[{"id":716,"uris":["http://zotero.org/groups/5154252/items/BYWIHCSA"],"itemData":{"id":716,"type":"article-journal","container-title":"Northeastern Naturalist","DOI":"10.1656/045.025.0408","ISSN":"1092-6194","issue":"4","journalAbbreviation":"Northeastern Naturalist","page":"627","source":"DOI.org (Crossref)","title":"The Effects of a Tornado Disturbance and a Salvaged Timber Extraction on the Seed-Rain and Recruitment Community of an Eastern Temperate Deciduous Forest","volume":"25","author":[{"family":"Curtze","given":"Alexander C."},{"family":"Carlo","given":"Tomás A."},{"family":"Wenzel","given":"John W."}],"issued":{"date-parts":[["2018",11,1]]}}}],"schema":"https://github.com/citation-style-language/schema/raw/master/csl-citation.json"} </w:delInstrText>
        </w:r>
        <w:r w:rsidR="007D450B" w:rsidDel="004E3D65">
          <w:rPr>
            <w:rFonts w:ascii="Times New Roman" w:hAnsi="Times New Roman" w:cs="Times New Roman"/>
            <w:sz w:val="24"/>
            <w:szCs w:val="24"/>
          </w:rPr>
          <w:fldChar w:fldCharType="separate"/>
        </w:r>
        <w:r w:rsidR="007D450B" w:rsidRPr="007D450B" w:rsidDel="004E3D65">
          <w:rPr>
            <w:rFonts w:ascii="Times New Roman" w:hAnsi="Times New Roman" w:cs="Times New Roman"/>
            <w:sz w:val="24"/>
          </w:rPr>
          <w:delText>(Curtze et al., 2018)</w:delText>
        </w:r>
        <w:r w:rsidR="007D450B" w:rsidDel="004E3D65">
          <w:rPr>
            <w:rFonts w:ascii="Times New Roman" w:hAnsi="Times New Roman" w:cs="Times New Roman"/>
            <w:sz w:val="24"/>
            <w:szCs w:val="24"/>
          </w:rPr>
          <w:fldChar w:fldCharType="end"/>
        </w:r>
        <w:r w:rsidR="00FD4D25" w:rsidDel="004E3D65">
          <w:rPr>
            <w:rFonts w:ascii="Times New Roman" w:hAnsi="Times New Roman" w:cs="Times New Roman"/>
            <w:sz w:val="24"/>
            <w:szCs w:val="24"/>
          </w:rPr>
          <w:delText>.</w:delText>
        </w:r>
        <w:r w:rsidR="0090767A" w:rsidDel="004E3D65">
          <w:rPr>
            <w:rFonts w:ascii="Times New Roman" w:hAnsi="Times New Roman" w:cs="Times New Roman"/>
            <w:sz w:val="24"/>
            <w:szCs w:val="24"/>
          </w:rPr>
          <w:delText xml:space="preserve"> Site-specific factors like fern cover and deer abundance can modulate the effects of salvage</w:delText>
        </w:r>
        <w:r w:rsidR="00B1097C" w:rsidDel="004E3D65">
          <w:rPr>
            <w:rFonts w:ascii="Times New Roman" w:hAnsi="Times New Roman" w:cs="Times New Roman"/>
            <w:sz w:val="24"/>
            <w:szCs w:val="24"/>
          </w:rPr>
          <w:delText xml:space="preserve"> logging on plants </w:delText>
        </w:r>
        <w:r w:rsidR="00B1097C" w:rsidDel="004E3D65">
          <w:rPr>
            <w:rFonts w:ascii="Times New Roman" w:hAnsi="Times New Roman" w:cs="Times New Roman"/>
            <w:sz w:val="24"/>
            <w:szCs w:val="24"/>
          </w:rPr>
          <w:fldChar w:fldCharType="begin"/>
        </w:r>
        <w:r w:rsidR="00B1097C" w:rsidDel="004E3D65">
          <w:rPr>
            <w:rFonts w:ascii="Times New Roman" w:hAnsi="Times New Roman" w:cs="Times New Roman"/>
            <w:sz w:val="24"/>
            <w:szCs w:val="24"/>
          </w:rPr>
          <w:delInstrText xml:space="preserve"> ADDIN ZOTERO_ITEM CSL_CITATION {"citationID":"doF7S0GC","properties":{"formattedCitation":"(Curtze et al., 2018; Spicer et al., 2023)","plainCitation":"(Curtze et al., 2018; Spicer et al., 2023)","noteIndex":0},"citationItems":[{"id":716,"uris":["http://zotero.org/groups/5154252/items/BYWIHCSA"],"itemData":{"id":716,"type":"article-journal","container-title":"Northeastern Naturalist","DOI":"10.1656/045.025.0408","ISSN":"1092-6194","issue":"4","journalAbbreviation":"Northeastern Naturalist","page":"627","source":"DOI.org (Crossref)","title":"The Effects of a Tornado Disturbance and a Salvaged Timber Extraction on the Seed-Rain and Recruitment Community of an Eastern Temperate Deciduous Forest","volume":"25","author":[{"family":"Curtze","given":"Alexander C."},{"family":"Carlo","given":"Tomás A."},{"family":"Wenzel","given":"John W."}],"issued":{"date-parts":[["2018",11,1]]}}},{"id":714,"uris":["http://zotero.org/groups/5154252/items/IIR6XHRW"],"itemData":{"id":714,"type":"article-journal","container-title":"Forest Ecology and Management","DOI":"10.1016/j.foreco.2023.121077","ISSN":"03781127","journalAbbreviation":"Forest Ecology and Management","language":"en","page":"121077","source":"DOI.org (Crossref)","title":"Understory plant growth forms respond independently to combined natural and anthropogenic disturbances","volume":"543","author":[{"family":"Spicer","given":"Michelle Elise"},{"family":"Royo","given":"Alejandro A."},{"family":"Wenzel","given":"John W."},{"family":"Carson","given":"Walter P."}],"issued":{"date-parts":[["2023",9]]}}}],"schema":"https://github.com/citation-style-language/schema/raw/master/csl-citation.json"} </w:delInstrText>
        </w:r>
        <w:r w:rsidR="00B1097C" w:rsidDel="004E3D65">
          <w:rPr>
            <w:rFonts w:ascii="Times New Roman" w:hAnsi="Times New Roman" w:cs="Times New Roman"/>
            <w:sz w:val="24"/>
            <w:szCs w:val="24"/>
          </w:rPr>
          <w:fldChar w:fldCharType="separate"/>
        </w:r>
        <w:r w:rsidR="00B1097C" w:rsidRPr="00B1097C" w:rsidDel="004E3D65">
          <w:rPr>
            <w:rFonts w:ascii="Times New Roman" w:hAnsi="Times New Roman" w:cs="Times New Roman"/>
            <w:sz w:val="24"/>
          </w:rPr>
          <w:delText>(Curtze et al., 2018; Spicer et al., 2023)</w:delText>
        </w:r>
        <w:r w:rsidR="00B1097C" w:rsidDel="004E3D65">
          <w:rPr>
            <w:rFonts w:ascii="Times New Roman" w:hAnsi="Times New Roman" w:cs="Times New Roman"/>
            <w:sz w:val="24"/>
            <w:szCs w:val="24"/>
          </w:rPr>
          <w:fldChar w:fldCharType="end"/>
        </w:r>
        <w:r w:rsidR="00B1097C" w:rsidDel="004E3D65">
          <w:rPr>
            <w:rFonts w:ascii="Times New Roman" w:hAnsi="Times New Roman" w:cs="Times New Roman"/>
            <w:sz w:val="24"/>
            <w:szCs w:val="24"/>
          </w:rPr>
          <w:delText>.</w:delText>
        </w:r>
      </w:del>
    </w:p>
    <w:p w14:paraId="2BBCCA1F" w14:textId="04A2CAED" w:rsidR="00F8254A" w:rsidRDefault="00F8254A">
      <w:pPr>
        <w:rPr>
          <w:rFonts w:ascii="Times New Roman" w:hAnsi="Times New Roman" w:cs="Times New Roman"/>
          <w:sz w:val="24"/>
          <w:szCs w:val="24"/>
        </w:rPr>
      </w:pPr>
      <w:r>
        <w:rPr>
          <w:rFonts w:ascii="Times New Roman" w:hAnsi="Times New Roman" w:cs="Times New Roman"/>
          <w:sz w:val="24"/>
          <w:szCs w:val="24"/>
        </w:rPr>
        <w:tab/>
      </w:r>
    </w:p>
    <w:p w14:paraId="25AFA02E" w14:textId="33775F86" w:rsidR="002414CE" w:rsidRDefault="008D70F0">
      <w:pPr>
        <w:rPr>
          <w:rFonts w:ascii="Times New Roman" w:hAnsi="Times New Roman" w:cs="Times New Roman"/>
          <w:sz w:val="24"/>
          <w:szCs w:val="24"/>
        </w:rPr>
      </w:pPr>
      <w:r>
        <w:rPr>
          <w:rFonts w:ascii="Times New Roman" w:hAnsi="Times New Roman" w:cs="Times New Roman"/>
          <w:sz w:val="24"/>
          <w:szCs w:val="24"/>
        </w:rPr>
        <w:tab/>
        <w:t xml:space="preserve">In addition to plants, studies of ground-dwelling invertebrates can give another </w:t>
      </w:r>
      <w:r w:rsidR="002148F5">
        <w:rPr>
          <w:rFonts w:ascii="Times New Roman" w:hAnsi="Times New Roman" w:cs="Times New Roman"/>
          <w:sz w:val="24"/>
          <w:szCs w:val="24"/>
        </w:rPr>
        <w:t xml:space="preserve">perspective on how salvage logging after wind disturbance impacts </w:t>
      </w:r>
      <w:r w:rsidR="00405E70">
        <w:rPr>
          <w:rFonts w:ascii="Times New Roman" w:hAnsi="Times New Roman" w:cs="Times New Roman"/>
          <w:sz w:val="24"/>
          <w:szCs w:val="24"/>
        </w:rPr>
        <w:t xml:space="preserve">forest life. </w:t>
      </w:r>
      <w:r w:rsidR="0045316D">
        <w:rPr>
          <w:rFonts w:ascii="Times New Roman" w:hAnsi="Times New Roman" w:cs="Times New Roman"/>
          <w:sz w:val="24"/>
          <w:szCs w:val="24"/>
        </w:rPr>
        <w:t xml:space="preserve">Multiple feeding guilds of invertebrates can be found on the </w:t>
      </w:r>
      <w:r w:rsidR="0089011E">
        <w:rPr>
          <w:rFonts w:ascii="Times New Roman" w:hAnsi="Times New Roman" w:cs="Times New Roman"/>
          <w:sz w:val="24"/>
          <w:szCs w:val="24"/>
        </w:rPr>
        <w:t xml:space="preserve">forest floor, including detritivores, fungivores, </w:t>
      </w:r>
      <w:r w:rsidR="001B2EDA">
        <w:rPr>
          <w:rFonts w:ascii="Times New Roman" w:hAnsi="Times New Roman" w:cs="Times New Roman"/>
          <w:sz w:val="24"/>
          <w:szCs w:val="24"/>
        </w:rPr>
        <w:t xml:space="preserve">herbivores, </w:t>
      </w:r>
      <w:r w:rsidR="0045740D">
        <w:rPr>
          <w:rFonts w:ascii="Times New Roman" w:hAnsi="Times New Roman" w:cs="Times New Roman"/>
          <w:sz w:val="24"/>
          <w:szCs w:val="24"/>
        </w:rPr>
        <w:t xml:space="preserve">granivores, </w:t>
      </w:r>
      <w:r w:rsidR="001B2EDA">
        <w:rPr>
          <w:rFonts w:ascii="Times New Roman" w:hAnsi="Times New Roman" w:cs="Times New Roman"/>
          <w:sz w:val="24"/>
          <w:szCs w:val="24"/>
        </w:rPr>
        <w:t>predators, and parasites/parasitoids.</w:t>
      </w:r>
      <w:r w:rsidR="00140FE0">
        <w:rPr>
          <w:rFonts w:ascii="Times New Roman" w:hAnsi="Times New Roman" w:cs="Times New Roman"/>
          <w:sz w:val="24"/>
          <w:szCs w:val="24"/>
        </w:rPr>
        <w:t xml:space="preserve"> </w:t>
      </w:r>
      <w:r w:rsidR="006149C8">
        <w:rPr>
          <w:rFonts w:ascii="Times New Roman" w:hAnsi="Times New Roman" w:cs="Times New Roman"/>
          <w:sz w:val="24"/>
          <w:szCs w:val="24"/>
        </w:rPr>
        <w:t xml:space="preserve">These animals are adapted to utilize the </w:t>
      </w:r>
      <w:r w:rsidR="007A6EE5">
        <w:rPr>
          <w:rFonts w:ascii="Times New Roman" w:hAnsi="Times New Roman" w:cs="Times New Roman"/>
          <w:sz w:val="24"/>
          <w:szCs w:val="24"/>
        </w:rPr>
        <w:t>food resources present on the forest floor</w:t>
      </w:r>
      <w:r w:rsidR="00425BF3">
        <w:rPr>
          <w:rFonts w:ascii="Times New Roman" w:hAnsi="Times New Roman" w:cs="Times New Roman"/>
          <w:sz w:val="24"/>
          <w:szCs w:val="24"/>
        </w:rPr>
        <w:t xml:space="preserve">, such as leaf litter, </w:t>
      </w:r>
      <w:r w:rsidR="009B321A">
        <w:rPr>
          <w:rFonts w:ascii="Times New Roman" w:hAnsi="Times New Roman" w:cs="Times New Roman"/>
          <w:sz w:val="24"/>
          <w:szCs w:val="24"/>
        </w:rPr>
        <w:t xml:space="preserve">seeds and fruits, </w:t>
      </w:r>
      <w:r w:rsidR="007D2D22">
        <w:rPr>
          <w:rFonts w:ascii="Times New Roman" w:hAnsi="Times New Roman" w:cs="Times New Roman"/>
          <w:sz w:val="24"/>
          <w:szCs w:val="24"/>
        </w:rPr>
        <w:t xml:space="preserve">carrion, scat, </w:t>
      </w:r>
      <w:r w:rsidR="003366D3">
        <w:rPr>
          <w:rFonts w:ascii="Times New Roman" w:hAnsi="Times New Roman" w:cs="Times New Roman"/>
          <w:sz w:val="24"/>
          <w:szCs w:val="24"/>
        </w:rPr>
        <w:t xml:space="preserve">woody debris, roots, fungal mycelium and fruiting bodies, </w:t>
      </w:r>
      <w:r w:rsidR="00A90512">
        <w:rPr>
          <w:rFonts w:ascii="Times New Roman" w:hAnsi="Times New Roman" w:cs="Times New Roman"/>
          <w:sz w:val="24"/>
          <w:szCs w:val="24"/>
        </w:rPr>
        <w:t>slime molds, understory herbaceous vegetation and tree seedlings</w:t>
      </w:r>
      <w:r w:rsidR="005C7F13">
        <w:rPr>
          <w:rFonts w:ascii="Times New Roman" w:hAnsi="Times New Roman" w:cs="Times New Roman"/>
          <w:sz w:val="24"/>
          <w:szCs w:val="24"/>
        </w:rPr>
        <w:t>, and moss.</w:t>
      </w:r>
      <w:r w:rsidR="00B04249">
        <w:rPr>
          <w:rFonts w:ascii="Times New Roman" w:hAnsi="Times New Roman" w:cs="Times New Roman"/>
          <w:sz w:val="24"/>
          <w:szCs w:val="24"/>
        </w:rPr>
        <w:t xml:space="preserve"> </w:t>
      </w:r>
      <w:r w:rsidR="00BE0B8B">
        <w:rPr>
          <w:rFonts w:ascii="Times New Roman" w:hAnsi="Times New Roman" w:cs="Times New Roman"/>
          <w:sz w:val="24"/>
          <w:szCs w:val="24"/>
        </w:rPr>
        <w:t xml:space="preserve">Invertebrates, in partnership with microbes and fungi, </w:t>
      </w:r>
      <w:r w:rsidR="000F6051">
        <w:rPr>
          <w:rFonts w:ascii="Times New Roman" w:hAnsi="Times New Roman" w:cs="Times New Roman"/>
          <w:sz w:val="24"/>
          <w:szCs w:val="24"/>
        </w:rPr>
        <w:t xml:space="preserve">are responsible for cycling nutrients </w:t>
      </w:r>
      <w:r w:rsidR="001C7112">
        <w:rPr>
          <w:rFonts w:ascii="Times New Roman" w:hAnsi="Times New Roman" w:cs="Times New Roman"/>
          <w:sz w:val="24"/>
          <w:szCs w:val="24"/>
        </w:rPr>
        <w:t xml:space="preserve">by converting complex organic molecules from </w:t>
      </w:r>
      <w:r w:rsidR="004F4CCF">
        <w:rPr>
          <w:rFonts w:ascii="Times New Roman" w:hAnsi="Times New Roman" w:cs="Times New Roman"/>
          <w:sz w:val="24"/>
          <w:szCs w:val="24"/>
        </w:rPr>
        <w:t xml:space="preserve">dead organisms back into </w:t>
      </w:r>
      <w:r w:rsidR="00315DF8">
        <w:rPr>
          <w:rFonts w:ascii="Times New Roman" w:hAnsi="Times New Roman" w:cs="Times New Roman"/>
          <w:sz w:val="24"/>
          <w:szCs w:val="24"/>
        </w:rPr>
        <w:t xml:space="preserve">forms available for plant uptake. </w:t>
      </w:r>
      <w:r w:rsidR="001A606E">
        <w:rPr>
          <w:rFonts w:ascii="Times New Roman" w:hAnsi="Times New Roman" w:cs="Times New Roman"/>
          <w:sz w:val="24"/>
          <w:szCs w:val="24"/>
        </w:rPr>
        <w:t>Ground-dwelling predators</w:t>
      </w:r>
      <w:r w:rsidR="00E401FA">
        <w:rPr>
          <w:rFonts w:ascii="Times New Roman" w:hAnsi="Times New Roman" w:cs="Times New Roman"/>
          <w:sz w:val="24"/>
          <w:szCs w:val="24"/>
        </w:rPr>
        <w:t xml:space="preserve">, such as ground beetles like </w:t>
      </w:r>
      <w:proofErr w:type="spellStart"/>
      <w:r w:rsidR="00E401FA" w:rsidRPr="00E401FA">
        <w:rPr>
          <w:rFonts w:ascii="Times New Roman" w:hAnsi="Times New Roman" w:cs="Times New Roman"/>
          <w:i/>
          <w:iCs/>
          <w:sz w:val="24"/>
          <w:szCs w:val="24"/>
        </w:rPr>
        <w:t>Calasoma</w:t>
      </w:r>
      <w:proofErr w:type="spellEnd"/>
      <w:r w:rsidR="00E401FA" w:rsidRPr="00E401FA">
        <w:rPr>
          <w:rFonts w:ascii="Times New Roman" w:hAnsi="Times New Roman" w:cs="Times New Roman"/>
          <w:i/>
          <w:iCs/>
          <w:sz w:val="24"/>
          <w:szCs w:val="24"/>
        </w:rPr>
        <w:t xml:space="preserve"> </w:t>
      </w:r>
      <w:proofErr w:type="spellStart"/>
      <w:r w:rsidR="00E401FA" w:rsidRPr="00E401FA">
        <w:rPr>
          <w:rFonts w:ascii="Times New Roman" w:hAnsi="Times New Roman" w:cs="Times New Roman"/>
          <w:i/>
          <w:iCs/>
          <w:sz w:val="24"/>
          <w:szCs w:val="24"/>
        </w:rPr>
        <w:t>frigidum</w:t>
      </w:r>
      <w:proofErr w:type="spellEnd"/>
      <w:r w:rsidR="00E401FA">
        <w:rPr>
          <w:rFonts w:ascii="Times New Roman" w:hAnsi="Times New Roman" w:cs="Times New Roman"/>
          <w:sz w:val="24"/>
          <w:szCs w:val="24"/>
        </w:rPr>
        <w:t>,</w:t>
      </w:r>
      <w:r w:rsidR="001A606E">
        <w:rPr>
          <w:rFonts w:ascii="Times New Roman" w:hAnsi="Times New Roman" w:cs="Times New Roman"/>
          <w:sz w:val="24"/>
          <w:szCs w:val="24"/>
        </w:rPr>
        <w:t xml:space="preserve"> can also help control </w:t>
      </w:r>
      <w:r w:rsidR="00E401FA">
        <w:rPr>
          <w:rFonts w:ascii="Times New Roman" w:hAnsi="Times New Roman" w:cs="Times New Roman"/>
          <w:sz w:val="24"/>
          <w:szCs w:val="24"/>
        </w:rPr>
        <w:t>outbreaks of forest pests</w:t>
      </w:r>
      <w:r w:rsidR="00262749">
        <w:rPr>
          <w:rFonts w:ascii="Times New Roman" w:hAnsi="Times New Roman" w:cs="Times New Roman"/>
          <w:sz w:val="24"/>
          <w:szCs w:val="24"/>
        </w:rPr>
        <w:t xml:space="preserve">. </w:t>
      </w:r>
      <w:r w:rsidR="00F543FE">
        <w:rPr>
          <w:rFonts w:ascii="Times New Roman" w:hAnsi="Times New Roman" w:cs="Times New Roman"/>
          <w:sz w:val="24"/>
          <w:szCs w:val="24"/>
        </w:rPr>
        <w:t xml:space="preserve">Finally, ground-dwelling invertebrates </w:t>
      </w:r>
      <w:r w:rsidR="00FF2A65">
        <w:rPr>
          <w:rFonts w:ascii="Times New Roman" w:hAnsi="Times New Roman" w:cs="Times New Roman"/>
          <w:sz w:val="24"/>
          <w:szCs w:val="24"/>
        </w:rPr>
        <w:t xml:space="preserve">provide cultural services to humans, for instance, the study of </w:t>
      </w:r>
      <w:r w:rsidR="00854717">
        <w:rPr>
          <w:rFonts w:ascii="Times New Roman" w:hAnsi="Times New Roman" w:cs="Times New Roman"/>
          <w:sz w:val="24"/>
          <w:szCs w:val="24"/>
        </w:rPr>
        <w:t xml:space="preserve">Appalachian </w:t>
      </w:r>
      <w:r w:rsidR="00583958">
        <w:rPr>
          <w:rFonts w:ascii="Times New Roman" w:hAnsi="Times New Roman" w:cs="Times New Roman"/>
          <w:sz w:val="24"/>
          <w:szCs w:val="24"/>
        </w:rPr>
        <w:t>forest cockroaches has contributed to an understanding of the evolution of social</w:t>
      </w:r>
      <w:r w:rsidR="00854717">
        <w:rPr>
          <w:rFonts w:ascii="Times New Roman" w:hAnsi="Times New Roman" w:cs="Times New Roman"/>
          <w:sz w:val="24"/>
          <w:szCs w:val="24"/>
        </w:rPr>
        <w:t xml:space="preserve"> systems</w:t>
      </w:r>
      <w:r w:rsidR="00583958">
        <w:rPr>
          <w:rFonts w:ascii="Times New Roman" w:hAnsi="Times New Roman" w:cs="Times New Roman"/>
          <w:sz w:val="24"/>
          <w:szCs w:val="24"/>
        </w:rPr>
        <w:t xml:space="preserve">. </w:t>
      </w:r>
      <w:r w:rsidR="00FF2CF4">
        <w:rPr>
          <w:rFonts w:ascii="Times New Roman" w:hAnsi="Times New Roman" w:cs="Times New Roman"/>
          <w:sz w:val="24"/>
          <w:szCs w:val="24"/>
        </w:rPr>
        <w:t xml:space="preserve">Studying the </w:t>
      </w:r>
      <w:r w:rsidR="00760C46">
        <w:rPr>
          <w:rFonts w:ascii="Times New Roman" w:hAnsi="Times New Roman" w:cs="Times New Roman"/>
          <w:sz w:val="24"/>
          <w:szCs w:val="24"/>
        </w:rPr>
        <w:t xml:space="preserve">ground dwelling invertebrate community thus gives </w:t>
      </w:r>
      <w:r w:rsidR="001A606E">
        <w:rPr>
          <w:rFonts w:ascii="Times New Roman" w:hAnsi="Times New Roman" w:cs="Times New Roman"/>
          <w:sz w:val="24"/>
          <w:szCs w:val="24"/>
        </w:rPr>
        <w:t xml:space="preserve">insights into the </w:t>
      </w:r>
      <w:r w:rsidR="00391D71">
        <w:rPr>
          <w:rFonts w:ascii="Times New Roman" w:hAnsi="Times New Roman" w:cs="Times New Roman"/>
          <w:sz w:val="24"/>
          <w:szCs w:val="24"/>
        </w:rPr>
        <w:t>ecosystem services provided by the forest.</w:t>
      </w:r>
      <w:r w:rsidR="00854717">
        <w:rPr>
          <w:rFonts w:ascii="Times New Roman" w:hAnsi="Times New Roman" w:cs="Times New Roman"/>
          <w:sz w:val="24"/>
          <w:szCs w:val="24"/>
        </w:rPr>
        <w:t xml:space="preserve"> </w:t>
      </w:r>
    </w:p>
    <w:p w14:paraId="1133790B" w14:textId="77777777" w:rsidR="00D7164B" w:rsidRDefault="00D7164B">
      <w:pPr>
        <w:rPr>
          <w:rFonts w:ascii="Times New Roman" w:hAnsi="Times New Roman" w:cs="Times New Roman"/>
          <w:sz w:val="24"/>
          <w:szCs w:val="24"/>
        </w:rPr>
      </w:pPr>
    </w:p>
    <w:p w14:paraId="5C41277C" w14:textId="2007229B" w:rsidR="00D7164B" w:rsidRDefault="00D7164B">
      <w:pPr>
        <w:rPr>
          <w:rFonts w:ascii="Times New Roman" w:hAnsi="Times New Roman" w:cs="Times New Roman"/>
          <w:sz w:val="24"/>
          <w:szCs w:val="24"/>
        </w:rPr>
      </w:pPr>
      <w:r>
        <w:rPr>
          <w:rFonts w:ascii="Times New Roman" w:hAnsi="Times New Roman" w:cs="Times New Roman"/>
          <w:sz w:val="24"/>
          <w:szCs w:val="24"/>
        </w:rPr>
        <w:tab/>
      </w:r>
      <w:r w:rsidR="00262749">
        <w:rPr>
          <w:rFonts w:ascii="Times New Roman" w:hAnsi="Times New Roman" w:cs="Times New Roman"/>
          <w:sz w:val="24"/>
          <w:szCs w:val="24"/>
        </w:rPr>
        <w:t>O</w:t>
      </w:r>
      <w:r w:rsidR="00961D44">
        <w:rPr>
          <w:rFonts w:ascii="Times New Roman" w:hAnsi="Times New Roman" w:cs="Times New Roman"/>
          <w:sz w:val="24"/>
          <w:szCs w:val="24"/>
        </w:rPr>
        <w:t>ne invertebrate group in particular, the ground beetles (Coleoptera: Carabidae)</w:t>
      </w:r>
      <w:r w:rsidR="0046701D">
        <w:rPr>
          <w:rFonts w:ascii="Times New Roman" w:hAnsi="Times New Roman" w:cs="Times New Roman"/>
          <w:sz w:val="24"/>
          <w:szCs w:val="24"/>
        </w:rPr>
        <w:t xml:space="preserve">, are particularly well suited </w:t>
      </w:r>
      <w:r w:rsidR="00F6465A">
        <w:rPr>
          <w:rFonts w:ascii="Times New Roman" w:hAnsi="Times New Roman" w:cs="Times New Roman"/>
          <w:sz w:val="24"/>
          <w:szCs w:val="24"/>
        </w:rPr>
        <w:t xml:space="preserve">as indicators of forest health. These beetles are easy to sample, </w:t>
      </w:r>
      <w:r w:rsidR="005B4F1C">
        <w:rPr>
          <w:rFonts w:ascii="Times New Roman" w:hAnsi="Times New Roman" w:cs="Times New Roman"/>
          <w:sz w:val="24"/>
          <w:szCs w:val="24"/>
        </w:rPr>
        <w:t>taxonomically diverse and yet well known, and sensitive to environmental change.</w:t>
      </w:r>
      <w:r w:rsidR="000015F8">
        <w:rPr>
          <w:rFonts w:ascii="Times New Roman" w:hAnsi="Times New Roman" w:cs="Times New Roman"/>
          <w:sz w:val="24"/>
          <w:szCs w:val="24"/>
        </w:rPr>
        <w:t xml:space="preserve"> </w:t>
      </w:r>
      <w:r w:rsidR="00980FFE">
        <w:rPr>
          <w:rFonts w:ascii="Times New Roman" w:hAnsi="Times New Roman" w:cs="Times New Roman"/>
          <w:sz w:val="24"/>
          <w:szCs w:val="24"/>
        </w:rPr>
        <w:t>Environmental conditions</w:t>
      </w:r>
      <w:r w:rsidR="000B16AE">
        <w:rPr>
          <w:rFonts w:ascii="Times New Roman" w:hAnsi="Times New Roman" w:cs="Times New Roman"/>
          <w:sz w:val="24"/>
          <w:szCs w:val="24"/>
        </w:rPr>
        <w:t xml:space="preserve"> </w:t>
      </w:r>
      <w:r w:rsidR="00886117">
        <w:rPr>
          <w:rFonts w:ascii="Times New Roman" w:hAnsi="Times New Roman" w:cs="Times New Roman"/>
          <w:sz w:val="24"/>
          <w:szCs w:val="24"/>
        </w:rPr>
        <w:t xml:space="preserve">can </w:t>
      </w:r>
      <w:r w:rsidR="00306205">
        <w:rPr>
          <w:rFonts w:ascii="Times New Roman" w:hAnsi="Times New Roman" w:cs="Times New Roman"/>
          <w:sz w:val="24"/>
          <w:szCs w:val="24"/>
        </w:rPr>
        <w:t xml:space="preserve">influence ground beetles </w:t>
      </w:r>
      <w:r w:rsidR="000F3D83">
        <w:rPr>
          <w:rFonts w:ascii="Times New Roman" w:hAnsi="Times New Roman" w:cs="Times New Roman"/>
          <w:sz w:val="24"/>
          <w:szCs w:val="24"/>
        </w:rPr>
        <w:t>because many species are adapted to specific light levels, moisture levels, soil</w:t>
      </w:r>
      <w:r w:rsidR="00FF7542">
        <w:rPr>
          <w:rFonts w:ascii="Times New Roman" w:hAnsi="Times New Roman" w:cs="Times New Roman"/>
          <w:sz w:val="24"/>
          <w:szCs w:val="24"/>
        </w:rPr>
        <w:t xml:space="preserve"> compositions</w:t>
      </w:r>
      <w:r w:rsidR="00CF2C42">
        <w:rPr>
          <w:rFonts w:ascii="Times New Roman" w:hAnsi="Times New Roman" w:cs="Times New Roman"/>
          <w:sz w:val="24"/>
          <w:szCs w:val="24"/>
        </w:rPr>
        <w:t>, dominant tree species</w:t>
      </w:r>
      <w:r w:rsidR="005610CD">
        <w:rPr>
          <w:rFonts w:ascii="Times New Roman" w:hAnsi="Times New Roman" w:cs="Times New Roman"/>
          <w:sz w:val="24"/>
          <w:szCs w:val="24"/>
        </w:rPr>
        <w:t xml:space="preserve"> </w:t>
      </w:r>
      <w:r w:rsidR="005610CD">
        <w:rPr>
          <w:rFonts w:ascii="Times New Roman" w:hAnsi="Times New Roman" w:cs="Times New Roman"/>
          <w:sz w:val="24"/>
          <w:szCs w:val="24"/>
        </w:rPr>
        <w:fldChar w:fldCharType="begin"/>
      </w:r>
      <w:r w:rsidR="005610CD">
        <w:rPr>
          <w:rFonts w:ascii="Times New Roman" w:hAnsi="Times New Roman" w:cs="Times New Roman"/>
          <w:sz w:val="24"/>
          <w:szCs w:val="24"/>
        </w:rPr>
        <w:instrText xml:space="preserve"> ADDIN ZOTERO_ITEM CSL_CITATION {"citationID":"Y22R6EVp","properties":{"formattedCitation":"(Werner and Raffa, 2000)","plainCitation":"(Werner and Raffa, 2000)","noteIndex":0},"citationItems":[{"id":1157,"uris":["http://zotero.org/groups/5154252/items/CV95VA9F"],"itemData":{"id":1157,"type":"article-journal","abstract":"Ground-occurring Coleoptera were sampled over 2 years using pitfall traps in 23 northern hardwood or eastern hemlockdominated sites representing even-aged, uneven-aged, or old growth forests. Overall, 65,586 individuals were obtained, representing 33 families and 192 species. Carabids comprised 54% of the total catch in 1996, when all the families were tallied. There was little variation in the number and relative abundance of carabid species caught between seasons. No differences in overall species richness or abundance were observed among forest management regimes or habitat types. However, there were substantial differences in species composition. Thirteen species showed signi®cant habitat associations among the ®ve forest management regimes, and 21 species were associated with speci®c habitat features of the sites, such as dominant tree species or canopy structure. More species (16) were affected by the presence of forest management than by tree species dominance (6) or canopy structure (5). Harpalus fulvilabris, Pterostichus coracinus, Carabus nemoralis, Glischrochilus siepmanni, Nicrophorus orbicollis, and Nicrophorus sayi were more commonly caught in managed than in old growth forest sites, while Carabus sylvosus, Platynus decentis and Oiceoptoma novaboracensis were more commonly associated with old growth sites. Calosoma frigidum and Necrophila americana were associated with northern hardwood sites, while Platynus decentis was signi®cantly associated with sites dominated by eastern hemlock. Calosoma frigidum, Necrophila americana, and Nicrophorus vespilloides were more common in even-aged sites, while a lampyrid and a leiodid morphospecies were more common in sites with an uneven-aged canopy structure. The importance of microsite features was re¯ected in the high variability observed among sites and among traps within sites. Results indicate that conservation of a range of forest types is required in order to maintain the diversity of ground-occurring beetles on a regional scale. This will be quite challenging, since forest types such as old growth hemlock-hardwood are rare across the landscape due to habitat fragmentation and logging. # 2000 Elsevier Science B.V. All rights reserved.","container-title":"Forest Ecology and Management","language":"en","source":"Zotero","title":"Effects of forest management practices on the diversity of ground-occurring beetles in mixed northern hardwood forests of the Great Lakes Region","author":[{"family":"Werner","given":"Shahla M"},{"family":"Raffa","given":"Kenneth F"}],"issued":{"date-parts":[["2000"]]}}}],"schema":"https://github.com/citation-style-language/schema/raw/master/csl-citation.json"} </w:instrText>
      </w:r>
      <w:r w:rsidR="005610CD">
        <w:rPr>
          <w:rFonts w:ascii="Times New Roman" w:hAnsi="Times New Roman" w:cs="Times New Roman"/>
          <w:sz w:val="24"/>
          <w:szCs w:val="24"/>
        </w:rPr>
        <w:fldChar w:fldCharType="separate"/>
      </w:r>
      <w:r w:rsidR="005610CD" w:rsidRPr="005610CD">
        <w:rPr>
          <w:rFonts w:ascii="Times New Roman" w:hAnsi="Times New Roman" w:cs="Times New Roman"/>
          <w:sz w:val="24"/>
        </w:rPr>
        <w:t>(Werner and Raffa, 2000)</w:t>
      </w:r>
      <w:r w:rsidR="005610CD">
        <w:rPr>
          <w:rFonts w:ascii="Times New Roman" w:hAnsi="Times New Roman" w:cs="Times New Roman"/>
          <w:sz w:val="24"/>
          <w:szCs w:val="24"/>
        </w:rPr>
        <w:fldChar w:fldCharType="end"/>
      </w:r>
      <w:r w:rsidR="00CF2C42">
        <w:rPr>
          <w:rFonts w:ascii="Times New Roman" w:hAnsi="Times New Roman" w:cs="Times New Roman"/>
          <w:sz w:val="24"/>
          <w:szCs w:val="24"/>
        </w:rPr>
        <w:t>,</w:t>
      </w:r>
      <w:r w:rsidR="00980FFE">
        <w:rPr>
          <w:rFonts w:ascii="Times New Roman" w:hAnsi="Times New Roman" w:cs="Times New Roman"/>
          <w:sz w:val="24"/>
          <w:szCs w:val="24"/>
        </w:rPr>
        <w:t xml:space="preserve"> ground cover types</w:t>
      </w:r>
      <w:r w:rsidR="00FF7542">
        <w:rPr>
          <w:rFonts w:ascii="Times New Roman" w:hAnsi="Times New Roman" w:cs="Times New Roman"/>
          <w:sz w:val="24"/>
          <w:szCs w:val="24"/>
        </w:rPr>
        <w:t>, and food sources (although many are also</w:t>
      </w:r>
      <w:r w:rsidR="00C4379D">
        <w:rPr>
          <w:rFonts w:ascii="Times New Roman" w:hAnsi="Times New Roman" w:cs="Times New Roman"/>
          <w:sz w:val="24"/>
          <w:szCs w:val="24"/>
        </w:rPr>
        <w:t xml:space="preserve"> </w:t>
      </w:r>
      <w:r w:rsidR="00FF7542">
        <w:rPr>
          <w:rFonts w:ascii="Times New Roman" w:hAnsi="Times New Roman" w:cs="Times New Roman"/>
          <w:sz w:val="24"/>
          <w:szCs w:val="24"/>
        </w:rPr>
        <w:t>generalists</w:t>
      </w:r>
      <w:r w:rsidR="00980FFE">
        <w:rPr>
          <w:rFonts w:ascii="Times New Roman" w:hAnsi="Times New Roman" w:cs="Times New Roman"/>
          <w:sz w:val="24"/>
          <w:szCs w:val="24"/>
        </w:rPr>
        <w:t>).</w:t>
      </w:r>
      <w:r w:rsidR="00C4379D">
        <w:rPr>
          <w:rFonts w:ascii="Times New Roman" w:hAnsi="Times New Roman" w:cs="Times New Roman"/>
          <w:sz w:val="24"/>
          <w:szCs w:val="24"/>
        </w:rPr>
        <w:t xml:space="preserve"> </w:t>
      </w:r>
    </w:p>
    <w:p w14:paraId="27A89621" w14:textId="77777777" w:rsidR="00370C2F" w:rsidRDefault="00370C2F">
      <w:pPr>
        <w:rPr>
          <w:rFonts w:ascii="Times New Roman" w:hAnsi="Times New Roman" w:cs="Times New Roman"/>
          <w:sz w:val="24"/>
          <w:szCs w:val="24"/>
        </w:rPr>
      </w:pPr>
    </w:p>
    <w:p w14:paraId="18B8DD80" w14:textId="77777777" w:rsidR="00370C2F" w:rsidRDefault="00370C2F">
      <w:pPr>
        <w:rPr>
          <w:rFonts w:ascii="Times New Roman" w:hAnsi="Times New Roman" w:cs="Times New Roman"/>
          <w:sz w:val="24"/>
          <w:szCs w:val="24"/>
        </w:rPr>
      </w:pPr>
    </w:p>
    <w:p w14:paraId="7E44A760" w14:textId="2AD60ED4" w:rsidR="002414CE" w:rsidRDefault="002414CE">
      <w:pPr>
        <w:rPr>
          <w:rFonts w:ascii="Times New Roman" w:hAnsi="Times New Roman" w:cs="Times New Roman"/>
          <w:sz w:val="24"/>
          <w:szCs w:val="24"/>
        </w:rPr>
      </w:pPr>
      <w:r>
        <w:rPr>
          <w:rFonts w:ascii="Times New Roman" w:hAnsi="Times New Roman" w:cs="Times New Roman"/>
          <w:sz w:val="24"/>
          <w:szCs w:val="24"/>
        </w:rPr>
        <w:tab/>
      </w:r>
    </w:p>
    <w:p w14:paraId="19E0CAAE" w14:textId="77777777" w:rsidR="00C10F20" w:rsidRDefault="00C10F20">
      <w:pPr>
        <w:rPr>
          <w:rFonts w:ascii="Times New Roman" w:hAnsi="Times New Roman" w:cs="Times New Roman"/>
          <w:sz w:val="24"/>
          <w:szCs w:val="24"/>
        </w:rPr>
      </w:pPr>
    </w:p>
    <w:p w14:paraId="37B488ED" w14:textId="2BC4A709" w:rsidR="00C10F20" w:rsidRPr="00C10F20" w:rsidRDefault="00C10F20">
      <w:pPr>
        <w:rPr>
          <w:rFonts w:ascii="Times New Roman" w:hAnsi="Times New Roman" w:cs="Times New Roman"/>
          <w:b/>
          <w:bCs/>
          <w:sz w:val="24"/>
          <w:szCs w:val="24"/>
        </w:rPr>
      </w:pPr>
      <w:commentRangeStart w:id="8"/>
      <w:r w:rsidRPr="00C10F20">
        <w:rPr>
          <w:rFonts w:ascii="Times New Roman" w:hAnsi="Times New Roman" w:cs="Times New Roman"/>
          <w:b/>
          <w:bCs/>
          <w:sz w:val="24"/>
          <w:szCs w:val="24"/>
        </w:rPr>
        <w:t>Methods</w:t>
      </w:r>
      <w:commentRangeEnd w:id="8"/>
      <w:r w:rsidR="004E3D65">
        <w:rPr>
          <w:rStyle w:val="CommentReference"/>
        </w:rPr>
        <w:commentReference w:id="8"/>
      </w:r>
    </w:p>
    <w:p w14:paraId="4D423B3E" w14:textId="77777777" w:rsidR="002759CD" w:rsidRDefault="002759CD">
      <w:pPr>
        <w:rPr>
          <w:rFonts w:ascii="Times New Roman" w:hAnsi="Times New Roman" w:cs="Times New Roman"/>
          <w:sz w:val="24"/>
          <w:szCs w:val="24"/>
        </w:rPr>
      </w:pPr>
    </w:p>
    <w:p w14:paraId="4ED96AC9" w14:textId="24017823" w:rsidR="002759CD" w:rsidRDefault="00D6670A">
      <w:pPr>
        <w:rPr>
          <w:rFonts w:ascii="Times New Roman" w:hAnsi="Times New Roman" w:cs="Times New Roman"/>
          <w:sz w:val="24"/>
          <w:szCs w:val="24"/>
        </w:rPr>
      </w:pPr>
      <w:r>
        <w:rPr>
          <w:rFonts w:ascii="Times New Roman" w:hAnsi="Times New Roman" w:cs="Times New Roman"/>
          <w:sz w:val="24"/>
          <w:szCs w:val="24"/>
        </w:rPr>
        <w:t>Statistical analysis</w:t>
      </w:r>
    </w:p>
    <w:p w14:paraId="7E977C35" w14:textId="77777777" w:rsidR="00D6670A" w:rsidRDefault="00D6670A">
      <w:pPr>
        <w:rPr>
          <w:rFonts w:ascii="Times New Roman" w:hAnsi="Times New Roman" w:cs="Times New Roman"/>
          <w:sz w:val="24"/>
          <w:szCs w:val="24"/>
        </w:rPr>
      </w:pPr>
    </w:p>
    <w:p w14:paraId="01535124" w14:textId="2354834A" w:rsidR="002E76C1" w:rsidRDefault="00D6670A">
      <w:pPr>
        <w:rPr>
          <w:ins w:id="9" w:author="Aaron Tayal" w:date="2025-03-30T19:11:00Z" w16du:dateUtc="2025-03-30T23:11:00Z"/>
          <w:rFonts w:ascii="Times New Roman" w:hAnsi="Times New Roman" w:cs="Times New Roman"/>
          <w:sz w:val="24"/>
          <w:szCs w:val="24"/>
        </w:rPr>
      </w:pPr>
      <w:r>
        <w:rPr>
          <w:rFonts w:ascii="Times New Roman" w:hAnsi="Times New Roman" w:cs="Times New Roman"/>
          <w:sz w:val="24"/>
          <w:szCs w:val="24"/>
        </w:rPr>
        <w:tab/>
        <w:t xml:space="preserve">Because </w:t>
      </w:r>
    </w:p>
    <w:p w14:paraId="192A330E" w14:textId="77777777" w:rsidR="002E76C1" w:rsidRDefault="002E76C1">
      <w:pPr>
        <w:rPr>
          <w:ins w:id="10" w:author="Aaron Tayal" w:date="2025-03-30T19:11:00Z" w16du:dateUtc="2025-03-30T23:11:00Z"/>
          <w:rFonts w:ascii="Times New Roman" w:hAnsi="Times New Roman" w:cs="Times New Roman"/>
          <w:sz w:val="24"/>
          <w:szCs w:val="24"/>
        </w:rPr>
      </w:pPr>
    </w:p>
    <w:p w14:paraId="3EB607E6" w14:textId="4DADA1EF" w:rsidR="001B42A3" w:rsidRDefault="00D6670A">
      <w:pPr>
        <w:rPr>
          <w:rFonts w:ascii="Times New Roman" w:hAnsi="Times New Roman" w:cs="Times New Roman"/>
          <w:sz w:val="24"/>
          <w:szCs w:val="24"/>
        </w:rPr>
      </w:pPr>
      <w:r>
        <w:rPr>
          <w:rFonts w:ascii="Times New Roman" w:hAnsi="Times New Roman" w:cs="Times New Roman"/>
          <w:sz w:val="24"/>
          <w:szCs w:val="24"/>
        </w:rPr>
        <w:t>pitfall traps preferentially collect insects that are more active and mobile</w:t>
      </w:r>
      <w:ins w:id="11" w:author="Perry, Kayla" w:date="2025-03-28T08:53:00Z" w16du:dateUtc="2025-03-28T12:53:00Z">
        <w:r w:rsidR="003E3764">
          <w:rPr>
            <w:rFonts w:ascii="Times New Roman" w:hAnsi="Times New Roman" w:cs="Times New Roman"/>
            <w:sz w:val="24"/>
            <w:szCs w:val="24"/>
          </w:rPr>
          <w:t xml:space="preserve"> (ref)</w:t>
        </w:r>
      </w:ins>
      <w:r>
        <w:rPr>
          <w:rFonts w:ascii="Times New Roman" w:hAnsi="Times New Roman" w:cs="Times New Roman"/>
          <w:sz w:val="24"/>
          <w:szCs w:val="24"/>
        </w:rPr>
        <w:t>, the number of ground beetles caught in pitfalls is reported as activity-abundance</w:t>
      </w:r>
      <w:r w:rsidR="000A2605">
        <w:rPr>
          <w:rFonts w:ascii="Times New Roman" w:hAnsi="Times New Roman" w:cs="Times New Roman"/>
          <w:sz w:val="24"/>
          <w:szCs w:val="24"/>
        </w:rPr>
        <w:t>, which emph</w:t>
      </w:r>
      <w:r w:rsidR="008B5EAD">
        <w:rPr>
          <w:rFonts w:ascii="Times New Roman" w:hAnsi="Times New Roman" w:cs="Times New Roman"/>
          <w:sz w:val="24"/>
          <w:szCs w:val="24"/>
        </w:rPr>
        <w:t>asizes that insect sampling methods have inherent biases towards certain taxa</w:t>
      </w:r>
      <w:r w:rsidR="0029002C">
        <w:rPr>
          <w:rFonts w:ascii="Times New Roman" w:hAnsi="Times New Roman" w:cs="Times New Roman"/>
          <w:sz w:val="24"/>
          <w:szCs w:val="24"/>
        </w:rPr>
        <w:t xml:space="preserve">. </w:t>
      </w:r>
    </w:p>
    <w:p w14:paraId="5B7FB3D1" w14:textId="77777777" w:rsidR="001B42A3" w:rsidRDefault="001B42A3">
      <w:pPr>
        <w:rPr>
          <w:rFonts w:ascii="Times New Roman" w:hAnsi="Times New Roman" w:cs="Times New Roman"/>
          <w:sz w:val="24"/>
          <w:szCs w:val="24"/>
        </w:rPr>
      </w:pPr>
    </w:p>
    <w:p w14:paraId="711442FA" w14:textId="6E9AC7BD" w:rsidR="004E6F03" w:rsidRDefault="004E6F03">
      <w:pPr>
        <w:rPr>
          <w:rFonts w:ascii="Times New Roman" w:hAnsi="Times New Roman" w:cs="Times New Roman"/>
          <w:sz w:val="24"/>
          <w:szCs w:val="24"/>
        </w:rPr>
      </w:pPr>
      <w:r>
        <w:rPr>
          <w:rFonts w:ascii="Times New Roman" w:hAnsi="Times New Roman" w:cs="Times New Roman"/>
          <w:sz w:val="24"/>
          <w:szCs w:val="24"/>
        </w:rPr>
        <w:t xml:space="preserve">Before analyzing activity-abundance data, we </w:t>
      </w:r>
      <w:r w:rsidR="004064F2">
        <w:rPr>
          <w:rFonts w:ascii="Times New Roman" w:hAnsi="Times New Roman" w:cs="Times New Roman"/>
          <w:sz w:val="24"/>
          <w:szCs w:val="24"/>
        </w:rPr>
        <w:t xml:space="preserve">standardized the counts </w:t>
      </w:r>
      <w:r w:rsidR="00D4205F">
        <w:rPr>
          <w:rFonts w:ascii="Times New Roman" w:hAnsi="Times New Roman" w:cs="Times New Roman"/>
          <w:sz w:val="24"/>
          <w:szCs w:val="24"/>
        </w:rPr>
        <w:t>to</w:t>
      </w:r>
      <w:r w:rsidR="004064F2">
        <w:rPr>
          <w:rFonts w:ascii="Times New Roman" w:hAnsi="Times New Roman" w:cs="Times New Roman"/>
          <w:sz w:val="24"/>
          <w:szCs w:val="24"/>
        </w:rPr>
        <w:t xml:space="preserve"> account for occasional </w:t>
      </w:r>
      <w:r w:rsidR="00D4205F">
        <w:rPr>
          <w:rFonts w:ascii="Times New Roman" w:hAnsi="Times New Roman" w:cs="Times New Roman"/>
          <w:sz w:val="24"/>
          <w:szCs w:val="24"/>
        </w:rPr>
        <w:t>trap loss</w:t>
      </w:r>
      <w:r w:rsidR="004064F2">
        <w:rPr>
          <w:rFonts w:ascii="Times New Roman" w:hAnsi="Times New Roman" w:cs="Times New Roman"/>
          <w:sz w:val="24"/>
          <w:szCs w:val="24"/>
        </w:rPr>
        <w:t xml:space="preserve"> due to animal disturbance. </w:t>
      </w:r>
      <w:commentRangeStart w:id="12"/>
      <w:r w:rsidR="00171E4F">
        <w:rPr>
          <w:rFonts w:ascii="Times New Roman" w:hAnsi="Times New Roman" w:cs="Times New Roman"/>
          <w:sz w:val="24"/>
          <w:szCs w:val="24"/>
        </w:rPr>
        <w:t xml:space="preserve">For each </w:t>
      </w:r>
      <w:r w:rsidR="007514AD">
        <w:rPr>
          <w:rFonts w:ascii="Times New Roman" w:hAnsi="Times New Roman" w:cs="Times New Roman"/>
          <w:sz w:val="24"/>
          <w:szCs w:val="24"/>
        </w:rPr>
        <w:t>year</w:t>
      </w:r>
      <w:commentRangeEnd w:id="12"/>
      <w:r w:rsidR="006447C5">
        <w:rPr>
          <w:rStyle w:val="CommentReference"/>
        </w:rPr>
        <w:commentReference w:id="12"/>
      </w:r>
      <w:r w:rsidR="007514AD">
        <w:rPr>
          <w:rFonts w:ascii="Times New Roman" w:hAnsi="Times New Roman" w:cs="Times New Roman"/>
          <w:sz w:val="24"/>
          <w:szCs w:val="24"/>
        </w:rPr>
        <w:t xml:space="preserve">, and for each plot, we </w:t>
      </w:r>
      <w:r w:rsidR="00D01493">
        <w:rPr>
          <w:rFonts w:ascii="Times New Roman" w:hAnsi="Times New Roman" w:cs="Times New Roman"/>
          <w:sz w:val="24"/>
          <w:szCs w:val="24"/>
        </w:rPr>
        <w:t>divided the trap catch by the number of days that the trap was operational for that year</w:t>
      </w:r>
      <w:r w:rsidR="00AB01DC">
        <w:rPr>
          <w:rFonts w:ascii="Times New Roman" w:hAnsi="Times New Roman" w:cs="Times New Roman"/>
          <w:sz w:val="24"/>
          <w:szCs w:val="24"/>
        </w:rPr>
        <w:t xml:space="preserve"> </w:t>
      </w:r>
      <w:r w:rsidR="00AB01DC">
        <w:rPr>
          <w:rFonts w:ascii="Times New Roman" w:hAnsi="Times New Roman" w:cs="Times New Roman"/>
          <w:sz w:val="24"/>
          <w:szCs w:val="24"/>
        </w:rPr>
        <w:fldChar w:fldCharType="begin"/>
      </w:r>
      <w:r w:rsidR="00AB01DC">
        <w:rPr>
          <w:rFonts w:ascii="Times New Roman" w:hAnsi="Times New Roman" w:cs="Times New Roman"/>
          <w:sz w:val="24"/>
          <w:szCs w:val="24"/>
        </w:rPr>
        <w:instrText xml:space="preserve"> ADDIN ZOTERO_ITEM CSL_CITATION {"citationID":"lWXnyOvb","properties":{"formattedCitation":"(Sklodowski and Garbalinska, 2011)","plainCitation":"(Sklodowski and Garbalinska, 2011)","noteIndex":0},"citationItems":[{"id":339,"uris":["http://zotero.org/groups/5154252/items/GXUD6NWL"],"itemData":{"id":339,"type":"article-journal","container-title":"ZooKeys","DOI":"10.3897/zookeys.100.1360","ISSN":"1313-2970, 1313-2989","journalAbbreviation":"ZK","page":"371-392","source":"DOI.org (Crossref)","title":"Ground beetle (Coleoptera, Carabidae) assemblages inhabiting Scots pine stands of Puszcza Piska Forest: six-year responses to a tornado impact","title-short":"Ground beetle (Coleoptera, Carabidae) assemblages inhabiting Scots pine stands of Puszcza Piska Forest","volume":"100","author":[{"family":"Sklodowski","given":"Jaroslaw"},{"family":"Garbalinska","given":"Paulina"}],"issued":{"date-parts":[["2011",5,20]]}}}],"schema":"https://github.com/citation-style-language/schema/raw/master/csl-citation.json"} </w:instrText>
      </w:r>
      <w:r w:rsidR="00AB01DC">
        <w:rPr>
          <w:rFonts w:ascii="Times New Roman" w:hAnsi="Times New Roman" w:cs="Times New Roman"/>
          <w:sz w:val="24"/>
          <w:szCs w:val="24"/>
        </w:rPr>
        <w:fldChar w:fldCharType="separate"/>
      </w:r>
      <w:r w:rsidR="00AB01DC" w:rsidRPr="00AB01DC">
        <w:rPr>
          <w:rFonts w:ascii="Times New Roman" w:hAnsi="Times New Roman" w:cs="Times New Roman"/>
          <w:sz w:val="24"/>
        </w:rPr>
        <w:t>(Sklodowski and Garbalinska, 2011)</w:t>
      </w:r>
      <w:r w:rsidR="00AB01DC">
        <w:rPr>
          <w:rFonts w:ascii="Times New Roman" w:hAnsi="Times New Roman" w:cs="Times New Roman"/>
          <w:sz w:val="24"/>
          <w:szCs w:val="24"/>
        </w:rPr>
        <w:fldChar w:fldCharType="end"/>
      </w:r>
      <w:r w:rsidR="00D01493">
        <w:rPr>
          <w:rFonts w:ascii="Times New Roman" w:hAnsi="Times New Roman" w:cs="Times New Roman"/>
          <w:sz w:val="24"/>
          <w:szCs w:val="24"/>
        </w:rPr>
        <w:t>.</w:t>
      </w:r>
    </w:p>
    <w:p w14:paraId="56CC846F" w14:textId="77777777" w:rsidR="001B42A3" w:rsidRDefault="001B42A3">
      <w:pPr>
        <w:rPr>
          <w:rFonts w:ascii="Times New Roman" w:hAnsi="Times New Roman" w:cs="Times New Roman"/>
          <w:sz w:val="24"/>
          <w:szCs w:val="24"/>
        </w:rPr>
      </w:pPr>
    </w:p>
    <w:p w14:paraId="40A346A5" w14:textId="5198175B" w:rsidR="003D6AF8" w:rsidRDefault="00E60750">
      <w:pPr>
        <w:rPr>
          <w:rFonts w:ascii="Times New Roman" w:hAnsi="Times New Roman" w:cs="Times New Roman"/>
          <w:sz w:val="24"/>
          <w:szCs w:val="24"/>
        </w:rPr>
      </w:pPr>
      <w:r w:rsidRPr="00E60750">
        <w:rPr>
          <w:rFonts w:ascii="Times New Roman" w:hAnsi="Times New Roman" w:cs="Times New Roman"/>
          <w:sz w:val="24"/>
          <w:szCs w:val="24"/>
        </w:rPr>
        <w:lastRenderedPageBreak/>
        <w:t xml:space="preserve">To verify if our sampling effort was sufficient to make estimates of species richness, we used species accumulation curves (Chao and Chiu 2016). We created species accumulation curves </w:t>
      </w:r>
      <w:r w:rsidR="00372404">
        <w:rPr>
          <w:rFonts w:ascii="Times New Roman" w:hAnsi="Times New Roman" w:cs="Times New Roman"/>
          <w:sz w:val="24"/>
          <w:szCs w:val="24"/>
        </w:rPr>
        <w:t>for each treatment</w:t>
      </w:r>
      <w:r w:rsidR="005768AB">
        <w:rPr>
          <w:rFonts w:ascii="Times New Roman" w:hAnsi="Times New Roman" w:cs="Times New Roman"/>
          <w:sz w:val="24"/>
          <w:szCs w:val="24"/>
        </w:rPr>
        <w:t xml:space="preserve"> and year</w:t>
      </w:r>
      <w:r w:rsidR="00372404">
        <w:rPr>
          <w:rFonts w:ascii="Times New Roman" w:hAnsi="Times New Roman" w:cs="Times New Roman"/>
          <w:sz w:val="24"/>
          <w:szCs w:val="24"/>
        </w:rPr>
        <w:t xml:space="preserve"> </w:t>
      </w:r>
      <w:r w:rsidRPr="00E60750">
        <w:rPr>
          <w:rFonts w:ascii="Times New Roman" w:hAnsi="Times New Roman" w:cs="Times New Roman"/>
          <w:sz w:val="24"/>
          <w:szCs w:val="24"/>
        </w:rPr>
        <w:t xml:space="preserve">using the rarefaction method, which accumulates individuals rather than sites. This was implemented in </w:t>
      </w:r>
      <w:r w:rsidR="00947320">
        <w:rPr>
          <w:rFonts w:ascii="Times New Roman" w:hAnsi="Times New Roman" w:cs="Times New Roman"/>
          <w:sz w:val="24"/>
          <w:szCs w:val="24"/>
        </w:rPr>
        <w:t xml:space="preserve">R </w:t>
      </w:r>
      <w:r w:rsidR="00947320">
        <w:rPr>
          <w:rFonts w:ascii="Times New Roman" w:hAnsi="Times New Roman" w:cs="Times New Roman"/>
          <w:sz w:val="24"/>
          <w:szCs w:val="24"/>
        </w:rPr>
        <w:fldChar w:fldCharType="begin"/>
      </w:r>
      <w:r w:rsidR="00947320">
        <w:rPr>
          <w:rFonts w:ascii="Times New Roman" w:hAnsi="Times New Roman" w:cs="Times New Roman"/>
          <w:sz w:val="24"/>
          <w:szCs w:val="24"/>
        </w:rPr>
        <w:instrText xml:space="preserve"> ADDIN ZOTERO_ITEM CSL_CITATION {"citationID":"ciezoYnd","properties":{"formattedCitation":"(R Core Team, 2024)","plainCitation":"(R Core Team, 2024)","noteIndex":0},"citationItems":[{"id":1020,"uris":["http://zotero.org/users/6631577/items/DVQDLUHM"],"itemData":{"id":1020,"type":"software","event-place":"Vienna, Austria","publisher":"R Foundation for Statistical Computing","publisher-place":"Vienna, Austria","title":"R: A Language and Environment for Statistical Computing","URL":"https://www.R-project.org/","author":[{"family":"R Core Team","given":""}],"issued":{"date-parts":[["2024"]]}}}],"schema":"https://github.com/citation-style-language/schema/raw/master/csl-citation.json"} </w:instrText>
      </w:r>
      <w:r w:rsidR="00947320">
        <w:rPr>
          <w:rFonts w:ascii="Times New Roman" w:hAnsi="Times New Roman" w:cs="Times New Roman"/>
          <w:sz w:val="24"/>
          <w:szCs w:val="24"/>
        </w:rPr>
        <w:fldChar w:fldCharType="separate"/>
      </w:r>
      <w:r w:rsidR="00947320" w:rsidRPr="00947320">
        <w:rPr>
          <w:rFonts w:ascii="Times New Roman" w:hAnsi="Times New Roman" w:cs="Times New Roman"/>
          <w:sz w:val="24"/>
        </w:rPr>
        <w:t>(R Core Team, 2024)</w:t>
      </w:r>
      <w:r w:rsidR="00947320">
        <w:rPr>
          <w:rFonts w:ascii="Times New Roman" w:hAnsi="Times New Roman" w:cs="Times New Roman"/>
          <w:sz w:val="24"/>
          <w:szCs w:val="24"/>
        </w:rPr>
        <w:fldChar w:fldCharType="end"/>
      </w:r>
      <w:r w:rsidR="00947320">
        <w:rPr>
          <w:rFonts w:ascii="Times New Roman" w:hAnsi="Times New Roman" w:cs="Times New Roman"/>
          <w:sz w:val="24"/>
          <w:szCs w:val="24"/>
        </w:rPr>
        <w:t xml:space="preserve"> using the </w:t>
      </w:r>
      <w:r w:rsidRPr="00E60750">
        <w:rPr>
          <w:rFonts w:ascii="Times New Roman" w:hAnsi="Times New Roman" w:cs="Times New Roman"/>
          <w:sz w:val="24"/>
          <w:szCs w:val="24"/>
        </w:rPr>
        <w:t>package ‘vegan’</w:t>
      </w:r>
      <w:r w:rsidR="00947320">
        <w:rPr>
          <w:rFonts w:ascii="Times New Roman" w:hAnsi="Times New Roman" w:cs="Times New Roman"/>
          <w:sz w:val="24"/>
          <w:szCs w:val="24"/>
        </w:rPr>
        <w:t xml:space="preserve"> </w:t>
      </w:r>
      <w:r w:rsidR="00947320">
        <w:rPr>
          <w:rFonts w:ascii="Times New Roman" w:hAnsi="Times New Roman" w:cs="Times New Roman"/>
          <w:sz w:val="24"/>
          <w:szCs w:val="24"/>
        </w:rPr>
        <w:fldChar w:fldCharType="begin"/>
      </w:r>
      <w:r w:rsidR="005610CD">
        <w:rPr>
          <w:rFonts w:ascii="Times New Roman" w:hAnsi="Times New Roman" w:cs="Times New Roman"/>
          <w:sz w:val="24"/>
          <w:szCs w:val="24"/>
        </w:rPr>
        <w:instrText xml:space="preserve"> ADDIN ZOTERO_ITEM CSL_CITATION {"citationID":"vFvVZoIt","properties":{"formattedCitation":"(Oksanen, J. et al., 2024)","plainCitation":"(Oksanen, J. et al., 2024)","dontUpdate":true,"noteIndex":0},"citationItems":[{"id":"c42Z3sGJ/ZKW84Lx9","uris":["http://zotero.org/users/6631577/items/GGRTF694"],"itemData":{"id":1113,"type":"software","title":"_vegan: Community Ecology Package_","URL":"https://CRAN.R-project.org/package=vegan","version":"2.6-6.1","author":[{"literal":"Oksanen, J."},{"literal":"R, Legendre P, Minchin P, O'Hara R,"},{"literal":"Solymos P, Stevens M, Szoecs E, Wagner"},{"literal":"H, Barbour M, Bedward M, Bolker B,"},{"literal":"Borcard D, Carvalho G, Chirico M, De"},{"literal":"Caceres M, Durand S, Evangelista H,"},{"literal":"FitzJohn R, Friendly M, Furneaux B,"},{"literal":"Hannigan G, Hill M, Lahti L, McGlinn D,"},{"literal":"Ouellette M, Ribeiro Cunha E, Smith T,"},{"literal":"Stier A, Ter Braak C, Weedon J"},{"family":"Simpson G, Blanchet F, Kindt","given":""}],"issued":{"date-parts":[["2024"]]}}}],"schema":"https://github.com/citation-style-language/schema/raw/master/csl-citation.json"} </w:instrText>
      </w:r>
      <w:r w:rsidR="00947320">
        <w:rPr>
          <w:rFonts w:ascii="Times New Roman" w:hAnsi="Times New Roman" w:cs="Times New Roman"/>
          <w:sz w:val="24"/>
          <w:szCs w:val="24"/>
        </w:rPr>
        <w:fldChar w:fldCharType="separate"/>
      </w:r>
      <w:r w:rsidR="00372404" w:rsidRPr="00372404">
        <w:rPr>
          <w:rFonts w:ascii="Times New Roman" w:hAnsi="Times New Roman" w:cs="Times New Roman"/>
          <w:sz w:val="24"/>
        </w:rPr>
        <w:t>(Oksanen et al., 2024)</w:t>
      </w:r>
      <w:r w:rsidR="00947320">
        <w:rPr>
          <w:rFonts w:ascii="Times New Roman" w:hAnsi="Times New Roman" w:cs="Times New Roman"/>
          <w:sz w:val="24"/>
          <w:szCs w:val="24"/>
        </w:rPr>
        <w:fldChar w:fldCharType="end"/>
      </w:r>
      <w:r w:rsidR="00947320">
        <w:rPr>
          <w:rFonts w:ascii="Times New Roman" w:hAnsi="Times New Roman" w:cs="Times New Roman"/>
          <w:sz w:val="24"/>
          <w:szCs w:val="24"/>
        </w:rPr>
        <w:t>.</w:t>
      </w:r>
    </w:p>
    <w:p w14:paraId="7B2DB591" w14:textId="77777777" w:rsidR="00773815" w:rsidRDefault="00773815">
      <w:pPr>
        <w:rPr>
          <w:rFonts w:ascii="Times New Roman" w:hAnsi="Times New Roman" w:cs="Times New Roman"/>
          <w:sz w:val="24"/>
          <w:szCs w:val="24"/>
        </w:rPr>
      </w:pPr>
    </w:p>
    <w:p w14:paraId="4EC82E8F" w14:textId="0E79DE76" w:rsidR="00D6670A" w:rsidRDefault="00DA76A4">
      <w:pPr>
        <w:rPr>
          <w:rFonts w:ascii="Times New Roman" w:hAnsi="Times New Roman" w:cs="Times New Roman"/>
          <w:sz w:val="24"/>
          <w:szCs w:val="24"/>
        </w:rPr>
      </w:pPr>
      <w:r>
        <w:rPr>
          <w:rFonts w:ascii="Times New Roman" w:hAnsi="Times New Roman" w:cs="Times New Roman"/>
          <w:sz w:val="24"/>
          <w:szCs w:val="24"/>
        </w:rPr>
        <w:t>We calculated species richness</w:t>
      </w:r>
      <w:r w:rsidR="006D3F47">
        <w:rPr>
          <w:rFonts w:ascii="Times New Roman" w:hAnsi="Times New Roman" w:cs="Times New Roman"/>
          <w:sz w:val="24"/>
          <w:szCs w:val="24"/>
        </w:rPr>
        <w:t xml:space="preserve"> </w:t>
      </w:r>
      <w:r w:rsidR="0025648B">
        <w:rPr>
          <w:rFonts w:ascii="Times New Roman" w:hAnsi="Times New Roman" w:cs="Times New Roman"/>
          <w:sz w:val="24"/>
          <w:szCs w:val="24"/>
        </w:rPr>
        <w:t>at each plot</w:t>
      </w:r>
      <w:r w:rsidR="001734E0">
        <w:rPr>
          <w:rFonts w:ascii="Times New Roman" w:hAnsi="Times New Roman" w:cs="Times New Roman"/>
          <w:sz w:val="24"/>
          <w:szCs w:val="24"/>
        </w:rPr>
        <w:t xml:space="preserve">, and for each year, </w:t>
      </w:r>
      <w:r w:rsidR="00706C5C">
        <w:rPr>
          <w:rFonts w:ascii="Times New Roman" w:hAnsi="Times New Roman" w:cs="Times New Roman"/>
          <w:sz w:val="24"/>
          <w:szCs w:val="24"/>
        </w:rPr>
        <w:t>as the number of unique ground beetle species</w:t>
      </w:r>
      <w:r w:rsidR="00257349">
        <w:rPr>
          <w:rFonts w:ascii="Times New Roman" w:hAnsi="Times New Roman" w:cs="Times New Roman"/>
          <w:sz w:val="24"/>
          <w:szCs w:val="24"/>
        </w:rPr>
        <w:t xml:space="preserve"> captured. </w:t>
      </w:r>
      <w:r w:rsidR="00516B78">
        <w:rPr>
          <w:rFonts w:ascii="Times New Roman" w:hAnsi="Times New Roman" w:cs="Times New Roman"/>
          <w:sz w:val="24"/>
          <w:szCs w:val="24"/>
        </w:rPr>
        <w:t xml:space="preserve">We calculated </w:t>
      </w:r>
      <w:r w:rsidR="006C0E7B">
        <w:rPr>
          <w:rFonts w:ascii="Times New Roman" w:hAnsi="Times New Roman" w:cs="Times New Roman"/>
          <w:sz w:val="24"/>
          <w:szCs w:val="24"/>
        </w:rPr>
        <w:t>Simpson diversity using the inverse Simpson index</w:t>
      </w:r>
      <w:r w:rsidR="005E2C59">
        <w:rPr>
          <w:rFonts w:ascii="Times New Roman" w:hAnsi="Times New Roman" w:cs="Times New Roman"/>
          <w:sz w:val="24"/>
          <w:szCs w:val="24"/>
        </w:rPr>
        <w:t xml:space="preserve">, which ranges from 1 to the species richness, depending on </w:t>
      </w:r>
      <w:r w:rsidR="00F67F23">
        <w:rPr>
          <w:rFonts w:ascii="Times New Roman" w:hAnsi="Times New Roman" w:cs="Times New Roman"/>
          <w:sz w:val="24"/>
          <w:szCs w:val="24"/>
        </w:rPr>
        <w:t>the degree to which species abundances are equal</w:t>
      </w:r>
      <w:r w:rsidR="008514E9">
        <w:rPr>
          <w:rFonts w:ascii="Times New Roman" w:hAnsi="Times New Roman" w:cs="Times New Roman"/>
          <w:sz w:val="24"/>
          <w:szCs w:val="24"/>
        </w:rPr>
        <w:t>.</w:t>
      </w:r>
      <w:r w:rsidR="009E0D7C">
        <w:rPr>
          <w:rFonts w:ascii="Times New Roman" w:hAnsi="Times New Roman" w:cs="Times New Roman"/>
          <w:sz w:val="24"/>
          <w:szCs w:val="24"/>
        </w:rPr>
        <w:t xml:space="preserve"> We calculated </w:t>
      </w:r>
      <w:r w:rsidR="006E6D88">
        <w:rPr>
          <w:rFonts w:ascii="Times New Roman" w:hAnsi="Times New Roman" w:cs="Times New Roman"/>
          <w:sz w:val="24"/>
          <w:szCs w:val="24"/>
        </w:rPr>
        <w:t>Simpson evenness</w:t>
      </w:r>
      <w:r w:rsidR="00EE2263">
        <w:rPr>
          <w:rFonts w:ascii="Times New Roman" w:hAnsi="Times New Roman" w:cs="Times New Roman"/>
          <w:sz w:val="24"/>
          <w:szCs w:val="24"/>
        </w:rPr>
        <w:t xml:space="preserve"> as the inverse Simpson index divided by species richness</w:t>
      </w:r>
      <w:r w:rsidR="00F538E2">
        <w:rPr>
          <w:rFonts w:ascii="Times New Roman" w:hAnsi="Times New Roman" w:cs="Times New Roman"/>
          <w:sz w:val="24"/>
          <w:szCs w:val="24"/>
        </w:rPr>
        <w:t xml:space="preserve">. These calculations were implemented in R </w:t>
      </w:r>
      <w:r w:rsidR="006B1C29">
        <w:rPr>
          <w:rFonts w:ascii="Times New Roman" w:hAnsi="Times New Roman" w:cs="Times New Roman"/>
          <w:sz w:val="24"/>
          <w:szCs w:val="24"/>
        </w:rPr>
        <w:fldChar w:fldCharType="begin"/>
      </w:r>
      <w:r w:rsidR="006B1C29">
        <w:rPr>
          <w:rFonts w:ascii="Times New Roman" w:hAnsi="Times New Roman" w:cs="Times New Roman"/>
          <w:sz w:val="24"/>
          <w:szCs w:val="24"/>
        </w:rPr>
        <w:instrText xml:space="preserve"> ADDIN ZOTERO_ITEM CSL_CITATION {"citationID":"Roaa39Iv","properties":{"formattedCitation":"(R Core Team, 2024)","plainCitation":"(R Core Team, 2024)","noteIndex":0},"citationItems":[{"id":1020,"uris":["http://zotero.org/users/6631577/items/DVQDLUHM"],"itemData":{"id":1020,"type":"software","event-place":"Vienna, Austria","publisher":"R Foundation for Statistical Computing","publisher-place":"Vienna, Austria","title":"R: A Language and Environment for Statistical Computing","URL":"https://www.R-project.org/","author":[{"family":"R Core Team","given":""}],"issued":{"date-parts":[["2024"]]}}}],"schema":"https://github.com/citation-style-language/schema/raw/master/csl-citation.json"} </w:instrText>
      </w:r>
      <w:r w:rsidR="006B1C29">
        <w:rPr>
          <w:rFonts w:ascii="Times New Roman" w:hAnsi="Times New Roman" w:cs="Times New Roman"/>
          <w:sz w:val="24"/>
          <w:szCs w:val="24"/>
        </w:rPr>
        <w:fldChar w:fldCharType="separate"/>
      </w:r>
      <w:r w:rsidR="006B1C29" w:rsidRPr="006B1C29">
        <w:rPr>
          <w:rFonts w:ascii="Times New Roman" w:hAnsi="Times New Roman" w:cs="Times New Roman"/>
          <w:sz w:val="24"/>
        </w:rPr>
        <w:t>(R Core Team, 2024)</w:t>
      </w:r>
      <w:r w:rsidR="006B1C29">
        <w:rPr>
          <w:rFonts w:ascii="Times New Roman" w:hAnsi="Times New Roman" w:cs="Times New Roman"/>
          <w:sz w:val="24"/>
          <w:szCs w:val="24"/>
        </w:rPr>
        <w:fldChar w:fldCharType="end"/>
      </w:r>
      <w:r w:rsidR="003C306E">
        <w:rPr>
          <w:rFonts w:ascii="Times New Roman" w:hAnsi="Times New Roman" w:cs="Times New Roman"/>
          <w:sz w:val="24"/>
          <w:szCs w:val="24"/>
        </w:rPr>
        <w:t xml:space="preserve"> </w:t>
      </w:r>
      <w:r w:rsidR="00F538E2">
        <w:rPr>
          <w:rFonts w:ascii="Times New Roman" w:hAnsi="Times New Roman" w:cs="Times New Roman"/>
          <w:sz w:val="24"/>
          <w:szCs w:val="24"/>
        </w:rPr>
        <w:t xml:space="preserve">using the </w:t>
      </w:r>
      <w:r w:rsidR="003C306E">
        <w:rPr>
          <w:rFonts w:ascii="Times New Roman" w:hAnsi="Times New Roman" w:cs="Times New Roman"/>
          <w:sz w:val="24"/>
          <w:szCs w:val="24"/>
        </w:rPr>
        <w:t xml:space="preserve">packages </w:t>
      </w:r>
      <w:r w:rsidR="000F3454">
        <w:rPr>
          <w:rFonts w:ascii="Times New Roman" w:hAnsi="Times New Roman" w:cs="Times New Roman"/>
          <w:sz w:val="24"/>
          <w:szCs w:val="24"/>
        </w:rPr>
        <w:t>‘</w:t>
      </w:r>
      <w:proofErr w:type="spellStart"/>
      <w:r w:rsidR="007B5E26">
        <w:rPr>
          <w:rFonts w:ascii="Times New Roman" w:hAnsi="Times New Roman" w:cs="Times New Roman"/>
          <w:sz w:val="24"/>
          <w:szCs w:val="24"/>
        </w:rPr>
        <w:t>hillR</w:t>
      </w:r>
      <w:proofErr w:type="spellEnd"/>
      <w:r w:rsidR="000F3454">
        <w:rPr>
          <w:rFonts w:ascii="Times New Roman" w:hAnsi="Times New Roman" w:cs="Times New Roman"/>
          <w:sz w:val="24"/>
          <w:szCs w:val="24"/>
        </w:rPr>
        <w:t>’</w:t>
      </w:r>
      <w:r w:rsidR="006F57DA">
        <w:rPr>
          <w:rFonts w:ascii="Times New Roman" w:hAnsi="Times New Roman" w:cs="Times New Roman"/>
          <w:sz w:val="24"/>
          <w:szCs w:val="24"/>
        </w:rPr>
        <w:t xml:space="preserve"> </w:t>
      </w:r>
      <w:r w:rsidR="006B1C29">
        <w:rPr>
          <w:rFonts w:ascii="Times New Roman" w:hAnsi="Times New Roman" w:cs="Times New Roman"/>
          <w:sz w:val="24"/>
          <w:szCs w:val="24"/>
        </w:rPr>
        <w:fldChar w:fldCharType="begin"/>
      </w:r>
      <w:r w:rsidR="006B1C29">
        <w:rPr>
          <w:rFonts w:ascii="Times New Roman" w:hAnsi="Times New Roman" w:cs="Times New Roman"/>
          <w:sz w:val="24"/>
          <w:szCs w:val="24"/>
        </w:rPr>
        <w:instrText xml:space="preserve"> ADDIN ZOTERO_ITEM CSL_CITATION {"citationID":"fEBC5wZ9","properties":{"formattedCitation":"(Li, 2018)","plainCitation":"(Li, 2018)","noteIndex":0},"citationItems":[{"id":1108,"uris":["http://zotero.org/users/6631577/items/V6MVGUWT"],"itemData":{"id":1108,"type":"article-journal","container-title":"Journal of Open Source Software","DOI":"10.21105/joss.01041","ISSN":"2475-9066","issue":"31","journalAbbreviation":"JOSS","license":"http://creativecommons.org/licenses/by/4.0/","page":"1041","source":"DOI.org (Crossref)","title":"hillR: taxonomic, functional, and phylogenetic diversity and similarity through Hill Numbers","title-short":"hillR","volume":"3","author":[{"family":"Li","given":"Daijiang"}],"issued":{"date-parts":[["2018",11,13]]}}}],"schema":"https://github.com/citation-style-language/schema/raw/master/csl-citation.json"} </w:instrText>
      </w:r>
      <w:r w:rsidR="006B1C29">
        <w:rPr>
          <w:rFonts w:ascii="Times New Roman" w:hAnsi="Times New Roman" w:cs="Times New Roman"/>
          <w:sz w:val="24"/>
          <w:szCs w:val="24"/>
        </w:rPr>
        <w:fldChar w:fldCharType="separate"/>
      </w:r>
      <w:r w:rsidR="006B1C29" w:rsidRPr="006B1C29">
        <w:rPr>
          <w:rFonts w:ascii="Times New Roman" w:hAnsi="Times New Roman" w:cs="Times New Roman"/>
          <w:sz w:val="24"/>
        </w:rPr>
        <w:t>(Li, 2018)</w:t>
      </w:r>
      <w:r w:rsidR="006B1C29">
        <w:rPr>
          <w:rFonts w:ascii="Times New Roman" w:hAnsi="Times New Roman" w:cs="Times New Roman"/>
          <w:sz w:val="24"/>
          <w:szCs w:val="24"/>
        </w:rPr>
        <w:fldChar w:fldCharType="end"/>
      </w:r>
      <w:r w:rsidR="007B5E26">
        <w:rPr>
          <w:rFonts w:ascii="Times New Roman" w:hAnsi="Times New Roman" w:cs="Times New Roman"/>
          <w:sz w:val="24"/>
          <w:szCs w:val="24"/>
        </w:rPr>
        <w:t xml:space="preserve"> and </w:t>
      </w:r>
      <w:r w:rsidR="000F3454">
        <w:rPr>
          <w:rFonts w:ascii="Times New Roman" w:hAnsi="Times New Roman" w:cs="Times New Roman"/>
          <w:sz w:val="24"/>
          <w:szCs w:val="24"/>
        </w:rPr>
        <w:t>‘</w:t>
      </w:r>
      <w:proofErr w:type="spellStart"/>
      <w:r w:rsidR="007B5E26">
        <w:rPr>
          <w:rFonts w:ascii="Times New Roman" w:hAnsi="Times New Roman" w:cs="Times New Roman"/>
          <w:sz w:val="24"/>
          <w:szCs w:val="24"/>
        </w:rPr>
        <w:t>chemodiv</w:t>
      </w:r>
      <w:proofErr w:type="spellEnd"/>
      <w:r w:rsidR="006D201B">
        <w:rPr>
          <w:rFonts w:ascii="Times New Roman" w:hAnsi="Times New Roman" w:cs="Times New Roman"/>
          <w:sz w:val="24"/>
          <w:szCs w:val="24"/>
        </w:rPr>
        <w:t>’</w:t>
      </w:r>
      <w:r w:rsidR="00C30DF2">
        <w:rPr>
          <w:rFonts w:ascii="Times New Roman" w:hAnsi="Times New Roman" w:cs="Times New Roman"/>
          <w:sz w:val="24"/>
          <w:szCs w:val="24"/>
        </w:rPr>
        <w:t xml:space="preserve"> </w:t>
      </w:r>
      <w:r w:rsidR="006B1C29">
        <w:rPr>
          <w:rFonts w:ascii="Times New Roman" w:hAnsi="Times New Roman" w:cs="Times New Roman"/>
          <w:sz w:val="24"/>
          <w:szCs w:val="24"/>
        </w:rPr>
        <w:fldChar w:fldCharType="begin"/>
      </w:r>
      <w:r w:rsidR="006B1C29">
        <w:rPr>
          <w:rFonts w:ascii="Times New Roman" w:hAnsi="Times New Roman" w:cs="Times New Roman"/>
          <w:sz w:val="24"/>
          <w:szCs w:val="24"/>
        </w:rPr>
        <w:instrText xml:space="preserve"> ADDIN ZOTERO_ITEM CSL_CITATION {"citationID":"nZbzRLoj","properties":{"formattedCitation":"(Petren et al., 2023)","plainCitation":"(Petren et al., 2023)","noteIndex":0},"citationItems":[{"id":1166,"uris":["http://zotero.org/users/6631577/items/5SD22KJC"],"itemData":{"id":1166,"type":"article-journal","container-title":"New Phytologist","issue":"6","page":"2478-2492","title":"Quantifying chemodiversity considering biochemical and structural properties of compounds with the R package chemodiv","volume":"237","author":[{"family":"Petren","given":"Hampus"},{"family":"Kollner","given":"Tobias G."},{"family":"Junker","given":"Robert R."}],"issued":{"date-parts":[["2023"]]}}}],"schema":"https://github.com/citation-style-language/schema/raw/master/csl-citation.json"} </w:instrText>
      </w:r>
      <w:r w:rsidR="006B1C29">
        <w:rPr>
          <w:rFonts w:ascii="Times New Roman" w:hAnsi="Times New Roman" w:cs="Times New Roman"/>
          <w:sz w:val="24"/>
          <w:szCs w:val="24"/>
        </w:rPr>
        <w:fldChar w:fldCharType="separate"/>
      </w:r>
      <w:r w:rsidR="006B1C29" w:rsidRPr="006B1C29">
        <w:rPr>
          <w:rFonts w:ascii="Times New Roman" w:hAnsi="Times New Roman" w:cs="Times New Roman"/>
          <w:sz w:val="24"/>
        </w:rPr>
        <w:t>(</w:t>
      </w:r>
      <w:proofErr w:type="spellStart"/>
      <w:r w:rsidR="006B1C29" w:rsidRPr="006B1C29">
        <w:rPr>
          <w:rFonts w:ascii="Times New Roman" w:hAnsi="Times New Roman" w:cs="Times New Roman"/>
          <w:sz w:val="24"/>
        </w:rPr>
        <w:t>Petren</w:t>
      </w:r>
      <w:proofErr w:type="spellEnd"/>
      <w:r w:rsidR="006B1C29" w:rsidRPr="006B1C29">
        <w:rPr>
          <w:rFonts w:ascii="Times New Roman" w:hAnsi="Times New Roman" w:cs="Times New Roman"/>
          <w:sz w:val="24"/>
        </w:rPr>
        <w:t xml:space="preserve"> et al., 2023)</w:t>
      </w:r>
      <w:r w:rsidR="006B1C29">
        <w:rPr>
          <w:rFonts w:ascii="Times New Roman" w:hAnsi="Times New Roman" w:cs="Times New Roman"/>
          <w:sz w:val="24"/>
          <w:szCs w:val="24"/>
        </w:rPr>
        <w:fldChar w:fldCharType="end"/>
      </w:r>
      <w:r w:rsidR="007B5E26">
        <w:rPr>
          <w:rFonts w:ascii="Times New Roman" w:hAnsi="Times New Roman" w:cs="Times New Roman"/>
          <w:sz w:val="24"/>
          <w:szCs w:val="24"/>
        </w:rPr>
        <w:t>.</w:t>
      </w:r>
      <w:r w:rsidR="00C626F0">
        <w:rPr>
          <w:rFonts w:ascii="Times New Roman" w:hAnsi="Times New Roman" w:cs="Times New Roman"/>
          <w:sz w:val="24"/>
          <w:szCs w:val="24"/>
        </w:rPr>
        <w:t xml:space="preserve"> </w:t>
      </w:r>
    </w:p>
    <w:p w14:paraId="765D60AD" w14:textId="77777777" w:rsidR="00A01C24" w:rsidRDefault="00A01C24" w:rsidP="00A01C24">
      <w:pPr>
        <w:rPr>
          <w:rFonts w:ascii="Times New Roman" w:hAnsi="Times New Roman" w:cs="Times New Roman"/>
          <w:sz w:val="24"/>
          <w:szCs w:val="24"/>
        </w:rPr>
      </w:pPr>
    </w:p>
    <w:p w14:paraId="4BBF5BCD" w14:textId="22E3315E" w:rsidR="00A01C24" w:rsidRDefault="00A01C24" w:rsidP="00A01C24">
      <w:pPr>
        <w:rPr>
          <w:rFonts w:ascii="Times New Roman" w:hAnsi="Times New Roman" w:cs="Times New Roman"/>
          <w:sz w:val="24"/>
          <w:szCs w:val="24"/>
        </w:rPr>
      </w:pPr>
      <w:r w:rsidRPr="006212A7">
        <w:rPr>
          <w:rFonts w:ascii="Times New Roman" w:hAnsi="Times New Roman" w:cs="Times New Roman"/>
          <w:sz w:val="24"/>
          <w:szCs w:val="24"/>
        </w:rPr>
        <w:t>To estimate the number of undetected species and thus estimate the true species richness of ground beetles</w:t>
      </w:r>
      <w:r w:rsidR="00BC7E53">
        <w:rPr>
          <w:rFonts w:ascii="Times New Roman" w:hAnsi="Times New Roman" w:cs="Times New Roman"/>
          <w:sz w:val="24"/>
          <w:szCs w:val="24"/>
        </w:rPr>
        <w:t xml:space="preserve"> </w:t>
      </w:r>
      <w:r w:rsidR="00723ECE">
        <w:rPr>
          <w:rFonts w:ascii="Times New Roman" w:hAnsi="Times New Roman" w:cs="Times New Roman"/>
          <w:sz w:val="24"/>
          <w:szCs w:val="24"/>
        </w:rPr>
        <w:t xml:space="preserve">across all </w:t>
      </w:r>
      <w:r w:rsidR="0000128D">
        <w:rPr>
          <w:rFonts w:ascii="Times New Roman" w:hAnsi="Times New Roman" w:cs="Times New Roman"/>
          <w:sz w:val="24"/>
          <w:szCs w:val="24"/>
        </w:rPr>
        <w:t>the plots within a</w:t>
      </w:r>
      <w:r w:rsidR="00BC7E53">
        <w:rPr>
          <w:rFonts w:ascii="Times New Roman" w:hAnsi="Times New Roman" w:cs="Times New Roman"/>
          <w:sz w:val="24"/>
          <w:szCs w:val="24"/>
        </w:rPr>
        <w:t xml:space="preserve"> forest management treatment</w:t>
      </w:r>
      <w:r w:rsidRPr="006212A7">
        <w:rPr>
          <w:rFonts w:ascii="Times New Roman" w:hAnsi="Times New Roman" w:cs="Times New Roman"/>
          <w:sz w:val="24"/>
          <w:szCs w:val="24"/>
        </w:rPr>
        <w:t>, we used an asymptotic approach</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{"citationID":"DgMIMMrL","properties":{"formattedCitation":"(Chao and Chiu, 2016)","plainCitation":"(Chao and Chiu, 2016)","noteIndex":0},"citationItems":[{"id":1110,"uris":["http://zotero.org/users/6631577/items/ECJZN5Q4"],"itemData":{"id":1110,"type":"chapter","abstract":"Abstract\n            On the basis of the sampling data from an assemblage, estimation of species richness (observed plus undetected) is statistically difficult especially for highly diverse assemblages with many rare species. Simple counts of species richness in samples typically underestimate and strongly depend on sampling effort and sample completeness. There are two approaches to infer species richness and make fair comparisons among multiple assemblages based on possibly unequal sampling effort and incomplete samples that miss many species. (i) An asymptotic approach: this approach compares the estimated asymptotes of species accumulation curves. It is based on statistical sampling‐theory methods of estimating species richness. Both parametric and nonparametric methods are reviewed. We focus on the nonparametric estimators that are universally valid for all species abundance distributions. (ii) A nonasymptotic approach: this approach compares the estimated species richnesses of standardized samples with a common finite sample size or sample completeness. It is based on the seamless sample‐size‐ and coverage‐based rarefaction and extrapolation sampling curves. This approach aims to compare species richness estimates for equally large or equally complete samples. These two approaches allow researchers to efficiently use all data to make robust and detailed inferences about species richness. Two R packages (SpadeR and iNEXT) are applied to rainforest tree data for illustration.","container-title":"Wiley StatsRef: Statistics Reference Online","edition":"1","ISBN":"978-1-118-44511-2","language":"en","license":"http://doi.wiley.com/10.1002/tdm_license_1.1","note":"DOI: 10.1002/9781118445112.stat03432.pub2","page":"1-26","publisher":"Wiley","source":"DOI.org (Crossref)","title":"Species Richness: Estimation and Comparison","title-short":"Species Richness","URL":"https://onlinelibrary.wiley.com/doi/10.1002/9781118445112.stat03432.pub2","editor":[{"family":"Kenett","given":"Ron S."},{"family":"Longford","given":"Nicholas T."},{"family":"Piegorsch","given":"Walter W."},{"family":"Ruggeri","given":"Fabrizio"}],"author":[{"family":"Chao","given":"Anne"},{"family":"Chiu","given":"Chun‐Huo"}],"accessed":{"date-parts":[["2025",2,5]]},"issued":{"date-parts":[["2016",8,5]]}}}],"schema":"https://github.com/citation-style-language/schema/raw/master/csl-citation.json"} </w:instrText>
      </w:r>
      <w:r>
        <w:rPr>
          <w:rFonts w:ascii="Times New Roman" w:hAnsi="Times New Roman" w:cs="Times New Roman"/>
          <w:sz w:val="24"/>
          <w:szCs w:val="24"/>
        </w:rPr>
        <w:fldChar w:fldCharType="separate"/>
      </w:r>
      <w:r w:rsidRPr="006212A7">
        <w:rPr>
          <w:rFonts w:ascii="Times New Roman" w:hAnsi="Times New Roman" w:cs="Times New Roman"/>
          <w:sz w:val="24"/>
        </w:rPr>
        <w:t>(Chao and Chiu, 2016)</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6212A7">
        <w:rPr>
          <w:rFonts w:ascii="Times New Roman" w:hAnsi="Times New Roman" w:cs="Times New Roman"/>
          <w:sz w:val="24"/>
          <w:szCs w:val="24"/>
        </w:rPr>
        <w:t>We calculated the Chao1 estimator, which is a nonparametric estimator that gives a lower bound on the true species richness. This estimator incorporates the number of singletons and doubletons to estimate the number of undetected species and was implemented using the function “</w:t>
      </w:r>
      <w:proofErr w:type="spellStart"/>
      <w:r w:rsidRPr="006212A7">
        <w:rPr>
          <w:rFonts w:ascii="Times New Roman" w:hAnsi="Times New Roman" w:cs="Times New Roman"/>
          <w:sz w:val="24"/>
          <w:szCs w:val="24"/>
        </w:rPr>
        <w:t>ChaoSpecies</w:t>
      </w:r>
      <w:proofErr w:type="spellEnd"/>
      <w:r w:rsidRPr="006212A7">
        <w:rPr>
          <w:rFonts w:ascii="Times New Roman" w:hAnsi="Times New Roman" w:cs="Times New Roman"/>
          <w:sz w:val="24"/>
          <w:szCs w:val="24"/>
        </w:rPr>
        <w:t>” using the R package “</w:t>
      </w:r>
      <w:proofErr w:type="spellStart"/>
      <w:r w:rsidRPr="006212A7">
        <w:rPr>
          <w:rFonts w:ascii="Times New Roman" w:hAnsi="Times New Roman" w:cs="Times New Roman"/>
          <w:sz w:val="24"/>
          <w:szCs w:val="24"/>
        </w:rPr>
        <w:t>SpadeR</w:t>
      </w:r>
      <w:proofErr w:type="spellEnd"/>
      <w:r w:rsidRPr="006212A7">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5610CD">
        <w:rPr>
          <w:rFonts w:ascii="Times New Roman" w:hAnsi="Times New Roman" w:cs="Times New Roman"/>
          <w:sz w:val="24"/>
          <w:szCs w:val="24"/>
        </w:rPr>
        <w:instrText xml:space="preserve"> ADDIN ZOTERO_ITEM CSL_CITATION {"citationID":"DyLMXEsb","properties":{"formattedCitation":"(Anne Chao et al., 2016)","plainCitation":"(Anne Chao et al., 2016)","dontUpdate":true,"noteIndex":0},"citationItems":[{"id":1114,"uris":["http://zotero.org/users/6631577/items/NGEHX47P"],"itemData":{"id":1114,"type":"software","title":"SpadeR: Species-Richness Prediction and Diversity Estimation with R","URL":"https://github.com/AnneChao/SpadeR","version":"R package version 0.1.1, commit 641c1def57de95142407803ee8b283a269115c8c","author":[{"literal":"Anne Chao"},{"family":"Ma","given":"K.H."},{"family":"Hsieh","given":"T.C."},{"family":"Chiu","given":"Chun‐Huo"}],"issued":{"date-parts":[["2016"]]}}}],"schema":"https://github.com/citation-style-language/schema/raw/master/csl-citation.json"} </w:instrText>
      </w:r>
      <w:r>
        <w:rPr>
          <w:rFonts w:ascii="Times New Roman" w:hAnsi="Times New Roman" w:cs="Times New Roman"/>
          <w:sz w:val="24"/>
          <w:szCs w:val="24"/>
        </w:rPr>
        <w:fldChar w:fldCharType="separate"/>
      </w:r>
      <w:r w:rsidRPr="004B3411">
        <w:rPr>
          <w:rFonts w:ascii="Times New Roman" w:hAnsi="Times New Roman" w:cs="Times New Roman"/>
          <w:sz w:val="24"/>
        </w:rPr>
        <w:t>(Chao et al., 2016)</w:t>
      </w:r>
      <w:r>
        <w:rPr>
          <w:rFonts w:ascii="Times New Roman" w:hAnsi="Times New Roman" w:cs="Times New Roman"/>
          <w:sz w:val="24"/>
          <w:szCs w:val="24"/>
        </w:rPr>
        <w:fldChar w:fldCharType="end"/>
      </w:r>
      <w:r>
        <w:rPr>
          <w:rFonts w:ascii="Times New Roman" w:hAnsi="Times New Roman" w:cs="Times New Roman"/>
          <w:sz w:val="24"/>
          <w:szCs w:val="24"/>
        </w:rPr>
        <w:t>.</w:t>
      </w:r>
    </w:p>
    <w:p w14:paraId="163936A9" w14:textId="77777777" w:rsidR="00642230" w:rsidRDefault="00642230">
      <w:pPr>
        <w:rPr>
          <w:rFonts w:ascii="Times New Roman" w:hAnsi="Times New Roman" w:cs="Times New Roman"/>
          <w:sz w:val="24"/>
          <w:szCs w:val="24"/>
        </w:rPr>
      </w:pPr>
    </w:p>
    <w:p w14:paraId="670D796E" w14:textId="0C6CAADE" w:rsidR="00F100FF" w:rsidRDefault="00516324">
      <w:pPr>
        <w:rPr>
          <w:rFonts w:ascii="Times New Roman" w:hAnsi="Times New Roman" w:cs="Times New Roman"/>
          <w:sz w:val="24"/>
          <w:szCs w:val="24"/>
        </w:rPr>
      </w:pPr>
      <w:r>
        <w:rPr>
          <w:rFonts w:ascii="Times New Roman" w:hAnsi="Times New Roman" w:cs="Times New Roman"/>
          <w:sz w:val="24"/>
          <w:szCs w:val="24"/>
        </w:rPr>
        <w:t>To analyze functional traits of ground beetles, we used community-weighted means</w:t>
      </w:r>
      <w:r w:rsidR="00677C93">
        <w:rPr>
          <w:rFonts w:ascii="Times New Roman" w:hAnsi="Times New Roman" w:cs="Times New Roman"/>
          <w:sz w:val="24"/>
          <w:szCs w:val="24"/>
        </w:rPr>
        <w:t xml:space="preserve"> (CWMs)</w:t>
      </w:r>
      <w:r>
        <w:rPr>
          <w:rFonts w:ascii="Times New Roman" w:hAnsi="Times New Roman" w:cs="Times New Roman"/>
          <w:sz w:val="24"/>
          <w:szCs w:val="24"/>
        </w:rPr>
        <w:t xml:space="preserve">. </w:t>
      </w:r>
      <w:r w:rsidR="00677C93">
        <w:rPr>
          <w:rFonts w:ascii="Times New Roman" w:hAnsi="Times New Roman" w:cs="Times New Roman"/>
          <w:sz w:val="24"/>
          <w:szCs w:val="24"/>
        </w:rPr>
        <w:t>This met</w:t>
      </w:r>
      <w:r w:rsidR="003D2B3A">
        <w:rPr>
          <w:rFonts w:ascii="Times New Roman" w:hAnsi="Times New Roman" w:cs="Times New Roman"/>
          <w:sz w:val="24"/>
          <w:szCs w:val="24"/>
        </w:rPr>
        <w:t xml:space="preserve">ric is a mean trait value weighted by the relative abundances </w:t>
      </w:r>
      <w:r w:rsidR="00533EC7">
        <w:rPr>
          <w:rFonts w:ascii="Times New Roman" w:hAnsi="Times New Roman" w:cs="Times New Roman"/>
          <w:sz w:val="24"/>
          <w:szCs w:val="24"/>
        </w:rPr>
        <w:t xml:space="preserve">of each species in a sample. </w:t>
      </w:r>
      <w:r w:rsidR="00F100FF">
        <w:rPr>
          <w:rFonts w:ascii="Times New Roman" w:hAnsi="Times New Roman" w:cs="Times New Roman"/>
          <w:sz w:val="24"/>
          <w:szCs w:val="24"/>
        </w:rPr>
        <w:t xml:space="preserve">Because </w:t>
      </w:r>
      <w:r w:rsidR="00FE18A4">
        <w:rPr>
          <w:rFonts w:ascii="Times New Roman" w:hAnsi="Times New Roman" w:cs="Times New Roman"/>
          <w:sz w:val="24"/>
          <w:szCs w:val="24"/>
        </w:rPr>
        <w:t xml:space="preserve">traits </w:t>
      </w:r>
      <w:r w:rsidR="009A0C18">
        <w:rPr>
          <w:rFonts w:ascii="Times New Roman" w:hAnsi="Times New Roman" w:cs="Times New Roman"/>
          <w:sz w:val="24"/>
          <w:szCs w:val="24"/>
        </w:rPr>
        <w:t xml:space="preserve">are not independent, but rather occur together in syndromes, </w:t>
      </w:r>
      <w:r w:rsidR="00A5148C">
        <w:rPr>
          <w:rFonts w:ascii="Times New Roman" w:hAnsi="Times New Roman" w:cs="Times New Roman"/>
          <w:sz w:val="24"/>
          <w:szCs w:val="24"/>
        </w:rPr>
        <w:t xml:space="preserve">we used a principal component analysis to find </w:t>
      </w:r>
      <w:r w:rsidR="00893EF5">
        <w:rPr>
          <w:rFonts w:ascii="Times New Roman" w:hAnsi="Times New Roman" w:cs="Times New Roman"/>
          <w:sz w:val="24"/>
          <w:szCs w:val="24"/>
        </w:rPr>
        <w:t xml:space="preserve"> </w:t>
      </w:r>
    </w:p>
    <w:p w14:paraId="781FE9AB" w14:textId="77777777" w:rsidR="00F100FF" w:rsidRDefault="00F100FF">
      <w:pPr>
        <w:rPr>
          <w:rFonts w:ascii="Times New Roman" w:hAnsi="Times New Roman" w:cs="Times New Roman"/>
          <w:sz w:val="24"/>
          <w:szCs w:val="24"/>
        </w:rPr>
      </w:pPr>
    </w:p>
    <w:p w14:paraId="3D15DEB9" w14:textId="50987E4B" w:rsidR="00124DB2" w:rsidRDefault="00D62892">
      <w:pPr>
        <w:rPr>
          <w:rFonts w:ascii="Times New Roman" w:hAnsi="Times New Roman" w:cs="Times New Roman"/>
          <w:sz w:val="24"/>
          <w:szCs w:val="24"/>
        </w:rPr>
      </w:pPr>
      <w:r>
        <w:rPr>
          <w:rFonts w:ascii="Times New Roman" w:hAnsi="Times New Roman" w:cs="Times New Roman"/>
          <w:sz w:val="24"/>
          <w:szCs w:val="24"/>
        </w:rPr>
        <w:t xml:space="preserve">For each </w:t>
      </w:r>
      <w:r w:rsidR="00EB7E7E">
        <w:rPr>
          <w:rFonts w:ascii="Times New Roman" w:hAnsi="Times New Roman" w:cs="Times New Roman"/>
          <w:sz w:val="24"/>
          <w:szCs w:val="24"/>
        </w:rPr>
        <w:t>ecomorphological trait</w:t>
      </w:r>
      <w:r w:rsidR="00726906">
        <w:rPr>
          <w:rFonts w:ascii="Times New Roman" w:hAnsi="Times New Roman" w:cs="Times New Roman"/>
          <w:sz w:val="24"/>
          <w:szCs w:val="24"/>
        </w:rPr>
        <w:t xml:space="preserve"> (Table ____), we </w:t>
      </w:r>
      <w:r w:rsidR="00516324">
        <w:rPr>
          <w:rFonts w:ascii="Times New Roman" w:hAnsi="Times New Roman" w:cs="Times New Roman"/>
          <w:sz w:val="24"/>
          <w:szCs w:val="24"/>
        </w:rPr>
        <w:t>calculated</w:t>
      </w:r>
      <w:r w:rsidR="00726906">
        <w:rPr>
          <w:rFonts w:ascii="Times New Roman" w:hAnsi="Times New Roman" w:cs="Times New Roman"/>
          <w:sz w:val="24"/>
          <w:szCs w:val="24"/>
        </w:rPr>
        <w:t xml:space="preserve"> a community-weighted </w:t>
      </w:r>
      <w:r w:rsidR="00AA21AC">
        <w:rPr>
          <w:rFonts w:ascii="Times New Roman" w:hAnsi="Times New Roman" w:cs="Times New Roman"/>
          <w:sz w:val="24"/>
          <w:szCs w:val="24"/>
        </w:rPr>
        <w:t>mean trait value.</w:t>
      </w:r>
    </w:p>
    <w:p w14:paraId="64BF0961" w14:textId="77777777" w:rsidR="00AA21AC" w:rsidRDefault="00AA21AC">
      <w:pPr>
        <w:rPr>
          <w:rFonts w:ascii="Times New Roman" w:hAnsi="Times New Roman" w:cs="Times New Roman"/>
          <w:sz w:val="24"/>
          <w:szCs w:val="24"/>
        </w:rPr>
      </w:pPr>
    </w:p>
    <w:p w14:paraId="24F65E53" w14:textId="77777777" w:rsidR="005F2A01" w:rsidRPr="005F2A01" w:rsidRDefault="005F2A01" w:rsidP="005F2A01">
      <w:pPr>
        <w:pStyle w:val="Bibliography"/>
        <w:rPr>
          <w:rFonts w:ascii="Times New Roman" w:hAnsi="Times New Roman" w:cs="Times New Roman"/>
          <w:sz w:val="24"/>
        </w:rPr>
      </w:pPr>
      <w:r>
        <w:rPr>
          <w:sz w:val="24"/>
          <w:szCs w:val="24"/>
        </w:rPr>
        <w:fldChar w:fldCharType="begin"/>
      </w:r>
      <w:r>
        <w:rPr>
          <w:sz w:val="24"/>
          <w:szCs w:val="24"/>
        </w:rPr>
        <w:instrText xml:space="preserve"> ADDIN ZOTERO_BIBL {"uncited":[],"omitted":[],"custom":[]} CSL_BIBLIOGRAPHY </w:instrText>
      </w:r>
      <w:r>
        <w:rPr>
          <w:sz w:val="24"/>
          <w:szCs w:val="24"/>
        </w:rPr>
        <w:fldChar w:fldCharType="separate"/>
      </w:r>
      <w:r w:rsidRPr="005F2A01">
        <w:rPr>
          <w:rFonts w:ascii="Times New Roman" w:hAnsi="Times New Roman" w:cs="Times New Roman"/>
          <w:sz w:val="24"/>
        </w:rPr>
        <w:t>Anne Chao, Ma, K.H., Hsieh, T.C., Chiu, C., 2016. SpadeR: Species-Richness Prediction and Diversity Estimation with R.</w:t>
      </w:r>
    </w:p>
    <w:p w14:paraId="1A8D53F9" w14:textId="77777777" w:rsidR="005F2A01" w:rsidRPr="005F2A01" w:rsidRDefault="005F2A01" w:rsidP="005F2A01">
      <w:pPr>
        <w:pStyle w:val="Bibliography"/>
        <w:rPr>
          <w:rFonts w:ascii="Times New Roman" w:hAnsi="Times New Roman" w:cs="Times New Roman"/>
          <w:sz w:val="24"/>
        </w:rPr>
      </w:pPr>
      <w:r w:rsidRPr="005F2A01">
        <w:rPr>
          <w:rFonts w:ascii="Times New Roman" w:hAnsi="Times New Roman" w:cs="Times New Roman"/>
          <w:sz w:val="24"/>
        </w:rPr>
        <w:t>Chao, A., Chiu, C., 2016. Species Richness: Estimation and Comparison, in: Kenett, R.S., Longford, N.T., Piegorsch, W.W., Ruggeri, F. (Eds.), Wiley StatsRef: Statistics Reference Online. Wiley, pp. 1–26. https://doi.org/10.1002/9781118445112.stat03432.pub2</w:t>
      </w:r>
    </w:p>
    <w:p w14:paraId="3ADB2550" w14:textId="77777777" w:rsidR="005F2A01" w:rsidRPr="005F2A01" w:rsidRDefault="005F2A01" w:rsidP="005F2A01">
      <w:pPr>
        <w:pStyle w:val="Bibliography"/>
        <w:rPr>
          <w:rFonts w:ascii="Times New Roman" w:hAnsi="Times New Roman" w:cs="Times New Roman"/>
          <w:sz w:val="24"/>
        </w:rPr>
      </w:pPr>
      <w:r w:rsidRPr="005F2A01">
        <w:rPr>
          <w:rFonts w:ascii="Times New Roman" w:hAnsi="Times New Roman" w:cs="Times New Roman"/>
          <w:sz w:val="24"/>
        </w:rPr>
        <w:t>Curtze, A.C., Carlo, T.A., Wenzel, J.W., 2018. The Effects of a Tornado Disturbance and a Salvaged Timber Extraction on the Seed-Rain and Recruitment Community of an Eastern Temperate Deciduous Forest. Northeastern Naturalist 25, 627. https://doi.org/10.1656/045.025.0408</w:t>
      </w:r>
    </w:p>
    <w:p w14:paraId="04334E33" w14:textId="77777777" w:rsidR="005F2A01" w:rsidRPr="005F2A01" w:rsidRDefault="005F2A01" w:rsidP="005F2A01">
      <w:pPr>
        <w:pStyle w:val="Bibliography"/>
        <w:rPr>
          <w:rFonts w:ascii="Times New Roman" w:hAnsi="Times New Roman" w:cs="Times New Roman"/>
          <w:sz w:val="24"/>
        </w:rPr>
      </w:pPr>
      <w:r w:rsidRPr="005F2A01">
        <w:rPr>
          <w:rFonts w:ascii="Times New Roman" w:hAnsi="Times New Roman" w:cs="Times New Roman"/>
          <w:sz w:val="24"/>
        </w:rPr>
        <w:t>Fischer, A., Marshall, P., Camp, A., 2013. Disturbances in deciduous temperate forest ecosystems of the northern hemisphere: their effects on both recent and future forest development. Biodivers Conserv 22, 1863–1893. https://doi.org/10.1007/s10531-013-0525-1</w:t>
      </w:r>
    </w:p>
    <w:p w14:paraId="3F4BAFBA" w14:textId="77777777" w:rsidR="005F2A01" w:rsidRPr="005F2A01" w:rsidRDefault="005F2A01" w:rsidP="005F2A01">
      <w:pPr>
        <w:pStyle w:val="Bibliography"/>
        <w:rPr>
          <w:rFonts w:ascii="Times New Roman" w:hAnsi="Times New Roman" w:cs="Times New Roman"/>
          <w:sz w:val="24"/>
        </w:rPr>
      </w:pPr>
      <w:r w:rsidRPr="005F2A01">
        <w:rPr>
          <w:rFonts w:ascii="Times New Roman" w:hAnsi="Times New Roman" w:cs="Times New Roman"/>
          <w:sz w:val="24"/>
        </w:rPr>
        <w:t>Gandhi, K.J.K., Gilmore, D.W., Katovich, S.A., Mattson, W.J., Zasada, J.C., Seybold, S.J., 2008. Catastrophic windstorm and fuel-reduction treatments alter ground beetle (Coleoptera: Carabidae) assemblages in a North American sub-boreal forest. Forest Ecology and Management 256, 1104–1123. https://doi.org/10.1016/j.foreco.2008.06.011</w:t>
      </w:r>
    </w:p>
    <w:p w14:paraId="55A14B0F" w14:textId="77777777" w:rsidR="005F2A01" w:rsidRPr="005F2A01" w:rsidRDefault="005F2A01" w:rsidP="005F2A01">
      <w:pPr>
        <w:pStyle w:val="Bibliography"/>
        <w:rPr>
          <w:rFonts w:ascii="Times New Roman" w:hAnsi="Times New Roman" w:cs="Times New Roman"/>
          <w:sz w:val="24"/>
        </w:rPr>
      </w:pPr>
      <w:r w:rsidRPr="005F2A01">
        <w:rPr>
          <w:rFonts w:ascii="Times New Roman" w:hAnsi="Times New Roman" w:cs="Times New Roman"/>
          <w:sz w:val="24"/>
        </w:rPr>
        <w:lastRenderedPageBreak/>
        <w:t>Li, D., 2018. hillR: taxonomic, functional, and phylogenetic diversity and similarity through Hill Numbers. JOSS 3, 1041. https://doi.org/10.21105/joss.01041</w:t>
      </w:r>
    </w:p>
    <w:p w14:paraId="27C96C25" w14:textId="77777777" w:rsidR="005F2A01" w:rsidRPr="005F2A01" w:rsidRDefault="005F2A01" w:rsidP="005F2A01">
      <w:pPr>
        <w:pStyle w:val="Bibliography"/>
        <w:rPr>
          <w:rFonts w:ascii="Times New Roman" w:hAnsi="Times New Roman" w:cs="Times New Roman"/>
          <w:sz w:val="24"/>
        </w:rPr>
      </w:pPr>
      <w:r w:rsidRPr="005F2A01">
        <w:rPr>
          <w:rFonts w:ascii="Times New Roman" w:hAnsi="Times New Roman" w:cs="Times New Roman"/>
          <w:sz w:val="24"/>
        </w:rPr>
        <w:t>Oksanen, J., R, Legendre P, Minchin P, O’Hara R, Solymos P, Stevens M, Szoecs E, Wagner, H, Barbour M, Bedward M, Bolker B, Borcard D, Carvalho G, Chirico M, De, Caceres M, Durand S, Evangelista H, FitzJohn R, Friendly M, Furneaux B, Hannigan G, Hill M, Lahti L, McGlinn D, Ouellette M, Ribeiro Cunha E, Smith T, Stier A, Ter Braak C, Weedon J, Simpson G, Blanchet F, Kindt, 2024. _vegan: Community Ecology Package_.</w:t>
      </w:r>
    </w:p>
    <w:p w14:paraId="75469E48" w14:textId="77777777" w:rsidR="005F2A01" w:rsidRPr="005F2A01" w:rsidRDefault="005F2A01" w:rsidP="005F2A01">
      <w:pPr>
        <w:pStyle w:val="Bibliography"/>
        <w:rPr>
          <w:rFonts w:ascii="Times New Roman" w:hAnsi="Times New Roman" w:cs="Times New Roman"/>
          <w:sz w:val="24"/>
        </w:rPr>
      </w:pPr>
      <w:r w:rsidRPr="005F2A01">
        <w:rPr>
          <w:rFonts w:ascii="Times New Roman" w:hAnsi="Times New Roman" w:cs="Times New Roman"/>
          <w:sz w:val="24"/>
        </w:rPr>
        <w:t>Perry, K., Herms, D., 2019. Dynamic Responses of Ground-Dwelling Invertebrate Communities to Disturbance in Forest Ecosystems. Insects 10, 61. https://doi.org/10.3390/insects10030061</w:t>
      </w:r>
    </w:p>
    <w:p w14:paraId="31331E01" w14:textId="77777777" w:rsidR="005F2A01" w:rsidRPr="005F2A01" w:rsidRDefault="005F2A01" w:rsidP="005F2A01">
      <w:pPr>
        <w:pStyle w:val="Bibliography"/>
        <w:rPr>
          <w:rFonts w:ascii="Times New Roman" w:hAnsi="Times New Roman" w:cs="Times New Roman"/>
          <w:sz w:val="24"/>
        </w:rPr>
      </w:pPr>
      <w:r w:rsidRPr="005F2A01">
        <w:rPr>
          <w:rFonts w:ascii="Times New Roman" w:hAnsi="Times New Roman" w:cs="Times New Roman"/>
          <w:sz w:val="24"/>
        </w:rPr>
        <w:t>Petren, H., Kollner, T.G., Junker, R.R., 2023. Quantifying chemodiversity considering biochemical and structural properties of compounds with the R package chemodiv. New Phytologist 237, 2478–2492.</w:t>
      </w:r>
    </w:p>
    <w:p w14:paraId="1112CAEE" w14:textId="77777777" w:rsidR="005F2A01" w:rsidRPr="005F2A01" w:rsidRDefault="005F2A01" w:rsidP="005F2A01">
      <w:pPr>
        <w:pStyle w:val="Bibliography"/>
        <w:rPr>
          <w:rFonts w:ascii="Times New Roman" w:hAnsi="Times New Roman" w:cs="Times New Roman"/>
          <w:sz w:val="24"/>
        </w:rPr>
      </w:pPr>
      <w:r w:rsidRPr="005F2A01">
        <w:rPr>
          <w:rFonts w:ascii="Times New Roman" w:hAnsi="Times New Roman" w:cs="Times New Roman"/>
          <w:sz w:val="24"/>
        </w:rPr>
        <w:t>R Core Team, 2024. R: A Language and Environment for Statistical Computing.</w:t>
      </w:r>
    </w:p>
    <w:p w14:paraId="18FFD9A4" w14:textId="77777777" w:rsidR="005F2A01" w:rsidRPr="005F2A01" w:rsidRDefault="005F2A01" w:rsidP="005F2A01">
      <w:pPr>
        <w:pStyle w:val="Bibliography"/>
        <w:rPr>
          <w:rFonts w:ascii="Times New Roman" w:hAnsi="Times New Roman" w:cs="Times New Roman"/>
          <w:sz w:val="24"/>
        </w:rPr>
      </w:pPr>
      <w:r w:rsidRPr="005F2A01">
        <w:rPr>
          <w:rFonts w:ascii="Times New Roman" w:hAnsi="Times New Roman" w:cs="Times New Roman"/>
          <w:sz w:val="24"/>
        </w:rPr>
        <w:t>Seidl, R., Thom, D., Kautz, M., Martin-Benito, D., Peltoniemi, M., Vacchiano, G., Wild, J., Ascoli, D., Petr, M., Honkaniemi, J., Lexer, M.J., Trotsiuk, V., Mairota, P., Svoboda, M., Fabrika, M., Nagel, T.A., Reyer, C.P.O., 2017. Forest disturbances under climate change. Nature Clim Change 7, 395–402. https://doi.org/10.1038/nclimate3303</w:t>
      </w:r>
    </w:p>
    <w:p w14:paraId="2A4D1F81" w14:textId="77777777" w:rsidR="005F2A01" w:rsidRPr="005F2A01" w:rsidRDefault="005F2A01" w:rsidP="005F2A01">
      <w:pPr>
        <w:pStyle w:val="Bibliography"/>
        <w:rPr>
          <w:rFonts w:ascii="Times New Roman" w:hAnsi="Times New Roman" w:cs="Times New Roman"/>
          <w:sz w:val="24"/>
        </w:rPr>
      </w:pPr>
      <w:r w:rsidRPr="005F2A01">
        <w:rPr>
          <w:rFonts w:ascii="Times New Roman" w:hAnsi="Times New Roman" w:cs="Times New Roman"/>
          <w:sz w:val="24"/>
        </w:rPr>
        <w:t>Sklodowski, J., Garbalinska, P., 2011. Ground beetle (Coleoptera, Carabidae) assemblages inhabiting Scots pine stands of Puszcza Piska Forest: six-year responses to a tornado impact. ZK 100, 371–392. https://doi.org/10.3897/zookeys.100.1360</w:t>
      </w:r>
    </w:p>
    <w:p w14:paraId="6BBE50CE" w14:textId="77777777" w:rsidR="005F2A01" w:rsidRPr="005F2A01" w:rsidRDefault="005F2A01" w:rsidP="005F2A01">
      <w:pPr>
        <w:pStyle w:val="Bibliography"/>
        <w:rPr>
          <w:rFonts w:ascii="Times New Roman" w:hAnsi="Times New Roman" w:cs="Times New Roman"/>
          <w:sz w:val="24"/>
        </w:rPr>
      </w:pPr>
      <w:r w:rsidRPr="005F2A01">
        <w:rPr>
          <w:rFonts w:ascii="Times New Roman" w:hAnsi="Times New Roman" w:cs="Times New Roman"/>
          <w:sz w:val="24"/>
        </w:rPr>
        <w:t>Slyder, J.B., Wenzel, J.W., Royo, A.A., Spicer, M.E., Carson, W.P., 2020. Post-windthrow salvage logging increases seedling and understory diversity with little impact on composition immediately after logging. New Forests 51, 409–420. https://doi.org/10.1007/s11056-019-09740-x</w:t>
      </w:r>
    </w:p>
    <w:p w14:paraId="7F2EF0D5" w14:textId="77777777" w:rsidR="005F2A01" w:rsidRPr="005F2A01" w:rsidRDefault="005F2A01" w:rsidP="005F2A01">
      <w:pPr>
        <w:pStyle w:val="Bibliography"/>
        <w:rPr>
          <w:rFonts w:ascii="Times New Roman" w:hAnsi="Times New Roman" w:cs="Times New Roman"/>
          <w:sz w:val="24"/>
        </w:rPr>
      </w:pPr>
      <w:r w:rsidRPr="005F2A01">
        <w:rPr>
          <w:rFonts w:ascii="Times New Roman" w:hAnsi="Times New Roman" w:cs="Times New Roman"/>
          <w:sz w:val="24"/>
        </w:rPr>
        <w:t>Spicer, M.E., Royo, A.A., Wenzel, J.W., Carson, W.P., 2023. Understory plant growth forms respond independently to combined natural and anthropogenic disturbances. Forest Ecology and Management 543, 121077. https://doi.org/10.1016/j.foreco.2023.121077</w:t>
      </w:r>
    </w:p>
    <w:p w14:paraId="46DA2147" w14:textId="77777777" w:rsidR="005F2A01" w:rsidRPr="005F2A01" w:rsidRDefault="005F2A01" w:rsidP="005F2A01">
      <w:pPr>
        <w:pStyle w:val="Bibliography"/>
        <w:rPr>
          <w:rFonts w:ascii="Times New Roman" w:hAnsi="Times New Roman" w:cs="Times New Roman"/>
          <w:sz w:val="24"/>
        </w:rPr>
      </w:pPr>
      <w:r w:rsidRPr="005F2A01">
        <w:rPr>
          <w:rFonts w:ascii="Times New Roman" w:hAnsi="Times New Roman" w:cs="Times New Roman"/>
          <w:sz w:val="24"/>
        </w:rPr>
        <w:t>Thorn, S., Bässler, C., Brandl, R., Burton, P.J., Cahall, R., Campbell, J.L., Castro, J., Choi, C.-Y., Cobb, T., Donato, D.C., Durska, E., Fontaine, J.B., Gauthier, S., Hebert, C., Hothorn, T., Hutto, R.L., Lee, E.-J., Leverkus, A.B., Lindenmayer, D.B., Obrist, M.K., Rost, J., Seibold, S., Seidl, R., Thom, D., Waldron, K., Wermelinger, B., Winter, M.-B., Zmihorski, M., Müller, J., 2018. Impacts of salvage logging on biodiversity: A meta-analysis. Journal of Applied Ecology 55, 279–289. https://doi.org/10.1111/1365-2664.12945</w:t>
      </w:r>
    </w:p>
    <w:p w14:paraId="393B6B0C" w14:textId="77777777" w:rsidR="005F2A01" w:rsidRPr="005F2A01" w:rsidRDefault="005F2A01" w:rsidP="005F2A01">
      <w:pPr>
        <w:pStyle w:val="Bibliography"/>
        <w:rPr>
          <w:rFonts w:ascii="Times New Roman" w:hAnsi="Times New Roman" w:cs="Times New Roman"/>
          <w:sz w:val="24"/>
        </w:rPr>
      </w:pPr>
      <w:r w:rsidRPr="005F2A01">
        <w:rPr>
          <w:rFonts w:ascii="Times New Roman" w:hAnsi="Times New Roman" w:cs="Times New Roman"/>
          <w:sz w:val="24"/>
        </w:rPr>
        <w:t>Ulyshen, M., Urban‐Mead, K.R., Dorey, J.B., Rivers, J.W., 2023. Forests are critically important to global pollinator diversity and enhance pollination in adjacent crops. Biological Reviews 98, 1118–1141. https://doi.org/10.1111/brv.12947</w:t>
      </w:r>
    </w:p>
    <w:p w14:paraId="3786856D" w14:textId="77777777" w:rsidR="005F2A01" w:rsidRPr="005F2A01" w:rsidRDefault="005F2A01" w:rsidP="005F2A01">
      <w:pPr>
        <w:pStyle w:val="Bibliography"/>
        <w:rPr>
          <w:rFonts w:ascii="Times New Roman" w:hAnsi="Times New Roman" w:cs="Times New Roman"/>
          <w:sz w:val="24"/>
        </w:rPr>
      </w:pPr>
      <w:r w:rsidRPr="005F2A01">
        <w:rPr>
          <w:rFonts w:ascii="Times New Roman" w:hAnsi="Times New Roman" w:cs="Times New Roman"/>
          <w:sz w:val="24"/>
        </w:rPr>
        <w:t>Werner, S.M., Raffa, K.F., 2000. Effects of forest management practices on the diversity of ground-occurring beetles in mixed northern hardwood forests of the Great Lakes Region. Forest Ecology and Management.</w:t>
      </w:r>
    </w:p>
    <w:p w14:paraId="3EB966D0" w14:textId="77777777" w:rsidR="005F2A01" w:rsidRPr="005F2A01" w:rsidRDefault="005F2A01" w:rsidP="005F2A01">
      <w:pPr>
        <w:pStyle w:val="Bibliography"/>
        <w:rPr>
          <w:rFonts w:ascii="Times New Roman" w:hAnsi="Times New Roman" w:cs="Times New Roman"/>
          <w:sz w:val="24"/>
        </w:rPr>
      </w:pPr>
      <w:r w:rsidRPr="005F2A01">
        <w:rPr>
          <w:rFonts w:ascii="Times New Roman" w:hAnsi="Times New Roman" w:cs="Times New Roman"/>
          <w:sz w:val="24"/>
        </w:rPr>
        <w:t>Wilson, A., 2024. Impacts of Climate Change on Woodlands and Wildlife.</w:t>
      </w:r>
    </w:p>
    <w:p w14:paraId="60BF28C5" w14:textId="30811871" w:rsidR="00AA21AC" w:rsidRDefault="005F2A01">
      <w:pPr>
        <w:rPr>
          <w:rFonts w:ascii="Times New Roman" w:hAnsi="Times New Roman" w:cs="Times New Roman"/>
          <w:sz w:val="24"/>
          <w:szCs w:val="24"/>
        </w:rPr>
      </w:pPr>
      <w:r>
        <w:rPr>
          <w:rFonts w:ascii="Times New Roman" w:hAnsi="Times New Roman" w:cs="Times New Roman"/>
          <w:sz w:val="24"/>
          <w:szCs w:val="24"/>
        </w:rPr>
        <w:fldChar w:fldCharType="end"/>
      </w:r>
    </w:p>
    <w:p w14:paraId="66565510" w14:textId="77777777" w:rsidR="00AA21AC" w:rsidRDefault="00AA21AC">
      <w:pPr>
        <w:rPr>
          <w:rFonts w:ascii="Times New Roman" w:hAnsi="Times New Roman" w:cs="Times New Roman"/>
          <w:sz w:val="24"/>
          <w:szCs w:val="24"/>
        </w:rPr>
      </w:pPr>
    </w:p>
    <w:p w14:paraId="38C967D8" w14:textId="77777777" w:rsidR="00AA21AC" w:rsidRPr="000914F4" w:rsidRDefault="00AA21AC">
      <w:pPr>
        <w:rPr>
          <w:rFonts w:ascii="Times New Roman" w:hAnsi="Times New Roman" w:cs="Times New Roman"/>
          <w:sz w:val="24"/>
          <w:szCs w:val="24"/>
        </w:rPr>
      </w:pPr>
    </w:p>
    <w:sectPr w:rsidR="00AA21AC" w:rsidRPr="000914F4" w:rsidSect="00ED381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Perry, Kayla" w:date="2025-03-28T08:51:00Z" w:initials="KP">
    <w:p w14:paraId="1187E056" w14:textId="77777777" w:rsidR="00315D16" w:rsidRDefault="00315D16" w:rsidP="00315D16">
      <w:pPr>
        <w:pStyle w:val="CommentText"/>
      </w:pPr>
      <w:r>
        <w:rPr>
          <w:rStyle w:val="CommentReference"/>
        </w:rPr>
        <w:annotationRef/>
      </w:r>
      <w:r>
        <w:t>Suggested outline:</w:t>
      </w:r>
    </w:p>
    <w:p w14:paraId="24B5EC28" w14:textId="77777777" w:rsidR="00315D16" w:rsidRDefault="00315D16" w:rsidP="00315D16">
      <w:pPr>
        <w:pStyle w:val="CommentText"/>
        <w:numPr>
          <w:ilvl w:val="0"/>
          <w:numId w:val="1"/>
        </w:numPr>
      </w:pPr>
      <w:r>
        <w:t>Importance of disturbance to forests; discuss natural vs anthropogenic disturbances</w:t>
      </w:r>
    </w:p>
    <w:p w14:paraId="723174BF" w14:textId="77777777" w:rsidR="00315D16" w:rsidRDefault="00315D16" w:rsidP="00315D16">
      <w:pPr>
        <w:pStyle w:val="CommentText"/>
        <w:numPr>
          <w:ilvl w:val="0"/>
          <w:numId w:val="1"/>
        </w:numPr>
      </w:pPr>
      <w:r>
        <w:t>Wind disturbance as a natural disturbance agent; patterns of change and creation of biological legacies</w:t>
      </w:r>
    </w:p>
    <w:p w14:paraId="6E58C8C2" w14:textId="77777777" w:rsidR="00315D16" w:rsidRDefault="00315D16" w:rsidP="00315D16">
      <w:pPr>
        <w:pStyle w:val="CommentText"/>
        <w:numPr>
          <w:ilvl w:val="0"/>
          <w:numId w:val="1"/>
        </w:numPr>
      </w:pPr>
      <w:r>
        <w:t>Management practices that often follow natural disturbances such as wind; salvage logging; patterns of change and removal of biological legacies</w:t>
      </w:r>
    </w:p>
    <w:p w14:paraId="5F1AA09A" w14:textId="77777777" w:rsidR="00315D16" w:rsidRDefault="00315D16" w:rsidP="00315D16">
      <w:pPr>
        <w:pStyle w:val="CommentText"/>
        <w:numPr>
          <w:ilvl w:val="0"/>
          <w:numId w:val="1"/>
        </w:numPr>
      </w:pPr>
      <w:r>
        <w:t>Use insects as indicators to understand impacts of disturbance on forest health; ground beetles; use of taxonomic and functional approaches; identify knowledge gap (depending how it is developed, this paragraph could be split in two)</w:t>
      </w:r>
    </w:p>
    <w:p w14:paraId="19FDE9EF" w14:textId="77777777" w:rsidR="00315D16" w:rsidRDefault="00315D16" w:rsidP="00315D16">
      <w:pPr>
        <w:pStyle w:val="CommentText"/>
        <w:numPr>
          <w:ilvl w:val="0"/>
          <w:numId w:val="1"/>
        </w:numPr>
      </w:pPr>
      <w:r>
        <w:t>Study goals and objectives</w:t>
      </w:r>
    </w:p>
  </w:comment>
  <w:comment w:id="1" w:author="Perry, Kayla" w:date="2025-03-28T08:52:00Z" w:initials="KP">
    <w:p w14:paraId="7D83CA6B" w14:textId="77777777" w:rsidR="00F32739" w:rsidRDefault="00F32739" w:rsidP="00F32739">
      <w:pPr>
        <w:pStyle w:val="CommentText"/>
      </w:pPr>
      <w:r>
        <w:rPr>
          <w:rStyle w:val="CommentReference"/>
        </w:rPr>
        <w:annotationRef/>
      </w:r>
      <w:r>
        <w:t>You already have some of this developed in your proposal, could pull from there.</w:t>
      </w:r>
    </w:p>
  </w:comment>
  <w:comment w:id="2" w:author="Perry, Kayla" w:date="2025-03-28T08:55:00Z" w:initials="KP">
    <w:p w14:paraId="7201DDFB" w14:textId="77777777" w:rsidR="003021CD" w:rsidRDefault="003021CD" w:rsidP="003021CD">
      <w:pPr>
        <w:pStyle w:val="CommentText"/>
      </w:pPr>
      <w:r>
        <w:rPr>
          <w:rStyle w:val="CommentReference"/>
        </w:rPr>
        <w:annotationRef/>
      </w:r>
      <w:r>
        <w:t>Overall, this draft is light of references</w:t>
      </w:r>
    </w:p>
  </w:comment>
  <w:comment w:id="4" w:author="Aaron Tayal" w:date="2025-03-24T12:48:00Z" w:initials="AT">
    <w:p w14:paraId="45AF2890" w14:textId="7E2EF114" w:rsidR="002D6E2C" w:rsidRDefault="002D6E2C" w:rsidP="002D6E2C">
      <w:pPr>
        <w:pStyle w:val="CommentText"/>
      </w:pPr>
      <w:r>
        <w:rPr>
          <w:rStyle w:val="CommentReference"/>
        </w:rPr>
        <w:annotationRef/>
      </w:r>
      <w:hyperlink r:id="rId1" w:history="1">
        <w:r w:rsidRPr="004B1D0D">
          <w:rPr>
            <w:rStyle w:val="Hyperlink"/>
          </w:rPr>
          <w:t>https://research.fs.usda.gov/forestproducts</w:t>
        </w:r>
      </w:hyperlink>
    </w:p>
  </w:comment>
  <w:comment w:id="5" w:author="Aaron Tayal" w:date="2025-03-24T12:52:00Z" w:initials="AT">
    <w:p w14:paraId="3DA023A9" w14:textId="77777777" w:rsidR="002D6E2C" w:rsidRDefault="002D6E2C" w:rsidP="002D6E2C">
      <w:pPr>
        <w:pStyle w:val="CommentText"/>
      </w:pPr>
      <w:r>
        <w:rPr>
          <w:rStyle w:val="CommentReference"/>
        </w:rPr>
        <w:annotationRef/>
      </w:r>
      <w:hyperlink r:id="rId2" w:history="1">
        <w:r w:rsidRPr="00A12305">
          <w:rPr>
            <w:rStyle w:val="Hyperlink"/>
          </w:rPr>
          <w:t>https://en.wikipedia.org/wiki/Wood-decay_fungus</w:t>
        </w:r>
      </w:hyperlink>
    </w:p>
  </w:comment>
  <w:comment w:id="8" w:author="Perry, Kayla" w:date="2025-03-28T08:53:00Z" w:initials="KP">
    <w:p w14:paraId="53BBA497" w14:textId="77777777" w:rsidR="004E3D65" w:rsidRDefault="004E3D65" w:rsidP="004E3D65">
      <w:pPr>
        <w:pStyle w:val="CommentText"/>
      </w:pPr>
      <w:r>
        <w:rPr>
          <w:rStyle w:val="CommentReference"/>
        </w:rPr>
        <w:annotationRef/>
      </w:r>
      <w:r>
        <w:t>What happened to the rest of the methods?</w:t>
      </w:r>
    </w:p>
  </w:comment>
  <w:comment w:id="12" w:author="Perry, Kayla" w:date="2025-03-28T08:56:00Z" w:initials="KP">
    <w:p w14:paraId="05AE6A57" w14:textId="77777777" w:rsidR="006447C5" w:rsidRDefault="006447C5" w:rsidP="006447C5">
      <w:pPr>
        <w:pStyle w:val="CommentText"/>
      </w:pPr>
      <w:r>
        <w:rPr>
          <w:rStyle w:val="CommentReference"/>
        </w:rPr>
        <w:annotationRef/>
      </w:r>
      <w:r>
        <w:t>How was date handled?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9FDE9EF" w15:done="0"/>
  <w15:commentEx w15:paraId="7D83CA6B" w15:paraIdParent="19FDE9EF" w15:done="0"/>
  <w15:commentEx w15:paraId="7201DDFB" w15:paraIdParent="19FDE9EF" w15:done="0"/>
  <w15:commentEx w15:paraId="45AF2890" w15:done="0"/>
  <w15:commentEx w15:paraId="3DA023A9" w15:done="0"/>
  <w15:commentEx w15:paraId="53BBA497" w15:done="0"/>
  <w15:commentEx w15:paraId="05AE6A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4E5F156" w16cex:dateUtc="2025-03-28T12:51:00Z"/>
  <w16cex:commentExtensible w16cex:durableId="2C7A614A" w16cex:dateUtc="2025-03-28T12:52:00Z"/>
  <w16cex:commentExtensible w16cex:durableId="5E3C6CA2" w16cex:dateUtc="2025-03-28T12:55:00Z"/>
  <w16cex:commentExtensible w16cex:durableId="5DE7D48D" w16cex:dateUtc="2025-03-24T16:48:00Z"/>
  <w16cex:commentExtensible w16cex:durableId="53512EE9" w16cex:dateUtc="2025-03-24T16:52:00Z"/>
  <w16cex:commentExtensible w16cex:durableId="10B91298" w16cex:dateUtc="2025-03-28T12:53:00Z"/>
  <w16cex:commentExtensible w16cex:durableId="464EB8CA" w16cex:dateUtc="2025-03-28T12: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9FDE9EF" w16cid:durableId="74E5F156"/>
  <w16cid:commentId w16cid:paraId="7D83CA6B" w16cid:durableId="2C7A614A"/>
  <w16cid:commentId w16cid:paraId="7201DDFB" w16cid:durableId="5E3C6CA2"/>
  <w16cid:commentId w16cid:paraId="45AF2890" w16cid:durableId="5DE7D48D"/>
  <w16cid:commentId w16cid:paraId="3DA023A9" w16cid:durableId="53512EE9"/>
  <w16cid:commentId w16cid:paraId="53BBA497" w16cid:durableId="10B91298"/>
  <w16cid:commentId w16cid:paraId="05AE6A57" w16cid:durableId="464EB8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EDD57C" w14:textId="77777777" w:rsidR="003C0EC0" w:rsidRDefault="003C0EC0" w:rsidP="00C626F0">
      <w:r>
        <w:separator/>
      </w:r>
    </w:p>
  </w:endnote>
  <w:endnote w:type="continuationSeparator" w:id="0">
    <w:p w14:paraId="7679E944" w14:textId="77777777" w:rsidR="003C0EC0" w:rsidRDefault="003C0EC0" w:rsidP="00C62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DF8B8A" w14:textId="77777777" w:rsidR="003C0EC0" w:rsidRDefault="003C0EC0" w:rsidP="00C626F0">
      <w:r>
        <w:separator/>
      </w:r>
    </w:p>
  </w:footnote>
  <w:footnote w:type="continuationSeparator" w:id="0">
    <w:p w14:paraId="7D2C6E13" w14:textId="77777777" w:rsidR="003C0EC0" w:rsidRDefault="003C0EC0" w:rsidP="00C626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D010E9"/>
    <w:multiLevelType w:val="hybridMultilevel"/>
    <w:tmpl w:val="AB767430"/>
    <w:lvl w:ilvl="0" w:tplc="E0164312">
      <w:start w:val="1"/>
      <w:numFmt w:val="decimal"/>
      <w:lvlText w:val="%1)"/>
      <w:lvlJc w:val="left"/>
      <w:pPr>
        <w:ind w:left="1020" w:hanging="360"/>
      </w:pPr>
    </w:lvl>
    <w:lvl w:ilvl="1" w:tplc="92DEF4D4">
      <w:start w:val="1"/>
      <w:numFmt w:val="decimal"/>
      <w:lvlText w:val="%2)"/>
      <w:lvlJc w:val="left"/>
      <w:pPr>
        <w:ind w:left="1020" w:hanging="360"/>
      </w:pPr>
    </w:lvl>
    <w:lvl w:ilvl="2" w:tplc="F0B2747C">
      <w:start w:val="1"/>
      <w:numFmt w:val="decimal"/>
      <w:lvlText w:val="%3)"/>
      <w:lvlJc w:val="left"/>
      <w:pPr>
        <w:ind w:left="1020" w:hanging="360"/>
      </w:pPr>
    </w:lvl>
    <w:lvl w:ilvl="3" w:tplc="548CF4D6">
      <w:start w:val="1"/>
      <w:numFmt w:val="decimal"/>
      <w:lvlText w:val="%4)"/>
      <w:lvlJc w:val="left"/>
      <w:pPr>
        <w:ind w:left="1020" w:hanging="360"/>
      </w:pPr>
    </w:lvl>
    <w:lvl w:ilvl="4" w:tplc="4A680406">
      <w:start w:val="1"/>
      <w:numFmt w:val="decimal"/>
      <w:lvlText w:val="%5)"/>
      <w:lvlJc w:val="left"/>
      <w:pPr>
        <w:ind w:left="1020" w:hanging="360"/>
      </w:pPr>
    </w:lvl>
    <w:lvl w:ilvl="5" w:tplc="C8201F46">
      <w:start w:val="1"/>
      <w:numFmt w:val="decimal"/>
      <w:lvlText w:val="%6)"/>
      <w:lvlJc w:val="left"/>
      <w:pPr>
        <w:ind w:left="1020" w:hanging="360"/>
      </w:pPr>
    </w:lvl>
    <w:lvl w:ilvl="6" w:tplc="04441992">
      <w:start w:val="1"/>
      <w:numFmt w:val="decimal"/>
      <w:lvlText w:val="%7)"/>
      <w:lvlJc w:val="left"/>
      <w:pPr>
        <w:ind w:left="1020" w:hanging="360"/>
      </w:pPr>
    </w:lvl>
    <w:lvl w:ilvl="7" w:tplc="7144C350">
      <w:start w:val="1"/>
      <w:numFmt w:val="decimal"/>
      <w:lvlText w:val="%8)"/>
      <w:lvlJc w:val="left"/>
      <w:pPr>
        <w:ind w:left="1020" w:hanging="360"/>
      </w:pPr>
    </w:lvl>
    <w:lvl w:ilvl="8" w:tplc="5B4AA6B4">
      <w:start w:val="1"/>
      <w:numFmt w:val="decimal"/>
      <w:lvlText w:val="%9)"/>
      <w:lvlJc w:val="left"/>
      <w:pPr>
        <w:ind w:left="1020" w:hanging="360"/>
      </w:pPr>
    </w:lvl>
  </w:abstractNum>
  <w:num w:numId="1" w16cid:durableId="190317295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erry, Kayla">
    <w15:presenceInfo w15:providerId="AD" w15:userId="S::perry.1864@osu.edu::abdcef40-c999-4136-8b23-bb8d2cd56ae7"/>
  </w15:person>
  <w15:person w15:author="Aaron Tayal">
    <w15:presenceInfo w15:providerId="Windows Live" w15:userId="32f02f1096a931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4F4"/>
    <w:rsid w:val="000009B0"/>
    <w:rsid w:val="0000128D"/>
    <w:rsid w:val="000012BC"/>
    <w:rsid w:val="000015F8"/>
    <w:rsid w:val="00003A2F"/>
    <w:rsid w:val="00035AA6"/>
    <w:rsid w:val="000415AD"/>
    <w:rsid w:val="00050538"/>
    <w:rsid w:val="00066D17"/>
    <w:rsid w:val="00081E89"/>
    <w:rsid w:val="000914F4"/>
    <w:rsid w:val="000A1B01"/>
    <w:rsid w:val="000A2605"/>
    <w:rsid w:val="000B16AE"/>
    <w:rsid w:val="000B5490"/>
    <w:rsid w:val="000C2891"/>
    <w:rsid w:val="000F3454"/>
    <w:rsid w:val="000F3D83"/>
    <w:rsid w:val="000F6051"/>
    <w:rsid w:val="00124DB2"/>
    <w:rsid w:val="00140FE0"/>
    <w:rsid w:val="00165ACD"/>
    <w:rsid w:val="00171E4F"/>
    <w:rsid w:val="001734E0"/>
    <w:rsid w:val="001830AF"/>
    <w:rsid w:val="00190806"/>
    <w:rsid w:val="001A2A60"/>
    <w:rsid w:val="001A606E"/>
    <w:rsid w:val="001B2EDA"/>
    <w:rsid w:val="001B42A3"/>
    <w:rsid w:val="001C7112"/>
    <w:rsid w:val="001D3D94"/>
    <w:rsid w:val="00201123"/>
    <w:rsid w:val="002148F5"/>
    <w:rsid w:val="002171F0"/>
    <w:rsid w:val="00226257"/>
    <w:rsid w:val="002414CE"/>
    <w:rsid w:val="0025648B"/>
    <w:rsid w:val="00257349"/>
    <w:rsid w:val="00262749"/>
    <w:rsid w:val="00263EB8"/>
    <w:rsid w:val="002674AD"/>
    <w:rsid w:val="002759CD"/>
    <w:rsid w:val="002872AC"/>
    <w:rsid w:val="0029002C"/>
    <w:rsid w:val="002A0ABE"/>
    <w:rsid w:val="002C102B"/>
    <w:rsid w:val="002C3F2C"/>
    <w:rsid w:val="002D30FE"/>
    <w:rsid w:val="002D6E2C"/>
    <w:rsid w:val="002E76C1"/>
    <w:rsid w:val="003021CD"/>
    <w:rsid w:val="00306205"/>
    <w:rsid w:val="00315D16"/>
    <w:rsid w:val="00315DF8"/>
    <w:rsid w:val="00324605"/>
    <w:rsid w:val="00325682"/>
    <w:rsid w:val="003264A1"/>
    <w:rsid w:val="003366D3"/>
    <w:rsid w:val="00344465"/>
    <w:rsid w:val="00354121"/>
    <w:rsid w:val="00367DBB"/>
    <w:rsid w:val="00370C2F"/>
    <w:rsid w:val="00372404"/>
    <w:rsid w:val="00391D71"/>
    <w:rsid w:val="003A6D1F"/>
    <w:rsid w:val="003C0EC0"/>
    <w:rsid w:val="003C306E"/>
    <w:rsid w:val="003D2B3A"/>
    <w:rsid w:val="003D559B"/>
    <w:rsid w:val="003D6AF8"/>
    <w:rsid w:val="003D75E2"/>
    <w:rsid w:val="003E3764"/>
    <w:rsid w:val="003F679D"/>
    <w:rsid w:val="00405E70"/>
    <w:rsid w:val="004064F2"/>
    <w:rsid w:val="00425B8A"/>
    <w:rsid w:val="00425BF3"/>
    <w:rsid w:val="0044541C"/>
    <w:rsid w:val="0045316D"/>
    <w:rsid w:val="0045740D"/>
    <w:rsid w:val="0046035F"/>
    <w:rsid w:val="0046701D"/>
    <w:rsid w:val="004706C9"/>
    <w:rsid w:val="004920E7"/>
    <w:rsid w:val="004B3411"/>
    <w:rsid w:val="004E3D65"/>
    <w:rsid w:val="004E6F03"/>
    <w:rsid w:val="004E7A93"/>
    <w:rsid w:val="004F4CCF"/>
    <w:rsid w:val="00516324"/>
    <w:rsid w:val="00516B78"/>
    <w:rsid w:val="00531420"/>
    <w:rsid w:val="00533EC7"/>
    <w:rsid w:val="005610CD"/>
    <w:rsid w:val="005768AB"/>
    <w:rsid w:val="00583958"/>
    <w:rsid w:val="005B4F1C"/>
    <w:rsid w:val="005B525D"/>
    <w:rsid w:val="005C7F13"/>
    <w:rsid w:val="005E2C59"/>
    <w:rsid w:val="005F2A01"/>
    <w:rsid w:val="00605EE9"/>
    <w:rsid w:val="006149C8"/>
    <w:rsid w:val="006212A7"/>
    <w:rsid w:val="00642230"/>
    <w:rsid w:val="006447C5"/>
    <w:rsid w:val="00673CF1"/>
    <w:rsid w:val="00677C93"/>
    <w:rsid w:val="00691B71"/>
    <w:rsid w:val="006B1C29"/>
    <w:rsid w:val="006C0E7B"/>
    <w:rsid w:val="006D201B"/>
    <w:rsid w:val="006D3F47"/>
    <w:rsid w:val="006E05C1"/>
    <w:rsid w:val="006E6D88"/>
    <w:rsid w:val="006F57DA"/>
    <w:rsid w:val="0070322B"/>
    <w:rsid w:val="00706C5C"/>
    <w:rsid w:val="00712D79"/>
    <w:rsid w:val="00723ECE"/>
    <w:rsid w:val="00724B25"/>
    <w:rsid w:val="00726906"/>
    <w:rsid w:val="007514AD"/>
    <w:rsid w:val="00760C46"/>
    <w:rsid w:val="007637B5"/>
    <w:rsid w:val="00773815"/>
    <w:rsid w:val="00792944"/>
    <w:rsid w:val="007A6EE5"/>
    <w:rsid w:val="007B259D"/>
    <w:rsid w:val="007B5E26"/>
    <w:rsid w:val="007D2D22"/>
    <w:rsid w:val="007D450B"/>
    <w:rsid w:val="00820AA1"/>
    <w:rsid w:val="008514E9"/>
    <w:rsid w:val="00854717"/>
    <w:rsid w:val="00864113"/>
    <w:rsid w:val="00886117"/>
    <w:rsid w:val="0089011E"/>
    <w:rsid w:val="00893EF5"/>
    <w:rsid w:val="008A19DE"/>
    <w:rsid w:val="008B5EAD"/>
    <w:rsid w:val="008D70F0"/>
    <w:rsid w:val="008D730F"/>
    <w:rsid w:val="008E608A"/>
    <w:rsid w:val="0090767A"/>
    <w:rsid w:val="00925D4F"/>
    <w:rsid w:val="00943759"/>
    <w:rsid w:val="00947320"/>
    <w:rsid w:val="00961D44"/>
    <w:rsid w:val="00966357"/>
    <w:rsid w:val="00980FFE"/>
    <w:rsid w:val="009A0C18"/>
    <w:rsid w:val="009B321A"/>
    <w:rsid w:val="009E0D7C"/>
    <w:rsid w:val="00A01C24"/>
    <w:rsid w:val="00A15F5F"/>
    <w:rsid w:val="00A5148C"/>
    <w:rsid w:val="00A55316"/>
    <w:rsid w:val="00A561F4"/>
    <w:rsid w:val="00A636FE"/>
    <w:rsid w:val="00A804F9"/>
    <w:rsid w:val="00A90512"/>
    <w:rsid w:val="00A93B2E"/>
    <w:rsid w:val="00AA21AC"/>
    <w:rsid w:val="00AB01DC"/>
    <w:rsid w:val="00B04249"/>
    <w:rsid w:val="00B1097C"/>
    <w:rsid w:val="00B17D16"/>
    <w:rsid w:val="00B242AB"/>
    <w:rsid w:val="00B56B3F"/>
    <w:rsid w:val="00BA1D57"/>
    <w:rsid w:val="00BB2B08"/>
    <w:rsid w:val="00BB4EAE"/>
    <w:rsid w:val="00BC7E53"/>
    <w:rsid w:val="00BE0B8B"/>
    <w:rsid w:val="00BF1A53"/>
    <w:rsid w:val="00C10F20"/>
    <w:rsid w:val="00C2396B"/>
    <w:rsid w:val="00C30DF2"/>
    <w:rsid w:val="00C4379D"/>
    <w:rsid w:val="00C626F0"/>
    <w:rsid w:val="00C72895"/>
    <w:rsid w:val="00C80A3A"/>
    <w:rsid w:val="00C81B36"/>
    <w:rsid w:val="00CA030F"/>
    <w:rsid w:val="00CB2FF9"/>
    <w:rsid w:val="00CC7944"/>
    <w:rsid w:val="00CF2C10"/>
    <w:rsid w:val="00CF2C42"/>
    <w:rsid w:val="00D01493"/>
    <w:rsid w:val="00D11B5E"/>
    <w:rsid w:val="00D27028"/>
    <w:rsid w:val="00D4205F"/>
    <w:rsid w:val="00D62892"/>
    <w:rsid w:val="00D6670A"/>
    <w:rsid w:val="00D7164B"/>
    <w:rsid w:val="00D858F3"/>
    <w:rsid w:val="00DA76A4"/>
    <w:rsid w:val="00DB6DFE"/>
    <w:rsid w:val="00DF1EB4"/>
    <w:rsid w:val="00E401FA"/>
    <w:rsid w:val="00E50631"/>
    <w:rsid w:val="00E60750"/>
    <w:rsid w:val="00E91C8A"/>
    <w:rsid w:val="00EB47E9"/>
    <w:rsid w:val="00EB7A3B"/>
    <w:rsid w:val="00EB7E7E"/>
    <w:rsid w:val="00EC4E29"/>
    <w:rsid w:val="00EC651F"/>
    <w:rsid w:val="00ED381F"/>
    <w:rsid w:val="00EE2263"/>
    <w:rsid w:val="00EE6324"/>
    <w:rsid w:val="00EF0BA6"/>
    <w:rsid w:val="00F05F49"/>
    <w:rsid w:val="00F100FF"/>
    <w:rsid w:val="00F32739"/>
    <w:rsid w:val="00F41F5F"/>
    <w:rsid w:val="00F538E2"/>
    <w:rsid w:val="00F53AA2"/>
    <w:rsid w:val="00F543FE"/>
    <w:rsid w:val="00F6465A"/>
    <w:rsid w:val="00F67F23"/>
    <w:rsid w:val="00F8254A"/>
    <w:rsid w:val="00FD4D25"/>
    <w:rsid w:val="00FE18A4"/>
    <w:rsid w:val="00FF2A65"/>
    <w:rsid w:val="00FF2CF4"/>
    <w:rsid w:val="00FF7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E8742"/>
  <w15:chartTrackingRefBased/>
  <w15:docId w15:val="{79F53D53-2719-4EF7-BED2-D89A72559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4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14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14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14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14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14F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14F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14F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14F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Aaron's insect labels"/>
    <w:basedOn w:val="TableNormal"/>
    <w:uiPriority w:val="39"/>
    <w:rsid w:val="00003A2F"/>
    <w:rPr>
      <w:rFonts w:ascii="Times New Roman" w:hAnsi="Times New Roman"/>
      <w:spacing w:val="-20"/>
      <w:sz w:val="8"/>
    </w:rPr>
    <w:tblP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0" w:type="dxa"/>
        <w:right w:w="0" w:type="dxa"/>
      </w:tblCellMar>
    </w:tblPr>
  </w:style>
  <w:style w:type="character" w:customStyle="1" w:styleId="Heading1Char">
    <w:name w:val="Heading 1 Char"/>
    <w:basedOn w:val="DefaultParagraphFont"/>
    <w:link w:val="Heading1"/>
    <w:uiPriority w:val="9"/>
    <w:rsid w:val="000914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14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14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14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14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14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14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14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14F4"/>
    <w:rPr>
      <w:rFonts w:eastAsiaTheme="majorEastAsia" w:cstheme="majorBidi"/>
      <w:color w:val="272727" w:themeColor="text1" w:themeTint="D8"/>
    </w:rPr>
  </w:style>
  <w:style w:type="paragraph" w:styleId="Title">
    <w:name w:val="Title"/>
    <w:basedOn w:val="Normal"/>
    <w:next w:val="Normal"/>
    <w:link w:val="TitleChar"/>
    <w:uiPriority w:val="10"/>
    <w:qFormat/>
    <w:rsid w:val="000914F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4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14F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14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14F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914F4"/>
    <w:rPr>
      <w:i/>
      <w:iCs/>
      <w:color w:val="404040" w:themeColor="text1" w:themeTint="BF"/>
    </w:rPr>
  </w:style>
  <w:style w:type="paragraph" w:styleId="ListParagraph">
    <w:name w:val="List Paragraph"/>
    <w:basedOn w:val="Normal"/>
    <w:uiPriority w:val="34"/>
    <w:qFormat/>
    <w:rsid w:val="000914F4"/>
    <w:pPr>
      <w:ind w:left="720"/>
      <w:contextualSpacing/>
    </w:pPr>
  </w:style>
  <w:style w:type="character" w:styleId="IntenseEmphasis">
    <w:name w:val="Intense Emphasis"/>
    <w:basedOn w:val="DefaultParagraphFont"/>
    <w:uiPriority w:val="21"/>
    <w:qFormat/>
    <w:rsid w:val="000914F4"/>
    <w:rPr>
      <w:i/>
      <w:iCs/>
      <w:color w:val="0F4761" w:themeColor="accent1" w:themeShade="BF"/>
    </w:rPr>
  </w:style>
  <w:style w:type="paragraph" w:styleId="IntenseQuote">
    <w:name w:val="Intense Quote"/>
    <w:basedOn w:val="Normal"/>
    <w:next w:val="Normal"/>
    <w:link w:val="IntenseQuoteChar"/>
    <w:uiPriority w:val="30"/>
    <w:qFormat/>
    <w:rsid w:val="000914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14F4"/>
    <w:rPr>
      <w:i/>
      <w:iCs/>
      <w:color w:val="0F4761" w:themeColor="accent1" w:themeShade="BF"/>
    </w:rPr>
  </w:style>
  <w:style w:type="character" w:styleId="IntenseReference">
    <w:name w:val="Intense Reference"/>
    <w:basedOn w:val="DefaultParagraphFont"/>
    <w:uiPriority w:val="32"/>
    <w:qFormat/>
    <w:rsid w:val="000914F4"/>
    <w:rPr>
      <w:b/>
      <w:bCs/>
      <w:smallCaps/>
      <w:color w:val="0F4761" w:themeColor="accent1" w:themeShade="BF"/>
      <w:spacing w:val="5"/>
    </w:rPr>
  </w:style>
  <w:style w:type="character" w:styleId="CommentReference">
    <w:name w:val="annotation reference"/>
    <w:basedOn w:val="DefaultParagraphFont"/>
    <w:uiPriority w:val="99"/>
    <w:semiHidden/>
    <w:unhideWhenUsed/>
    <w:rsid w:val="002D6E2C"/>
    <w:rPr>
      <w:sz w:val="16"/>
      <w:szCs w:val="16"/>
    </w:rPr>
  </w:style>
  <w:style w:type="paragraph" w:styleId="CommentText">
    <w:name w:val="annotation text"/>
    <w:basedOn w:val="Normal"/>
    <w:link w:val="CommentTextChar"/>
    <w:uiPriority w:val="99"/>
    <w:unhideWhenUsed/>
    <w:rsid w:val="002D6E2C"/>
    <w:rPr>
      <w:sz w:val="20"/>
      <w:szCs w:val="20"/>
    </w:rPr>
  </w:style>
  <w:style w:type="character" w:customStyle="1" w:styleId="CommentTextChar">
    <w:name w:val="Comment Text Char"/>
    <w:basedOn w:val="DefaultParagraphFont"/>
    <w:link w:val="CommentText"/>
    <w:uiPriority w:val="99"/>
    <w:rsid w:val="002D6E2C"/>
    <w:rPr>
      <w:sz w:val="20"/>
      <w:szCs w:val="20"/>
    </w:rPr>
  </w:style>
  <w:style w:type="paragraph" w:styleId="CommentSubject">
    <w:name w:val="annotation subject"/>
    <w:basedOn w:val="CommentText"/>
    <w:next w:val="CommentText"/>
    <w:link w:val="CommentSubjectChar"/>
    <w:uiPriority w:val="99"/>
    <w:semiHidden/>
    <w:unhideWhenUsed/>
    <w:rsid w:val="002D6E2C"/>
    <w:rPr>
      <w:b/>
      <w:bCs/>
    </w:rPr>
  </w:style>
  <w:style w:type="character" w:customStyle="1" w:styleId="CommentSubjectChar">
    <w:name w:val="Comment Subject Char"/>
    <w:basedOn w:val="CommentTextChar"/>
    <w:link w:val="CommentSubject"/>
    <w:uiPriority w:val="99"/>
    <w:semiHidden/>
    <w:rsid w:val="002D6E2C"/>
    <w:rPr>
      <w:b/>
      <w:bCs/>
      <w:sz w:val="20"/>
      <w:szCs w:val="20"/>
    </w:rPr>
  </w:style>
  <w:style w:type="character" w:styleId="Hyperlink">
    <w:name w:val="Hyperlink"/>
    <w:basedOn w:val="DefaultParagraphFont"/>
    <w:uiPriority w:val="99"/>
    <w:unhideWhenUsed/>
    <w:rsid w:val="002D6E2C"/>
    <w:rPr>
      <w:color w:val="467886" w:themeColor="hyperlink"/>
      <w:u w:val="single"/>
    </w:rPr>
  </w:style>
  <w:style w:type="character" w:styleId="UnresolvedMention">
    <w:name w:val="Unresolved Mention"/>
    <w:basedOn w:val="DefaultParagraphFont"/>
    <w:uiPriority w:val="99"/>
    <w:semiHidden/>
    <w:unhideWhenUsed/>
    <w:rsid w:val="002D6E2C"/>
    <w:rPr>
      <w:color w:val="605E5C"/>
      <w:shd w:val="clear" w:color="auto" w:fill="E1DFDD"/>
    </w:rPr>
  </w:style>
  <w:style w:type="paragraph" w:styleId="FootnoteText">
    <w:name w:val="footnote text"/>
    <w:basedOn w:val="Normal"/>
    <w:link w:val="FootnoteTextChar"/>
    <w:uiPriority w:val="99"/>
    <w:semiHidden/>
    <w:unhideWhenUsed/>
    <w:rsid w:val="00C626F0"/>
    <w:rPr>
      <w:sz w:val="20"/>
      <w:szCs w:val="20"/>
    </w:rPr>
  </w:style>
  <w:style w:type="character" w:customStyle="1" w:styleId="FootnoteTextChar">
    <w:name w:val="Footnote Text Char"/>
    <w:basedOn w:val="DefaultParagraphFont"/>
    <w:link w:val="FootnoteText"/>
    <w:uiPriority w:val="99"/>
    <w:semiHidden/>
    <w:rsid w:val="00C626F0"/>
    <w:rPr>
      <w:sz w:val="20"/>
      <w:szCs w:val="20"/>
    </w:rPr>
  </w:style>
  <w:style w:type="character" w:styleId="FootnoteReference">
    <w:name w:val="footnote reference"/>
    <w:basedOn w:val="DefaultParagraphFont"/>
    <w:uiPriority w:val="99"/>
    <w:semiHidden/>
    <w:unhideWhenUsed/>
    <w:rsid w:val="00C626F0"/>
    <w:rPr>
      <w:vertAlign w:val="superscript"/>
    </w:rPr>
  </w:style>
  <w:style w:type="paragraph" w:styleId="Bibliography">
    <w:name w:val="Bibliography"/>
    <w:basedOn w:val="Normal"/>
    <w:next w:val="Normal"/>
    <w:uiPriority w:val="37"/>
    <w:unhideWhenUsed/>
    <w:rsid w:val="005F2A01"/>
    <w:pPr>
      <w:ind w:left="720" w:hanging="720"/>
    </w:pPr>
  </w:style>
  <w:style w:type="paragraph" w:styleId="Revision">
    <w:name w:val="Revision"/>
    <w:hidden/>
    <w:uiPriority w:val="99"/>
    <w:semiHidden/>
    <w:rsid w:val="004E3D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en.wikipedia.org/wiki/Wood-decay_fungus" TargetMode="External"/><Relationship Id="rId1" Type="http://schemas.openxmlformats.org/officeDocument/2006/relationships/hyperlink" Target="https://research.fs.usda.gov/forestproducts"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7621</Words>
  <Characters>43441</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Tayal</dc:creator>
  <cp:keywords/>
  <dc:description/>
  <cp:lastModifiedBy>Aaron Tayal</cp:lastModifiedBy>
  <cp:revision>10</cp:revision>
  <dcterms:created xsi:type="dcterms:W3CDTF">2025-03-27T20:48:00Z</dcterms:created>
  <dcterms:modified xsi:type="dcterms:W3CDTF">2025-03-30T23:12:00Z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id="c42Z3sGJ"/&gt;&lt;style id="http://www.zotero.org/styles/elsevier-harvard" hasBibliography="1" bibliographyStyleHasBeenSet="1"/&gt;&lt;prefs&gt;&lt;pref name="fieldType" value="Field"/&gt;&lt;/prefs&gt;&lt;/data&gt;</vt:lpwstr>
  </property>
</Properties>
</file>